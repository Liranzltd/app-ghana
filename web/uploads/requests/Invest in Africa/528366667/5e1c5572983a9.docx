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7A2CC1DE"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ins w:id="0" w:author="OBENG Sandra [EGH-PROCUREMENT]" w:date="2020-01-10T10:17:00Z">
        <w:r w:rsidR="009C1F70">
          <w:rPr>
            <w:rFonts w:ascii="Century Gothic" w:hAnsi="Century Gothic"/>
            <w:b/>
            <w:sz w:val="20"/>
          </w:rPr>
          <w:t>JAN</w:t>
        </w:r>
      </w:ins>
      <w:del w:id="1" w:author="OBENG Sandra [EGH-PROCUREMENT]" w:date="2020-01-10T10:17:00Z">
        <w:r w:rsidR="00490687" w:rsidDel="009C1F70">
          <w:rPr>
            <w:rFonts w:ascii="Century Gothic" w:hAnsi="Century Gothic"/>
            <w:b/>
            <w:sz w:val="20"/>
          </w:rPr>
          <w:delText xml:space="preserve"> </w:delText>
        </w:r>
      </w:del>
      <w:ins w:id="2" w:author="OBENG Sandra" w:date="2017-08-09T08:50:00Z">
        <w:del w:id="3" w:author="OBENG Sandra [EGH-PROCUREMENT]" w:date="2020-01-10T10:17:00Z">
          <w:r w:rsidR="004C5698" w:rsidDel="009C1F70">
            <w:rPr>
              <w:rFonts w:ascii="Century Gothic" w:hAnsi="Century Gothic"/>
              <w:b/>
              <w:sz w:val="20"/>
            </w:rPr>
            <w:delText>AUG</w:delText>
          </w:r>
        </w:del>
      </w:ins>
      <w:del w:id="4" w:author="OBENG Sandra" w:date="2017-08-09T08:50:00Z">
        <w:r w:rsidR="00490687" w:rsidDel="004C5698">
          <w:rPr>
            <w:rFonts w:ascii="Century Gothic" w:hAnsi="Century Gothic"/>
            <w:b/>
            <w:sz w:val="20"/>
          </w:rPr>
          <w:delText>FEB</w:delText>
        </w:r>
      </w:del>
      <w:r w:rsidR="00490687">
        <w:rPr>
          <w:rFonts w:ascii="Century Gothic" w:hAnsi="Century Gothic"/>
          <w:b/>
          <w:sz w:val="20"/>
        </w:rPr>
        <w:t>/20</w:t>
      </w:r>
      <w:ins w:id="5" w:author="OBENG Sandra [EGH-PROCUREMENT]" w:date="2020-01-10T10:17:00Z">
        <w:r w:rsidR="009C1F70">
          <w:rPr>
            <w:rFonts w:ascii="Century Gothic" w:hAnsi="Century Gothic"/>
            <w:b/>
            <w:sz w:val="20"/>
          </w:rPr>
          <w:t>20/</w:t>
        </w:r>
      </w:ins>
      <w:del w:id="6" w:author="OBENG Sandra [EGH-PROCUREMENT]" w:date="2020-01-10T10:17:00Z">
        <w:r w:rsidR="00490687" w:rsidDel="009C1F70">
          <w:rPr>
            <w:rFonts w:ascii="Century Gothic" w:hAnsi="Century Gothic"/>
            <w:b/>
            <w:sz w:val="20"/>
          </w:rPr>
          <w:delText>17</w:delText>
        </w:r>
      </w:del>
      <w:r w:rsidR="00490687">
        <w:rPr>
          <w:rFonts w:ascii="Century Gothic" w:hAnsi="Century Gothic"/>
          <w:b/>
          <w:sz w:val="20"/>
        </w:rPr>
        <w:t xml:space="preserve"> </w:t>
      </w:r>
      <w:del w:id="7" w:author="OBENG Sandra" w:date="2017-08-09T08:50:00Z">
        <w:r w:rsidR="00490687" w:rsidDel="004C5698">
          <w:rPr>
            <w:rFonts w:ascii="Century Gothic" w:hAnsi="Century Gothic"/>
            <w:b/>
            <w:sz w:val="20"/>
          </w:rPr>
          <w:delText>00</w:delText>
        </w:r>
        <w:r w:rsidR="00EA5157" w:rsidDel="004C5698">
          <w:rPr>
            <w:rFonts w:ascii="Century Gothic" w:hAnsi="Century Gothic"/>
            <w:b/>
            <w:sz w:val="20"/>
          </w:rPr>
          <w:delText>06</w:delText>
        </w:r>
      </w:del>
      <w:ins w:id="8" w:author="OBENG Sandra" w:date="2017-08-09T08:50:00Z">
        <w:r w:rsidR="004C5698">
          <w:rPr>
            <w:rFonts w:ascii="Century Gothic" w:hAnsi="Century Gothic"/>
            <w:b/>
            <w:sz w:val="20"/>
          </w:rPr>
          <w:t>00</w:t>
        </w:r>
      </w:ins>
      <w:ins w:id="9" w:author="OBENG Sandra [EGH-PROCUREMENT]" w:date="2020-01-10T10:17:00Z">
        <w:r w:rsidR="009C1F70">
          <w:rPr>
            <w:rFonts w:ascii="Century Gothic" w:hAnsi="Century Gothic"/>
            <w:b/>
            <w:sz w:val="20"/>
          </w:rPr>
          <w:t>01</w:t>
        </w:r>
      </w:ins>
      <w:ins w:id="10" w:author="OBENG Sandra" w:date="2017-08-09T08:50:00Z">
        <w:del w:id="11" w:author="OBENG Sandra [EGH-PROCUREMENT]" w:date="2020-01-10T10:17:00Z">
          <w:r w:rsidR="004C5698" w:rsidDel="009C1F70">
            <w:rPr>
              <w:rFonts w:ascii="Century Gothic" w:hAnsi="Century Gothic"/>
              <w:b/>
              <w:sz w:val="20"/>
            </w:rPr>
            <w:delText>26</w:delText>
          </w:r>
        </w:del>
      </w:ins>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5EE7340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del w:id="12" w:author="OBENG Sandra" w:date="2017-08-09T08:51:00Z">
        <w:r w:rsidR="00EA5157" w:rsidDel="004C5698">
          <w:rPr>
            <w:rFonts w:ascii="Century Gothic" w:hAnsi="Century Gothic"/>
            <w:sz w:val="20"/>
          </w:rPr>
          <w:delText>Wednesday 15th</w:delText>
        </w:r>
        <w:r w:rsidR="00E52BDC" w:rsidDel="004C5698">
          <w:rPr>
            <w:rFonts w:ascii="Century Gothic" w:hAnsi="Century Gothic"/>
            <w:sz w:val="20"/>
          </w:rPr>
          <w:delText xml:space="preserve"> Feb</w:delText>
        </w:r>
        <w:r w:rsidR="00472FB3" w:rsidDel="004C5698">
          <w:rPr>
            <w:rFonts w:ascii="Century Gothic" w:hAnsi="Century Gothic"/>
            <w:sz w:val="20"/>
          </w:rPr>
          <w:delText>, 201</w:delText>
        </w:r>
        <w:r w:rsidR="00E52BDC" w:rsidDel="004C5698">
          <w:rPr>
            <w:rFonts w:ascii="Century Gothic" w:hAnsi="Century Gothic"/>
            <w:sz w:val="20"/>
          </w:rPr>
          <w:delText>7</w:delText>
        </w:r>
      </w:del>
      <w:ins w:id="13" w:author="OBENG Sandra" w:date="2017-08-09T08:51:00Z">
        <w:del w:id="14" w:author="OBENG Sandra [EGH-PROCUREMENT]" w:date="2020-01-10T10:17:00Z">
          <w:r w:rsidR="004C5698" w:rsidDel="009C1F70">
            <w:rPr>
              <w:rFonts w:ascii="Century Gothic" w:hAnsi="Century Gothic"/>
              <w:sz w:val="20"/>
            </w:rPr>
            <w:delText>Wednesday</w:delText>
          </w:r>
        </w:del>
      </w:ins>
      <w:ins w:id="15" w:author="OBENG Sandra [EGH-PROCUREMENT]" w:date="2020-01-10T10:17:00Z">
        <w:r w:rsidR="009C1F70">
          <w:rPr>
            <w:rFonts w:ascii="Century Gothic" w:hAnsi="Century Gothic"/>
            <w:sz w:val="20"/>
          </w:rPr>
          <w:t>Friday 10</w:t>
        </w:r>
        <w:r w:rsidR="009C1F70" w:rsidRPr="009C1F70">
          <w:rPr>
            <w:rFonts w:ascii="Century Gothic" w:hAnsi="Century Gothic"/>
            <w:sz w:val="20"/>
            <w:vertAlign w:val="superscript"/>
            <w:rPrChange w:id="16" w:author="OBENG Sandra [EGH-PROCUREMENT]" w:date="2020-01-10T10:17:00Z">
              <w:rPr>
                <w:rFonts w:ascii="Century Gothic" w:hAnsi="Century Gothic"/>
                <w:sz w:val="20"/>
              </w:rPr>
            </w:rPrChange>
          </w:rPr>
          <w:t>th</w:t>
        </w:r>
        <w:r w:rsidR="009C1F70">
          <w:rPr>
            <w:rFonts w:ascii="Century Gothic" w:hAnsi="Century Gothic"/>
            <w:sz w:val="20"/>
          </w:rPr>
          <w:t xml:space="preserve"> Ja</w:t>
        </w:r>
      </w:ins>
      <w:ins w:id="17" w:author="OBENG Sandra [EGH-PROCUREMENT]" w:date="2020-01-10T10:18:00Z">
        <w:r w:rsidR="009C1F70">
          <w:rPr>
            <w:rFonts w:ascii="Century Gothic" w:hAnsi="Century Gothic"/>
            <w:sz w:val="20"/>
          </w:rPr>
          <w:t>n, 2020</w:t>
        </w:r>
      </w:ins>
      <w:ins w:id="18" w:author="OBENG Sandra" w:date="2017-08-09T08:51:00Z">
        <w:del w:id="19" w:author="OBENG Sandra [EGH-PROCUREMENT]" w:date="2020-01-10T10:18:00Z">
          <w:r w:rsidR="004C5698" w:rsidDel="009C1F70">
            <w:rPr>
              <w:rFonts w:ascii="Century Gothic" w:hAnsi="Century Gothic"/>
              <w:sz w:val="20"/>
            </w:rPr>
            <w:delText xml:space="preserve"> 8th Aug, </w:delText>
          </w:r>
        </w:del>
        <w:del w:id="20" w:author="OBENG Sandra [EGH-PROCUREMENT]" w:date="2020-01-10T10:17:00Z">
          <w:r w:rsidR="004C5698" w:rsidDel="009C1F70">
            <w:rPr>
              <w:rFonts w:ascii="Century Gothic" w:hAnsi="Century Gothic"/>
              <w:sz w:val="20"/>
            </w:rPr>
            <w:delText>2017</w:delText>
          </w:r>
        </w:del>
      </w:ins>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21" w:author="OFORI George" w:date="2016-02-22T09:10:00Z">
        <w:r w:rsidRPr="00FC4AD0" w:rsidDel="00EA420B">
          <w:rPr>
            <w:rFonts w:ascii="Century Gothic" w:hAnsi="Century Gothic"/>
            <w:sz w:val="20"/>
          </w:rPr>
          <w:delText xml:space="preserve"> </w:delText>
        </w:r>
      </w:del>
    </w:p>
    <w:p w14:paraId="211A722C" w14:textId="6F956E92"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del w:id="22" w:author="OBENG Sandra" w:date="2017-08-09T08:52:00Z">
        <w:r w:rsidR="00E52BDC" w:rsidDel="004C5698">
          <w:rPr>
            <w:rFonts w:ascii="Century Gothic" w:hAnsi="Century Gothic"/>
            <w:sz w:val="20"/>
          </w:rPr>
          <w:delText xml:space="preserve">Thursday </w:delText>
        </w:r>
        <w:r w:rsidR="00EA5157" w:rsidDel="004C5698">
          <w:rPr>
            <w:rFonts w:ascii="Century Gothic" w:hAnsi="Century Gothic"/>
            <w:sz w:val="20"/>
          </w:rPr>
          <w:delText xml:space="preserve">23rd </w:delText>
        </w:r>
        <w:r w:rsidR="00E52BDC" w:rsidDel="004C5698">
          <w:rPr>
            <w:rFonts w:ascii="Century Gothic" w:hAnsi="Century Gothic"/>
            <w:sz w:val="20"/>
          </w:rPr>
          <w:delText>Feb</w:delText>
        </w:r>
      </w:del>
      <w:ins w:id="23" w:author="OBENG Sandra [EGH-PROCUREMENT]" w:date="2020-01-10T10:18:00Z">
        <w:r w:rsidR="009C1F70">
          <w:rPr>
            <w:rFonts w:ascii="Century Gothic" w:hAnsi="Century Gothic"/>
            <w:sz w:val="20"/>
          </w:rPr>
          <w:t xml:space="preserve">Friday </w:t>
        </w:r>
      </w:ins>
      <w:ins w:id="24" w:author="OBENG Sandra" w:date="2017-08-09T08:52:00Z">
        <w:del w:id="25" w:author="OBENG Sandra [EGH-PROCUREMENT]" w:date="2020-01-10T10:18:00Z">
          <w:r w:rsidR="004C5698" w:rsidDel="009C1F70">
            <w:rPr>
              <w:rFonts w:ascii="Century Gothic" w:hAnsi="Century Gothic"/>
              <w:sz w:val="20"/>
            </w:rPr>
            <w:delText>Wednesday</w:delText>
          </w:r>
        </w:del>
        <w:r w:rsidR="004C5698">
          <w:rPr>
            <w:rFonts w:ascii="Century Gothic" w:hAnsi="Century Gothic"/>
            <w:sz w:val="20"/>
          </w:rPr>
          <w:t xml:space="preserve"> 1</w:t>
        </w:r>
      </w:ins>
      <w:ins w:id="26" w:author="OBENG Sandra [EGH-PROCUREMENT]" w:date="2020-01-10T10:18:00Z">
        <w:r w:rsidR="009C1F70">
          <w:rPr>
            <w:rFonts w:ascii="Century Gothic" w:hAnsi="Century Gothic"/>
            <w:sz w:val="20"/>
          </w:rPr>
          <w:t>7</w:t>
        </w:r>
      </w:ins>
      <w:ins w:id="27" w:author="OBENG Sandra" w:date="2017-08-09T08:52:00Z">
        <w:del w:id="28" w:author="OBENG Sandra [EGH-PROCUREMENT]" w:date="2020-01-10T10:18:00Z">
          <w:r w:rsidR="004C5698" w:rsidDel="009C1F70">
            <w:rPr>
              <w:rFonts w:ascii="Century Gothic" w:hAnsi="Century Gothic"/>
              <w:sz w:val="20"/>
            </w:rPr>
            <w:delText>6</w:delText>
          </w:r>
        </w:del>
        <w:r w:rsidR="004C5698" w:rsidRPr="004C5698">
          <w:rPr>
            <w:rFonts w:ascii="Century Gothic" w:hAnsi="Century Gothic"/>
            <w:sz w:val="20"/>
            <w:vertAlign w:val="superscript"/>
            <w:rPrChange w:id="29" w:author="OBENG Sandra" w:date="2017-08-09T08:52:00Z">
              <w:rPr>
                <w:rFonts w:ascii="Century Gothic" w:hAnsi="Century Gothic"/>
                <w:sz w:val="20"/>
              </w:rPr>
            </w:rPrChange>
          </w:rPr>
          <w:t>th</w:t>
        </w:r>
        <w:r w:rsidR="004C5698">
          <w:rPr>
            <w:rFonts w:ascii="Century Gothic" w:hAnsi="Century Gothic"/>
            <w:sz w:val="20"/>
          </w:rPr>
          <w:t xml:space="preserve"> </w:t>
        </w:r>
      </w:ins>
      <w:ins w:id="30" w:author="OBENG Sandra [EGH-PROCUREMENT]" w:date="2020-01-10T10:18:00Z">
        <w:r w:rsidR="009C1F70">
          <w:rPr>
            <w:rFonts w:ascii="Century Gothic" w:hAnsi="Century Gothic"/>
            <w:sz w:val="20"/>
          </w:rPr>
          <w:t xml:space="preserve"> Jan</w:t>
        </w:r>
      </w:ins>
      <w:ins w:id="31" w:author="OBENG Sandra" w:date="2017-08-09T08:52:00Z">
        <w:del w:id="32" w:author="OBENG Sandra [EGH-PROCUREMENT]" w:date="2020-01-10T10:18:00Z">
          <w:r w:rsidR="004C5698" w:rsidDel="009C1F70">
            <w:rPr>
              <w:rFonts w:ascii="Century Gothic" w:hAnsi="Century Gothic"/>
              <w:sz w:val="20"/>
            </w:rPr>
            <w:delText>Aug</w:delText>
          </w:r>
        </w:del>
      </w:ins>
      <w:r w:rsidR="00472FB3">
        <w:rPr>
          <w:rFonts w:ascii="Century Gothic" w:hAnsi="Century Gothic"/>
          <w:sz w:val="20"/>
        </w:rPr>
        <w:t>, 20</w:t>
      </w:r>
      <w:ins w:id="33" w:author="OBENG Sandra [EGH-PROCUREMENT]" w:date="2020-01-10T10:18:00Z">
        <w:r w:rsidR="009C1F70">
          <w:rPr>
            <w:rFonts w:ascii="Century Gothic" w:hAnsi="Century Gothic"/>
            <w:sz w:val="20"/>
          </w:rPr>
          <w:t>20</w:t>
        </w:r>
      </w:ins>
      <w:del w:id="34" w:author="OBENG Sandra [EGH-PROCUREMENT]" w:date="2020-01-10T10:18:00Z">
        <w:r w:rsidR="00472FB3" w:rsidDel="009C1F70">
          <w:rPr>
            <w:rFonts w:ascii="Century Gothic" w:hAnsi="Century Gothic"/>
            <w:sz w:val="20"/>
          </w:rPr>
          <w:delText>1</w:delText>
        </w:r>
        <w:r w:rsidR="00E52BDC" w:rsidDel="009C1F70">
          <w:rPr>
            <w:rFonts w:ascii="Century Gothic" w:hAnsi="Century Gothic"/>
            <w:sz w:val="20"/>
          </w:rPr>
          <w:delText>7</w:delText>
        </w:r>
      </w:del>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35065F9F" w14:textId="77777777" w:rsidR="00EA5157" w:rsidRPr="00FC4AD0" w:rsidDel="00A758F0" w:rsidRDefault="00EA5157">
      <w:pPr>
        <w:pStyle w:val="Header"/>
        <w:tabs>
          <w:tab w:val="left" w:pos="720"/>
        </w:tabs>
        <w:spacing w:line="276" w:lineRule="auto"/>
        <w:rPr>
          <w:del w:id="35" w:author="OBENG Sandra" w:date="2017-02-15T10:29:00Z"/>
          <w:rFonts w:ascii="Century Gothic" w:hAnsi="Century Gothic"/>
          <w:sz w:val="20"/>
        </w:rPr>
      </w:pPr>
    </w:p>
    <w:p w14:paraId="508F3120" w14:textId="77777777" w:rsidR="00A96528" w:rsidRPr="00FC4AD0" w:rsidDel="00A758F0" w:rsidRDefault="00A96528">
      <w:pPr>
        <w:pStyle w:val="Heading2"/>
        <w:spacing w:line="276" w:lineRule="auto"/>
        <w:rPr>
          <w:del w:id="36" w:author="OBENG Sandra" w:date="2017-02-15T10:29:00Z"/>
          <w:rFonts w:ascii="Century Gothic" w:hAnsi="Century Gothic"/>
          <w:sz w:val="20"/>
        </w:rPr>
      </w:pPr>
    </w:p>
    <w:p w14:paraId="205C74B7" w14:textId="77777777" w:rsidR="005D79B3" w:rsidRPr="00FC4AD0" w:rsidDel="00A758F0" w:rsidRDefault="005D79B3">
      <w:pPr>
        <w:pStyle w:val="Header1"/>
        <w:spacing w:after="0" w:line="276" w:lineRule="auto"/>
        <w:rPr>
          <w:del w:id="37" w:author="OBENG Sandra" w:date="2017-02-15T10:29:00Z"/>
          <w:rFonts w:ascii="Century Gothic" w:hAnsi="Century Gothic"/>
          <w:sz w:val="20"/>
        </w:rPr>
      </w:pPr>
    </w:p>
    <w:p w14:paraId="15F64D07" w14:textId="77777777" w:rsidR="00D54BA3" w:rsidDel="00A758F0" w:rsidRDefault="00D54BA3" w:rsidP="00FC4AD0">
      <w:pPr>
        <w:pStyle w:val="DefaultStyle"/>
        <w:spacing w:line="276" w:lineRule="auto"/>
        <w:rPr>
          <w:del w:id="38" w:author="OBENG Sandra" w:date="2017-02-15T10:29:00Z"/>
          <w:rFonts w:ascii="Century Gothic" w:hAnsi="Century Gothic"/>
          <w:sz w:val="20"/>
        </w:rPr>
      </w:pP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7777777" w:rsidR="009C1F70" w:rsidRPr="00FC4AD0" w:rsidRDefault="0062270F" w:rsidP="009C1F70">
      <w:pPr>
        <w:pStyle w:val="DefaultStyle"/>
        <w:spacing w:line="276" w:lineRule="auto"/>
        <w:rPr>
          <w:ins w:id="39" w:author="OBENG Sandra [EGH-PROCUREMENT]" w:date="2020-01-10T10:19:00Z"/>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del w:id="40" w:author="OBENG Sandra" w:date="2017-08-09T08:53:00Z">
        <w:r w:rsidR="00FF652F" w:rsidDel="004C5698">
          <w:rPr>
            <w:rFonts w:ascii="Century Gothic" w:hAnsi="Century Gothic"/>
            <w:b/>
            <w:sz w:val="20"/>
          </w:rPr>
          <w:delText xml:space="preserve">  </w:delText>
        </w:r>
        <w:r w:rsidR="00C861B8" w:rsidDel="004C5698">
          <w:rPr>
            <w:rFonts w:ascii="Century Gothic" w:hAnsi="Century Gothic"/>
            <w:b/>
            <w:sz w:val="20"/>
          </w:rPr>
          <w:delText xml:space="preserve"> </w:delText>
        </w:r>
      </w:del>
      <w:r w:rsidRPr="00FC4AD0">
        <w:rPr>
          <w:rFonts w:ascii="Century Gothic" w:hAnsi="Century Gothic"/>
          <w:b/>
          <w:sz w:val="20"/>
        </w:rPr>
        <w:t>Reference No.:</w:t>
      </w:r>
      <w:r w:rsidR="00FF652F" w:rsidRPr="00FF652F">
        <w:rPr>
          <w:rFonts w:ascii="Century Gothic" w:hAnsi="Century Gothic"/>
          <w:b/>
          <w:sz w:val="20"/>
        </w:rPr>
        <w:t xml:space="preserve"> </w:t>
      </w:r>
      <w:bookmarkStart w:id="41" w:name="_GoBack"/>
      <w:ins w:id="42" w:author="OBENG Sandra [EGH-PROCUREMENT]" w:date="2020-01-10T10:19:00Z">
        <w:r w:rsidR="009C1F70">
          <w:rPr>
            <w:rFonts w:ascii="Century Gothic" w:hAnsi="Century Gothic"/>
            <w:b/>
            <w:sz w:val="20"/>
          </w:rPr>
          <w:t>EGH/ BNK/ RFQ/JAN/2020/ 0001</w:t>
        </w:r>
        <w:bookmarkEnd w:id="41"/>
      </w:ins>
    </w:p>
    <w:p w14:paraId="2A1C75F7" w14:textId="543CF11D" w:rsidR="005E4EB4" w:rsidRPr="00FC4AD0" w:rsidRDefault="004C5698">
      <w:pPr>
        <w:pStyle w:val="DefaultStyle"/>
        <w:rPr>
          <w:rFonts w:ascii="Century Gothic" w:hAnsi="Century Gothic"/>
          <w:sz w:val="18"/>
          <w:szCs w:val="18"/>
        </w:rPr>
      </w:pPr>
      <w:ins w:id="43" w:author="OBENG Sandra" w:date="2017-08-09T08:52:00Z">
        <w:del w:id="44" w:author="OBENG Sandra [EGH-PROCUREMENT]" w:date="2020-01-10T10:19:00Z">
          <w:r w:rsidDel="009C1F70">
            <w:rPr>
              <w:rFonts w:ascii="Century Gothic" w:hAnsi="Century Gothic"/>
              <w:b/>
              <w:sz w:val="20"/>
            </w:rPr>
            <w:delText>EGH/ BNK/ RFQ/ AUG/2017 0026</w:delText>
          </w:r>
        </w:del>
      </w:ins>
      <w:del w:id="45" w:author="OBENG Sandra" w:date="2017-08-09T08:52:00Z">
        <w:r w:rsidR="00EA5157" w:rsidDel="004C5698">
          <w:rPr>
            <w:rFonts w:ascii="Century Gothic" w:hAnsi="Century Gothic"/>
            <w:b/>
            <w:sz w:val="20"/>
          </w:rPr>
          <w:delText>EGH/ BNK/ RFQ/ FEB/2017 0006</w:delText>
        </w:r>
      </w:del>
    </w:p>
    <w:p w14:paraId="20E65A13" w14:textId="77777777" w:rsidR="00A96528" w:rsidRPr="00FC4AD0" w:rsidRDefault="00A96528">
      <w:pPr>
        <w:pStyle w:val="DefaultStyle"/>
        <w:rPr>
          <w:rFonts w:ascii="Century Gothic" w:hAnsi="Century Gothic"/>
          <w:sz w:val="20"/>
        </w:rPr>
      </w:pPr>
    </w:p>
    <w:p w14:paraId="401A6079"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ins w:id="46" w:author="OBENG Sandra" w:date="2017-08-09T08:53:00Z">
        <w:r w:rsidR="004C5698">
          <w:rPr>
            <w:rFonts w:ascii="Century Gothic" w:hAnsi="Century Gothic"/>
            <w:sz w:val="20"/>
          </w:rPr>
          <w:t>Wednesday 8th Aug, 2017</w:t>
        </w:r>
      </w:ins>
      <w:del w:id="47" w:author="OBENG Sandra" w:date="2017-08-09T08:53:00Z">
        <w:r w:rsidR="00E52BDC" w:rsidDel="004C5698">
          <w:rPr>
            <w:rFonts w:ascii="Century Gothic" w:hAnsi="Century Gothic"/>
            <w:sz w:val="20"/>
          </w:rPr>
          <w:delText>Friday 2nd Feb, 2017</w:delText>
        </w:r>
      </w:del>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del w:id="48" w:author="OBENG Sandra" w:date="2017-08-09T08:53:00Z">
        <w:r w:rsidR="00E03E60" w:rsidDel="004C5698">
          <w:rPr>
            <w:rFonts w:ascii="Century Gothic" w:hAnsi="Century Gothic"/>
            <w:sz w:val="20"/>
          </w:rPr>
          <w:delText xml:space="preserve"> </w:delText>
        </w:r>
        <w:r w:rsidR="00C861B8" w:rsidDel="004C5698">
          <w:rPr>
            <w:rFonts w:ascii="Century Gothic" w:hAnsi="Century Gothic"/>
            <w:sz w:val="20"/>
          </w:rPr>
          <w:tab/>
        </w:r>
        <w:r w:rsidR="00C861B8" w:rsidDel="004C5698">
          <w:rPr>
            <w:rFonts w:ascii="Century Gothic" w:hAnsi="Century Gothic"/>
            <w:sz w:val="20"/>
          </w:rPr>
          <w:tab/>
        </w:r>
        <w:r w:rsidR="00E03E60" w:rsidDel="004C5698">
          <w:rPr>
            <w:rFonts w:ascii="Century Gothic" w:hAnsi="Century Gothic"/>
            <w:sz w:val="20"/>
          </w:rPr>
          <w:delText xml:space="preserve"> </w:delText>
        </w:r>
      </w:del>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ins w:id="49" w:author="OBENG Sandra" w:date="2017-08-09T08:53:00Z">
        <w:r w:rsidR="004C5698">
          <w:rPr>
            <w:rFonts w:ascii="Century Gothic" w:hAnsi="Century Gothic"/>
            <w:sz w:val="18"/>
            <w:szCs w:val="18"/>
          </w:rPr>
          <w:t xml:space="preserve"> </w:t>
        </w:r>
      </w:ins>
      <w:del w:id="50" w:author="OBENG Sandra" w:date="2017-08-09T08:53:00Z">
        <w:r w:rsidRPr="00FC4AD0" w:rsidDel="004C5698">
          <w:rPr>
            <w:rFonts w:ascii="Century Gothic" w:hAnsi="Century Gothic"/>
            <w:sz w:val="18"/>
            <w:szCs w:val="18"/>
          </w:rPr>
          <w:delText>_________</w:delText>
        </w:r>
        <w:r w:rsidR="00FC4AD0" w:rsidDel="004C5698">
          <w:rPr>
            <w:rFonts w:ascii="Century Gothic" w:hAnsi="Century Gothic"/>
            <w:sz w:val="18"/>
            <w:szCs w:val="18"/>
          </w:rPr>
          <w:delText>_</w:delText>
        </w:r>
      </w:del>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3A18AA3D"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ins w:id="51" w:author="OBENG Sandra [EGH-PROCUREMENT]" w:date="2020-01-10T10:21:00Z">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ins>
      <w:ins w:id="52" w:author="OBENG Sandra" w:date="2017-08-09T08:54:00Z">
        <w:del w:id="53" w:author="OBENG Sandra [EGH-PROCUREMENT]" w:date="2020-01-10T10:21:00Z">
          <w:r w:rsidR="004C5698" w:rsidDel="009C1F70">
            <w:rPr>
              <w:rFonts w:ascii="Century Gothic" w:hAnsi="Century Gothic"/>
              <w:sz w:val="20"/>
            </w:rPr>
            <w:delText>Wednesday 8th Aug, 2017</w:delText>
          </w:r>
        </w:del>
      </w:ins>
      <w:del w:id="54" w:author="OBENG Sandra" w:date="2017-08-09T08:54:00Z">
        <w:r w:rsidR="00C861B8" w:rsidDel="004C5698">
          <w:rPr>
            <w:rFonts w:ascii="Century Gothic" w:hAnsi="Century Gothic"/>
            <w:sz w:val="20"/>
          </w:rPr>
          <w:delText xml:space="preserve">Friday, </w:delText>
        </w:r>
        <w:r w:rsidR="007B3C0E" w:rsidDel="004C5698">
          <w:rPr>
            <w:rFonts w:ascii="Century Gothic" w:hAnsi="Century Gothic"/>
            <w:sz w:val="20"/>
          </w:rPr>
          <w:delText>10</w:delText>
        </w:r>
        <w:r w:rsidR="007B3C0E" w:rsidRPr="007B3C0E" w:rsidDel="004C5698">
          <w:rPr>
            <w:rFonts w:ascii="Century Gothic" w:hAnsi="Century Gothic"/>
            <w:sz w:val="20"/>
            <w:vertAlign w:val="superscript"/>
          </w:rPr>
          <w:delText>th</w:delText>
        </w:r>
        <w:r w:rsidR="007B3C0E" w:rsidDel="004C5698">
          <w:rPr>
            <w:rFonts w:ascii="Century Gothic" w:hAnsi="Century Gothic"/>
            <w:sz w:val="20"/>
          </w:rPr>
          <w:delText xml:space="preserve"> </w:delText>
        </w:r>
        <w:r w:rsidR="006A0EBA" w:rsidDel="004C5698">
          <w:rPr>
            <w:rFonts w:ascii="Century Gothic" w:hAnsi="Century Gothic"/>
            <w:sz w:val="20"/>
          </w:rPr>
          <w:delText xml:space="preserve">June, 2016 </w:delText>
        </w:r>
      </w:del>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Change w:id="55" w:author="OBENG Sandra" w:date="2017-08-09T08:58:00Z">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PrChange>
      </w:tblPr>
      <w:tblGrid>
        <w:gridCol w:w="618"/>
        <w:gridCol w:w="4177"/>
        <w:gridCol w:w="1097"/>
        <w:gridCol w:w="1617"/>
        <w:gridCol w:w="1487"/>
        <w:tblGridChange w:id="56">
          <w:tblGrid>
            <w:gridCol w:w="618"/>
            <w:gridCol w:w="4218"/>
            <w:gridCol w:w="1097"/>
            <w:gridCol w:w="1491"/>
            <w:gridCol w:w="1499"/>
          </w:tblGrid>
        </w:tblGridChange>
      </w:tblGrid>
      <w:tr w:rsidR="00A96528" w:rsidRPr="00FC4AD0" w14:paraId="76948C0B" w14:textId="77777777" w:rsidTr="004C5698">
        <w:trPr>
          <w:cantSplit/>
          <w:trHeight w:val="417"/>
          <w:tblHeader/>
          <w:jc w:val="center"/>
          <w:trPrChange w:id="57" w:author="OBENG Sandra" w:date="2017-08-09T08:58:00Z">
            <w:trPr>
              <w:cantSplit/>
              <w:trHeight w:val="417"/>
              <w:tblHeader/>
              <w:jc w:val="center"/>
            </w:trPr>
          </w:trPrChange>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Change w:id="58" w:author="OBENG Sandra" w:date="2017-08-09T08:58:00Z">
              <w:tcPr>
                <w:tcW w:w="61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tcPrChange>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Change w:id="59" w:author="OBENG Sandra" w:date="2017-08-09T08:58:00Z">
              <w:tcPr>
                <w:tcW w:w="4470"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tcPrChange>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963"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Change w:id="60" w:author="OBENG Sandra" w:date="2017-08-09T08:58:00Z">
              <w:tcPr>
                <w:tcW w:w="754"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tcPrChange>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2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Change w:id="61" w:author="OBENG Sandra" w:date="2017-08-09T08:58:00Z">
              <w:tcPr>
                <w:tcW w:w="3098"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tcPrChange>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C5698">
        <w:trPr>
          <w:cantSplit/>
          <w:trHeight w:val="393"/>
          <w:jc w:val="center"/>
          <w:trPrChange w:id="62" w:author="OBENG Sandra" w:date="2017-08-09T08:5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63" w:author="OBENG Sandra" w:date="2017-08-09T08:58:00Z">
              <w:tcPr>
                <w:tcW w:w="61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3BCD7E4D" w14:textId="77777777" w:rsidR="00A96528" w:rsidRPr="00FC4AD0" w:rsidRDefault="00A96528">
            <w:pPr>
              <w:pStyle w:val="DefaultStyle"/>
              <w:spacing w:line="276" w:lineRule="auto"/>
              <w:rPr>
                <w:rFonts w:ascii="Century Gothic" w:hAnsi="Century Gothic"/>
                <w:sz w:val="20"/>
              </w:rPr>
            </w:pPr>
          </w:p>
        </w:tc>
        <w:tc>
          <w:tcPr>
            <w:tcW w:w="42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64" w:author="OBENG Sandra" w:date="2017-08-09T08:58:00Z">
              <w:tcPr>
                <w:tcW w:w="4470"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55733700" w14:textId="77777777" w:rsidR="00A96528" w:rsidRPr="00FC4AD0" w:rsidRDefault="00A96528">
            <w:pPr>
              <w:pStyle w:val="DefaultStyle"/>
              <w:spacing w:line="276" w:lineRule="auto"/>
              <w:rPr>
                <w:rFonts w:ascii="Century Gothic" w:hAnsi="Century Gothic"/>
                <w:sz w:val="20"/>
              </w:rPr>
            </w:pPr>
          </w:p>
        </w:tc>
        <w:tc>
          <w:tcPr>
            <w:tcW w:w="963"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65" w:author="OBENG Sandra" w:date="2017-08-09T08:58:00Z">
              <w:tcPr>
                <w:tcW w:w="754"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4011CB79" w14:textId="77777777" w:rsidR="00A96528" w:rsidRPr="00FC4AD0" w:rsidRDefault="00A96528">
            <w:pPr>
              <w:pStyle w:val="DefaultStyle"/>
              <w:spacing w:line="276" w:lineRule="auto"/>
              <w:jc w:val="center"/>
              <w:rPr>
                <w:rFonts w:ascii="Century Gothic" w:hAnsi="Century Gothic"/>
                <w:sz w:val="20"/>
              </w:rPr>
            </w:pPr>
          </w:p>
        </w:tc>
        <w:tc>
          <w:tcPr>
            <w:tcW w:w="1625"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66" w:author="OBENG Sandra" w:date="2017-08-09T08:58:00Z">
              <w:tcPr>
                <w:tcW w:w="1526"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99"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67" w:author="OBENG Sandra" w:date="2017-08-09T08:58:00Z">
              <w:tcPr>
                <w:tcW w:w="1572"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C90284" w:rsidRPr="00FC4AD0" w14:paraId="4290FFBD" w14:textId="77777777" w:rsidTr="004C5698">
        <w:trPr>
          <w:cantSplit/>
          <w:trHeight w:val="582"/>
          <w:jc w:val="center"/>
          <w:trPrChange w:id="68" w:author="OBENG Sandra" w:date="2017-08-09T08:58:00Z">
            <w:trPr>
              <w:cantSplit/>
              <w:trHeight w:val="582"/>
              <w:jc w:val="center"/>
            </w:trPr>
          </w:trPrChange>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Change w:id="69" w:author="OBENG Sandra" w:date="2017-08-09T08:58:00Z">
              <w:tcPr>
                <w:tcW w:w="617"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tcPrChange>
          </w:tcPr>
          <w:p w14:paraId="0D5C6A2E" w14:textId="77777777" w:rsidR="00C90284" w:rsidRDefault="00C90284"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E52BDC" w:rsidRDefault="00E52BDC" w:rsidP="00C90284">
            <w:pPr>
              <w:pStyle w:val="DefaultStyle"/>
              <w:spacing w:line="240" w:lineRule="auto"/>
              <w:jc w:val="center"/>
              <w:rPr>
                <w:rFonts w:ascii="Century Gothic" w:hAnsi="Century Gothic"/>
                <w:b/>
                <w:sz w:val="20"/>
              </w:rPr>
            </w:pPr>
          </w:p>
          <w:p w14:paraId="275717D4" w14:textId="77777777" w:rsidR="00E52BDC" w:rsidRDefault="00E52BDC" w:rsidP="002E57D1">
            <w:pPr>
              <w:pStyle w:val="DefaultStyle"/>
              <w:spacing w:line="240" w:lineRule="auto"/>
              <w:rPr>
                <w:rFonts w:ascii="Century Gothic" w:hAnsi="Century Gothic"/>
                <w:b/>
                <w:sz w:val="20"/>
              </w:rPr>
            </w:pPr>
          </w:p>
          <w:p w14:paraId="5339DCDB" w14:textId="77777777" w:rsidR="00E52BDC" w:rsidRDefault="00E52BDC" w:rsidP="002E57D1">
            <w:pPr>
              <w:pStyle w:val="DefaultStyle"/>
              <w:spacing w:line="240" w:lineRule="auto"/>
              <w:rPr>
                <w:rFonts w:ascii="Century Gothic" w:hAnsi="Century Gothic"/>
                <w:b/>
                <w:sz w:val="20"/>
              </w:rPr>
            </w:pPr>
          </w:p>
          <w:p w14:paraId="6DDAAA47" w14:textId="77777777" w:rsidR="00E52BDC" w:rsidRPr="00FC4AD0" w:rsidRDefault="00E52BDC" w:rsidP="00A758F0">
            <w:pPr>
              <w:pStyle w:val="DefaultStyle"/>
              <w:spacing w:line="240" w:lineRule="auto"/>
              <w:rPr>
                <w:rFonts w:ascii="Century Gothic" w:hAnsi="Century Gothic"/>
                <w:b/>
                <w:sz w:val="20"/>
              </w:rPr>
            </w:pPr>
          </w:p>
        </w:tc>
        <w:tc>
          <w:tcPr>
            <w:tcW w:w="4218"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Change w:id="70" w:author="OBENG Sandra" w:date="2017-08-09T08:58:00Z">
              <w:tcPr>
                <w:tcW w:w="4470"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tcPrChange>
          </w:tcPr>
          <w:p w14:paraId="78C35522" w14:textId="77D25AFA" w:rsidR="00C90284" w:rsidRPr="002E57D1" w:rsidDel="009C1F70" w:rsidRDefault="009C1F70" w:rsidP="00C90284">
            <w:pPr>
              <w:spacing w:after="0"/>
              <w:rPr>
                <w:del w:id="71" w:author="OBENG Sandra [EGH-PROCUREMENT]" w:date="2020-01-10T10:22:00Z"/>
                <w:rFonts w:ascii="Century Gothic" w:hAnsi="Century Gothic" w:cs="Calibri"/>
                <w:b/>
                <w:color w:val="000000"/>
                <w:sz w:val="20"/>
                <w:szCs w:val="20"/>
              </w:rPr>
            </w:pPr>
            <w:ins w:id="72" w:author="OBENG Sandra [EGH-PROCUREMENT]" w:date="2020-01-10T10:22:00Z">
              <w:r>
                <w:rPr>
                  <w:rFonts w:ascii="Century Gothic" w:hAnsi="Century Gothic" w:cs="Calibri"/>
                  <w:b/>
                  <w:color w:val="000000"/>
                  <w:sz w:val="20"/>
                  <w:szCs w:val="20"/>
                </w:rPr>
                <w:t xml:space="preserve">Arch Files </w:t>
              </w:r>
            </w:ins>
            <w:ins w:id="73" w:author="OBENG Sandra" w:date="2017-08-09T08:56:00Z">
              <w:del w:id="74" w:author="OBENG Sandra [EGH-PROCUREMENT]" w:date="2020-01-10T10:22:00Z">
                <w:r w:rsidR="004C5698" w:rsidDel="009C1F70">
                  <w:rPr>
                    <w:rFonts w:ascii="Century Gothic" w:hAnsi="Century Gothic" w:cs="Calibri"/>
                    <w:b/>
                    <w:color w:val="000000"/>
                    <w:sz w:val="20"/>
                    <w:szCs w:val="20"/>
                  </w:rPr>
                  <w:delText xml:space="preserve"> A4 Sheets </w:delText>
                </w:r>
              </w:del>
            </w:ins>
            <w:del w:id="75" w:author="OBENG Sandra [EGH-PROCUREMENT]" w:date="2020-01-10T10:22:00Z">
              <w:r w:rsidR="00A758F0" w:rsidRPr="00A758F0" w:rsidDel="009C1F70">
                <w:rPr>
                  <w:rFonts w:ascii="Century Gothic" w:hAnsi="Century Gothic" w:cs="Calibri"/>
                  <w:b/>
                  <w:color w:val="000000"/>
                  <w:sz w:val="20"/>
                  <w:szCs w:val="20"/>
                </w:rPr>
                <w:delText>Toilet Rolls</w:delText>
              </w:r>
            </w:del>
          </w:p>
          <w:p w14:paraId="78A5F68E" w14:textId="102FB8F5" w:rsidR="00E462B2" w:rsidRPr="002E57D1" w:rsidDel="009C1F70" w:rsidRDefault="007151CB" w:rsidP="00A758F0">
            <w:pPr>
              <w:spacing w:after="0"/>
              <w:rPr>
                <w:del w:id="76" w:author="OBENG Sandra [EGH-PROCUREMENT]" w:date="2020-01-10T10:22:00Z"/>
                <w:rFonts w:ascii="Century Gothic" w:hAnsi="Century Gothic" w:cs="Calibri"/>
                <w:b/>
                <w:color w:val="000000"/>
                <w:sz w:val="20"/>
                <w:szCs w:val="20"/>
              </w:rPr>
            </w:pPr>
            <w:del w:id="77" w:author="OBENG Sandra [EGH-PROCUREMENT]" w:date="2020-01-10T10:22:00Z">
              <w:r w:rsidDel="009C1F70">
                <w:rPr>
                  <w:rFonts w:ascii="Century Gothic" w:hAnsi="Century Gothic" w:cs="Calibri"/>
                  <w:b/>
                  <w:color w:val="000000"/>
                  <w:sz w:val="20"/>
                  <w:szCs w:val="20"/>
                </w:rPr>
                <w:delText xml:space="preserve"> </w:delText>
              </w:r>
            </w:del>
          </w:p>
          <w:p w14:paraId="11F09382" w14:textId="0A51F808" w:rsidR="00E462B2" w:rsidDel="009C1F70" w:rsidRDefault="004C5698" w:rsidP="00C90284">
            <w:pPr>
              <w:spacing w:after="0"/>
              <w:rPr>
                <w:ins w:id="78" w:author="OBENG Sandra" w:date="2017-08-09T08:58:00Z"/>
                <w:del w:id="79" w:author="OBENG Sandra [EGH-PROCUREMENT]" w:date="2020-01-10T10:22:00Z"/>
                <w:rFonts w:ascii="Century Gothic" w:hAnsi="Century Gothic" w:cs="Calibri"/>
                <w:b/>
                <w:color w:val="000000"/>
                <w:sz w:val="20"/>
                <w:szCs w:val="20"/>
              </w:rPr>
            </w:pPr>
            <w:ins w:id="80" w:author="OBENG Sandra" w:date="2017-08-09T08:58:00Z">
              <w:del w:id="81" w:author="OBENG Sandra [EGH-PROCUREMENT]" w:date="2020-01-10T10:22:00Z">
                <w:r w:rsidDel="009C1F70">
                  <w:rPr>
                    <w:rFonts w:ascii="Century Gothic" w:hAnsi="Century Gothic" w:cs="Calibri"/>
                    <w:b/>
                    <w:color w:val="000000"/>
                    <w:sz w:val="20"/>
                    <w:szCs w:val="20"/>
                  </w:rPr>
                  <w:delText>(210 x 297 MM)</w:delText>
                </w:r>
              </w:del>
            </w:ins>
          </w:p>
          <w:p w14:paraId="5557A7AF" w14:textId="261043A7" w:rsidR="004C5698" w:rsidRPr="002E57D1" w:rsidDel="009C1F70" w:rsidRDefault="004C5698" w:rsidP="00C90284">
            <w:pPr>
              <w:spacing w:after="0"/>
              <w:rPr>
                <w:del w:id="82" w:author="OBENG Sandra [EGH-PROCUREMENT]" w:date="2020-01-10T10:22:00Z"/>
                <w:rFonts w:ascii="Century Gothic" w:hAnsi="Century Gothic" w:cs="Calibri"/>
                <w:b/>
                <w:color w:val="000000"/>
                <w:sz w:val="20"/>
                <w:szCs w:val="20"/>
              </w:rPr>
            </w:pPr>
            <w:ins w:id="83" w:author="OBENG Sandra" w:date="2017-08-09T08:58:00Z">
              <w:del w:id="84" w:author="OBENG Sandra [EGH-PROCUREMENT]" w:date="2020-01-10T10:22:00Z">
                <w:r w:rsidDel="009C1F70">
                  <w:rPr>
                    <w:rFonts w:ascii="Century Gothic" w:hAnsi="Century Gothic" w:cs="Calibri"/>
                    <w:b/>
                    <w:color w:val="000000"/>
                    <w:sz w:val="20"/>
                    <w:szCs w:val="20"/>
                  </w:rPr>
                  <w:delText>80 G / M</w:delText>
                </w:r>
              </w:del>
            </w:ins>
          </w:p>
          <w:p w14:paraId="1EC8CD07" w14:textId="590036C2" w:rsidR="00072F71" w:rsidRPr="002E57D1" w:rsidDel="009C1F70" w:rsidRDefault="00072F71" w:rsidP="00C90284">
            <w:pPr>
              <w:spacing w:after="0"/>
              <w:rPr>
                <w:del w:id="85" w:author="OBENG Sandra [EGH-PROCUREMENT]" w:date="2020-01-10T10:22:00Z"/>
                <w:rFonts w:ascii="Century Gothic" w:hAnsi="Century Gothic" w:cs="Calibri"/>
                <w:b/>
                <w:color w:val="000000"/>
                <w:sz w:val="20"/>
                <w:szCs w:val="20"/>
                <w:u w:val="single"/>
              </w:rPr>
            </w:pPr>
          </w:p>
          <w:p w14:paraId="186E40F7" w14:textId="77777777" w:rsidR="00C90284" w:rsidRPr="002E57D1" w:rsidRDefault="00C90284" w:rsidP="00A8645A">
            <w:pPr>
              <w:spacing w:after="0"/>
              <w:rPr>
                <w:rFonts w:ascii="Century Gothic" w:hAnsi="Century Gothic" w:cs="Calibri"/>
                <w:b/>
                <w:color w:val="000000"/>
                <w:sz w:val="20"/>
                <w:szCs w:val="20"/>
              </w:rPr>
            </w:pPr>
          </w:p>
        </w:tc>
        <w:tc>
          <w:tcPr>
            <w:tcW w:w="963"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Change w:id="86" w:author="OBENG Sandra" w:date="2017-08-09T08:58:00Z">
              <w:tcPr>
                <w:tcW w:w="754"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tcPrChange>
          </w:tcPr>
          <w:p w14:paraId="58BEF8C7" w14:textId="4167D2DA" w:rsidR="00C90284" w:rsidRPr="002E57D1" w:rsidDel="009C1F70" w:rsidRDefault="007151CB" w:rsidP="002E57D1">
            <w:pPr>
              <w:pStyle w:val="DefaultStyle"/>
              <w:spacing w:line="240" w:lineRule="auto"/>
              <w:rPr>
                <w:del w:id="87" w:author="OBENG Sandra [EGH-PROCUREMENT]" w:date="2020-01-10T10:22:00Z"/>
                <w:rFonts w:ascii="Century Gothic" w:hAnsi="Century Gothic"/>
                <w:b/>
                <w:sz w:val="20"/>
              </w:rPr>
            </w:pPr>
            <w:del w:id="88" w:author="OBENG Sandra [EGH-PROCUREMENT]" w:date="2020-01-10T10:22:00Z">
              <w:r w:rsidDel="009C1F70">
                <w:rPr>
                  <w:rFonts w:ascii="Century Gothic" w:hAnsi="Century Gothic"/>
                  <w:b/>
                  <w:sz w:val="20"/>
                </w:rPr>
                <w:delText xml:space="preserve"> </w:delText>
              </w:r>
              <w:r w:rsidR="00A758F0" w:rsidDel="009C1F70">
                <w:rPr>
                  <w:rFonts w:ascii="Century Gothic" w:hAnsi="Century Gothic"/>
                  <w:b/>
                  <w:sz w:val="20"/>
                </w:rPr>
                <w:delText>4000</w:delText>
              </w:r>
              <w:r w:rsidR="00490687" w:rsidDel="009C1F70">
                <w:rPr>
                  <w:rFonts w:ascii="Century Gothic" w:hAnsi="Century Gothic"/>
                  <w:b/>
                  <w:sz w:val="20"/>
                </w:rPr>
                <w:delText xml:space="preserve"> </w:delText>
              </w:r>
            </w:del>
            <w:ins w:id="89" w:author="OBENG Sandra" w:date="2017-08-09T08:58:00Z">
              <w:del w:id="90" w:author="OBENG Sandra [EGH-PROCUREMENT]" w:date="2020-01-10T10:22:00Z">
                <w:r w:rsidR="004C5698" w:rsidDel="009C1F70">
                  <w:rPr>
                    <w:rFonts w:ascii="Century Gothic" w:hAnsi="Century Gothic"/>
                    <w:b/>
                    <w:sz w:val="20"/>
                  </w:rPr>
                  <w:delText>600 Boxes</w:delText>
                </w:r>
              </w:del>
            </w:ins>
            <w:del w:id="91" w:author="OBENG Sandra [EGH-PROCUREMENT]" w:date="2020-01-10T10:22:00Z">
              <w:r w:rsidDel="009C1F70">
                <w:rPr>
                  <w:rFonts w:ascii="Century Gothic" w:hAnsi="Century Gothic"/>
                  <w:b/>
                  <w:sz w:val="20"/>
                </w:rPr>
                <w:delText>p</w:delText>
              </w:r>
              <w:r w:rsidR="00E52BDC" w:rsidRPr="002E57D1" w:rsidDel="009C1F70">
                <w:rPr>
                  <w:rFonts w:ascii="Century Gothic" w:hAnsi="Century Gothic"/>
                  <w:b/>
                  <w:sz w:val="20"/>
                </w:rPr>
                <w:delText>cs</w:delText>
              </w:r>
            </w:del>
          </w:p>
          <w:p w14:paraId="315ADB36" w14:textId="4710DC39" w:rsidR="00E52BDC" w:rsidRPr="002E57D1" w:rsidDel="009C1F70" w:rsidRDefault="00E52BDC" w:rsidP="002E57D1">
            <w:pPr>
              <w:pStyle w:val="DefaultStyle"/>
              <w:spacing w:line="240" w:lineRule="auto"/>
              <w:rPr>
                <w:del w:id="92" w:author="OBENG Sandra [EGH-PROCUREMENT]" w:date="2020-01-10T10:22:00Z"/>
                <w:rFonts w:ascii="Century Gothic" w:hAnsi="Century Gothic"/>
                <w:b/>
                <w:sz w:val="20"/>
              </w:rPr>
            </w:pPr>
          </w:p>
          <w:p w14:paraId="05987632" w14:textId="6CDD472D" w:rsidR="00C36A56" w:rsidDel="009C1F70" w:rsidRDefault="00C36A56" w:rsidP="002E57D1">
            <w:pPr>
              <w:pStyle w:val="DefaultStyle"/>
              <w:spacing w:line="240" w:lineRule="auto"/>
              <w:rPr>
                <w:del w:id="93" w:author="OBENG Sandra [EGH-PROCUREMENT]" w:date="2020-01-10T10:22:00Z"/>
                <w:rFonts w:ascii="Century Gothic" w:hAnsi="Century Gothic"/>
                <w:b/>
                <w:sz w:val="20"/>
              </w:rPr>
            </w:pPr>
          </w:p>
          <w:p w14:paraId="44FB0BE5" w14:textId="6932C4DB" w:rsidR="00E52BDC" w:rsidRPr="002E57D1" w:rsidRDefault="002E57D1" w:rsidP="002E57D1">
            <w:pPr>
              <w:pStyle w:val="DefaultStyle"/>
              <w:spacing w:line="240" w:lineRule="auto"/>
              <w:rPr>
                <w:rFonts w:ascii="Century Gothic" w:hAnsi="Century Gothic"/>
                <w:b/>
                <w:sz w:val="20"/>
              </w:rPr>
            </w:pPr>
            <w:del w:id="94" w:author="OBENG Sandra [EGH-PROCUREMENT]" w:date="2020-01-10T10:22:00Z">
              <w:r w:rsidRPr="002E57D1" w:rsidDel="009C1F70">
                <w:rPr>
                  <w:rFonts w:ascii="Century Gothic" w:hAnsi="Century Gothic"/>
                  <w:b/>
                  <w:sz w:val="20"/>
                </w:rPr>
                <w:delText xml:space="preserve"> </w:delText>
              </w:r>
            </w:del>
            <w:ins w:id="95" w:author="OBENG Sandra [EGH-PROCUREMENT]" w:date="2020-01-10T10:22:00Z">
              <w:r w:rsidR="009C1F70">
                <w:rPr>
                  <w:rFonts w:ascii="Century Gothic" w:hAnsi="Century Gothic"/>
                  <w:b/>
                  <w:sz w:val="20"/>
                </w:rPr>
                <w:t xml:space="preserve">1500 pcs </w:t>
              </w:r>
            </w:ins>
          </w:p>
        </w:tc>
        <w:tc>
          <w:tcPr>
            <w:tcW w:w="1625"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Change w:id="96" w:author="OBENG Sandra" w:date="2017-08-09T08:58:00Z">
              <w:tcPr>
                <w:tcW w:w="1526"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tcPrChange>
          </w:tcPr>
          <w:p w14:paraId="6E041EB7" w14:textId="77777777" w:rsidR="00C90284" w:rsidRPr="00FC4AD0" w:rsidRDefault="00C90284" w:rsidP="00C90284">
            <w:pPr>
              <w:pStyle w:val="DefaultStyle"/>
              <w:spacing w:line="240" w:lineRule="auto"/>
              <w:rPr>
                <w:rFonts w:ascii="Century Gothic" w:hAnsi="Century Gothic"/>
                <w:sz w:val="20"/>
              </w:rPr>
            </w:pPr>
          </w:p>
        </w:tc>
        <w:tc>
          <w:tcPr>
            <w:tcW w:w="1499"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Change w:id="97" w:author="OBENG Sandra" w:date="2017-08-09T08:58:00Z">
              <w:tcPr>
                <w:tcW w:w="1572"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tcPrChange>
          </w:tcPr>
          <w:p w14:paraId="2F1B3A1C" w14:textId="77777777" w:rsidR="00C90284" w:rsidRPr="00FC4AD0" w:rsidRDefault="00C90284" w:rsidP="00C90284">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30CF302"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del w:id="98" w:author="OBENG Sandra [EGH-PROCUREMENT]" w:date="2020-01-10T10:20:00Z">
        <w:r w:rsidR="00F9455D" w:rsidDel="009C1F70">
          <w:rPr>
            <w:rFonts w:ascii="Century Gothic" w:hAnsi="Century Gothic" w:cs="Times New Roman"/>
            <w:b/>
            <w:color w:val="00000A"/>
            <w:sz w:val="20"/>
            <w:szCs w:val="20"/>
            <w:lang w:val="en-GB"/>
          </w:rPr>
          <w:delText>Annex</w:delText>
        </w:r>
        <w:r w:rsidR="00FF3BBA" w:rsidDel="009C1F70">
          <w:rPr>
            <w:rFonts w:ascii="Century Gothic" w:hAnsi="Century Gothic" w:cs="Times New Roman"/>
            <w:b/>
            <w:color w:val="00000A"/>
            <w:sz w:val="20"/>
            <w:szCs w:val="20"/>
            <w:lang w:val="en-GB"/>
          </w:rPr>
          <w:delText xml:space="preserve"> located </w:delText>
        </w:r>
        <w:r w:rsidR="00F9455D" w:rsidDel="009C1F70">
          <w:rPr>
            <w:rFonts w:ascii="Century Gothic" w:hAnsi="Century Gothic" w:cs="Times New Roman"/>
            <w:b/>
            <w:color w:val="00000A"/>
            <w:sz w:val="20"/>
            <w:szCs w:val="20"/>
            <w:lang w:val="en-GB"/>
          </w:rPr>
          <w:delText>behind</w:delText>
        </w:r>
        <w:r w:rsidR="00FF3BBA" w:rsidDel="009C1F70">
          <w:rPr>
            <w:rFonts w:ascii="Century Gothic" w:hAnsi="Century Gothic" w:cs="Times New Roman"/>
            <w:b/>
            <w:color w:val="00000A"/>
            <w:sz w:val="20"/>
            <w:szCs w:val="20"/>
            <w:lang w:val="en-GB"/>
          </w:rPr>
          <w:delText xml:space="preserve"> </w:delText>
        </w:r>
        <w:r w:rsidR="00F9455D" w:rsidDel="009C1F70">
          <w:rPr>
            <w:rFonts w:ascii="Century Gothic" w:hAnsi="Century Gothic" w:cs="Times New Roman"/>
            <w:b/>
            <w:color w:val="00000A"/>
            <w:sz w:val="20"/>
            <w:szCs w:val="20"/>
            <w:lang w:val="en-GB"/>
          </w:rPr>
          <w:delText>Alisa Hotel</w:delText>
        </w:r>
        <w:r w:rsidR="00C861B8" w:rsidDel="009C1F70">
          <w:rPr>
            <w:rFonts w:ascii="Century Gothic" w:hAnsi="Century Gothic" w:cs="Times New Roman"/>
            <w:b/>
            <w:color w:val="00000A"/>
            <w:sz w:val="20"/>
            <w:szCs w:val="20"/>
            <w:lang w:val="en-GB"/>
          </w:rPr>
          <w:delText xml:space="preserve">, Ridge </w:delText>
        </w:r>
        <w:r w:rsidR="00C0352B" w:rsidDel="009C1F70">
          <w:rPr>
            <w:rFonts w:ascii="Century Gothic" w:hAnsi="Century Gothic" w:cs="Times New Roman"/>
            <w:b/>
            <w:color w:val="00000A"/>
            <w:sz w:val="20"/>
            <w:szCs w:val="20"/>
            <w:lang w:val="en-GB"/>
          </w:rPr>
          <w:delText>- Accra</w:delText>
        </w:r>
        <w:r w:rsidR="00C861B8" w:rsidDel="009C1F70">
          <w:rPr>
            <w:rFonts w:ascii="Century Gothic" w:hAnsi="Century Gothic" w:cs="Times New Roman"/>
            <w:b/>
            <w:color w:val="00000A"/>
            <w:sz w:val="20"/>
            <w:szCs w:val="20"/>
            <w:lang w:val="en-GB"/>
          </w:rPr>
          <w:delText>.</w:delText>
        </w:r>
      </w:del>
      <w:ins w:id="99" w:author="OBENG Sandra [EGH-PROCUREMENT]" w:date="2020-01-10T10:20:00Z">
        <w:r w:rsidR="009C1F70">
          <w:rPr>
            <w:rFonts w:ascii="Century Gothic" w:hAnsi="Century Gothic" w:cs="Times New Roman"/>
            <w:b/>
            <w:color w:val="00000A"/>
            <w:sz w:val="20"/>
            <w:szCs w:val="20"/>
            <w:lang w:val="en-GB"/>
          </w:rPr>
          <w:t xml:space="preserve">branch, 2 morocco Lane, off independence Avenue </w:t>
        </w:r>
      </w:ins>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00" w:name="__UnoMark__2709_2135027740"/>
      <w:bookmarkStart w:id="101" w:name="__UnoMark__1070_1933893160"/>
      <w:bookmarkEnd w:id="100"/>
      <w:bookmarkEnd w:id="101"/>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ins w:id="102" w:author="YAKUBU-GUMERY Yussif" w:date="2016-06-02T10:29:00Z"/>
          <w:rFonts w:ascii="Century Gothic" w:hAnsi="Century Gothic"/>
          <w:sz w:val="20"/>
        </w:rPr>
      </w:pPr>
    </w:p>
    <w:p w14:paraId="55B44DC9" w14:textId="77777777" w:rsidR="003138DD" w:rsidRDefault="003138DD">
      <w:pPr>
        <w:pStyle w:val="DefaultStyle"/>
        <w:spacing w:line="276" w:lineRule="auto"/>
        <w:rPr>
          <w:ins w:id="103" w:author="YAKUBU-GUMERY Yussif" w:date="2016-06-02T10:29:00Z"/>
          <w:rFonts w:ascii="Century Gothic" w:hAnsi="Century Gothic"/>
          <w:sz w:val="20"/>
        </w:rPr>
      </w:pPr>
    </w:p>
    <w:p w14:paraId="01190A37" w14:textId="77777777" w:rsidR="003138DD" w:rsidRDefault="003138DD">
      <w:pPr>
        <w:pStyle w:val="DefaultStyle"/>
        <w:spacing w:line="276" w:lineRule="auto"/>
        <w:rPr>
          <w:ins w:id="104" w:author="YAKUBU-GUMERY Yussif" w:date="2016-06-02T10:29:00Z"/>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70F09F23" w:rsidR="009C1F70" w:rsidRPr="00FC4AD0" w:rsidRDefault="00F9455D" w:rsidP="009C1F70">
      <w:pPr>
        <w:pStyle w:val="DefaultStyle"/>
        <w:spacing w:line="276" w:lineRule="auto"/>
        <w:rPr>
          <w:ins w:id="105" w:author="OBENG Sandra [EGH-PROCUREMENT]" w:date="2020-01-10T10:19:00Z"/>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ins w:id="106" w:author="OBENG Sandra" w:date="2017-08-09T08:59:00Z">
        <w:r w:rsidR="004C5698">
          <w:rPr>
            <w:rFonts w:ascii="Century Gothic" w:hAnsi="Century Gothic"/>
            <w:b/>
            <w:sz w:val="20"/>
          </w:rPr>
          <w:tab/>
        </w:r>
      </w:ins>
      <w:ins w:id="107" w:author="OBENG Sandra [EGH-PROCUREMENT]" w:date="2020-01-10T10:19:00Z">
        <w:r w:rsidR="009C1F70">
          <w:rPr>
            <w:rFonts w:ascii="Century Gothic" w:hAnsi="Century Gothic"/>
            <w:b/>
            <w:sz w:val="20"/>
          </w:rPr>
          <w:t xml:space="preserve">                </w:t>
        </w:r>
        <w:r w:rsidR="009C1F70">
          <w:rPr>
            <w:rFonts w:ascii="Century Gothic" w:hAnsi="Century Gothic"/>
            <w:b/>
            <w:sz w:val="20"/>
          </w:rPr>
          <w:t>EGH/ BNK/ RFQ/JAN/2020/ 0001</w:t>
        </w:r>
      </w:ins>
    </w:p>
    <w:p w14:paraId="446A7E72" w14:textId="268B947C" w:rsidR="00A96528" w:rsidRPr="00FC4AD0" w:rsidRDefault="004C5698" w:rsidP="005D79B3">
      <w:pPr>
        <w:pStyle w:val="DefaultStyle"/>
        <w:spacing w:line="276" w:lineRule="auto"/>
        <w:jc w:val="center"/>
        <w:rPr>
          <w:rFonts w:ascii="Century Gothic" w:hAnsi="Century Gothic"/>
          <w:sz w:val="20"/>
        </w:rPr>
      </w:pPr>
      <w:ins w:id="108" w:author="OBENG Sandra" w:date="2017-08-09T08:59:00Z">
        <w:del w:id="109" w:author="OBENG Sandra [EGH-PROCUREMENT]" w:date="2020-01-10T10:19:00Z">
          <w:r w:rsidDel="009C1F70">
            <w:rPr>
              <w:rFonts w:ascii="Century Gothic" w:hAnsi="Century Gothic"/>
              <w:b/>
              <w:sz w:val="20"/>
            </w:rPr>
            <w:delText>EGH/ BNK/ RFQ/ AUG/2017 0026</w:delText>
          </w:r>
        </w:del>
      </w:ins>
      <w:del w:id="110" w:author="OBENG Sandra" w:date="2017-08-09T08:59:00Z">
        <w:r w:rsidR="00EA5157" w:rsidDel="004C5698">
          <w:rPr>
            <w:rFonts w:ascii="Century Gothic" w:hAnsi="Century Gothic"/>
            <w:b/>
            <w:sz w:val="20"/>
          </w:rPr>
          <w:delText>EGH/ BNK/ RFQ/ FEB/2017 0006</w:delText>
        </w:r>
      </w:del>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111" w:author="OBENG Sandra" w:date="2017-02-15T10:30:00Z">
        <w:r>
          <w:rPr>
            <w:rFonts w:ascii="Century Gothic" w:hAnsi="Century Gothic"/>
            <w:sz w:val="20"/>
          </w:rPr>
          <w:tab/>
        </w:r>
      </w:ins>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286E0" w14:textId="77777777" w:rsidR="00EF7578" w:rsidRDefault="00EF7578" w:rsidP="009B2008">
      <w:pPr>
        <w:spacing w:after="0" w:line="240" w:lineRule="auto"/>
      </w:pPr>
      <w:r>
        <w:separator/>
      </w:r>
    </w:p>
  </w:endnote>
  <w:endnote w:type="continuationSeparator" w:id="0">
    <w:p w14:paraId="47B583F3" w14:textId="77777777" w:rsidR="00EF7578" w:rsidRDefault="00EF7578"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72FE67F"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del w:id="112" w:author="OBENG Sandra" w:date="2017-08-09T09:00:00Z">
          <w:r w:rsidRPr="00FC4AD0" w:rsidDel="004C5698">
            <w:rPr>
              <w:rFonts w:ascii="Century Gothic" w:hAnsi="Century Gothic"/>
              <w:sz w:val="18"/>
              <w:szCs w:val="18"/>
            </w:rPr>
            <w:delText>Quo</w:delText>
          </w:r>
          <w:r w:rsidDel="004C5698">
            <w:rPr>
              <w:rFonts w:ascii="Century Gothic" w:hAnsi="Century Gothic"/>
              <w:sz w:val="18"/>
              <w:szCs w:val="18"/>
            </w:rPr>
            <w:delText>tation</w:delText>
          </w:r>
          <w:r w:rsidRPr="00490687" w:rsidDel="004C5698">
            <w:rPr>
              <w:rFonts w:ascii="Century Gothic" w:hAnsi="Century Gothic"/>
              <w:b/>
              <w:sz w:val="20"/>
            </w:rPr>
            <w:delText xml:space="preserve"> </w:delText>
          </w:r>
        </w:del>
        <w:ins w:id="113" w:author="OBENG Sandra" w:date="2017-08-09T09:00:00Z">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ins>
        <w:ins w:id="114" w:author="OBENG Sandra [EGH-PROCUREMENT]" w:date="2020-01-10T10:23:00Z">
          <w:r w:rsidR="009C1F70">
            <w:rPr>
              <w:rFonts w:ascii="Century Gothic" w:hAnsi="Century Gothic"/>
              <w:b/>
              <w:sz w:val="20"/>
            </w:rPr>
            <w:t>EGH/ BNK/ RFQ/JAN/2020/ 0001</w:t>
          </w:r>
        </w:ins>
        <w:ins w:id="115" w:author="OBENG Sandra" w:date="2017-08-09T09:00:00Z">
          <w:del w:id="116" w:author="OBENG Sandra [EGH-PROCUREMENT]" w:date="2020-01-10T10:23:00Z">
            <w:r w:rsidR="004C5698" w:rsidRPr="00FF652F" w:rsidDel="009C1F70">
              <w:rPr>
                <w:rFonts w:ascii="Century Gothic" w:hAnsi="Century Gothic"/>
                <w:b/>
                <w:sz w:val="20"/>
              </w:rPr>
              <w:delText>EGH</w:delText>
            </w:r>
          </w:del>
        </w:ins>
        <w:ins w:id="117" w:author="OBENG Sandra" w:date="2017-08-09T08:59:00Z">
          <w:del w:id="118" w:author="OBENG Sandra [EGH-PROCUREMENT]" w:date="2020-01-10T10:23:00Z">
            <w:r w:rsidR="004C5698" w:rsidDel="009C1F70">
              <w:rPr>
                <w:rFonts w:ascii="Century Gothic" w:hAnsi="Century Gothic"/>
                <w:b/>
                <w:sz w:val="20"/>
              </w:rPr>
              <w:delText>/ BNK/ RFQ/ AUG/2017 0026</w:delText>
            </w:r>
          </w:del>
        </w:ins>
        <w:del w:id="119" w:author="OBENG Sandra" w:date="2017-08-09T08:59:00Z">
          <w:r w:rsidDel="004C5698">
            <w:rPr>
              <w:rFonts w:ascii="Century Gothic" w:hAnsi="Century Gothic"/>
              <w:b/>
              <w:sz w:val="20"/>
            </w:rPr>
            <w:delText xml:space="preserve">EGH/ </w:delText>
          </w:r>
          <w:smartTag w:uri="urn:schemas-microsoft-com:office:smarttags" w:element="stockticker">
            <w:r w:rsidDel="004C5698">
              <w:rPr>
                <w:rFonts w:ascii="Century Gothic" w:hAnsi="Century Gothic"/>
                <w:b/>
                <w:sz w:val="20"/>
              </w:rPr>
              <w:delText>BNK</w:delText>
            </w:r>
          </w:smartTag>
          <w:r w:rsidDel="004C5698">
            <w:rPr>
              <w:rFonts w:ascii="Century Gothic" w:hAnsi="Century Gothic"/>
              <w:b/>
              <w:sz w:val="20"/>
            </w:rPr>
            <w:delText>/ RFQ/ FEB/2017 000</w:delText>
          </w:r>
          <w:r w:rsidR="00A758F0" w:rsidDel="004C5698">
            <w:rPr>
              <w:rFonts w:ascii="Century Gothic" w:hAnsi="Century Gothic"/>
              <w:b/>
              <w:sz w:val="20"/>
            </w:rPr>
            <w:delText>6</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91F12" w14:textId="77777777" w:rsidR="00EF7578" w:rsidRDefault="00EF7578" w:rsidP="009B2008">
      <w:pPr>
        <w:spacing w:after="0" w:line="240" w:lineRule="auto"/>
      </w:pPr>
      <w:r>
        <w:separator/>
      </w:r>
    </w:p>
  </w:footnote>
  <w:footnote w:type="continuationSeparator" w:id="0">
    <w:p w14:paraId="300E16D2" w14:textId="77777777" w:rsidR="00EF7578" w:rsidRDefault="00EF7578"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BENG Sandra [EGH-PROCUREMENT]">
    <w15:presenceInfo w15:providerId="AD" w15:userId="S::sASANTE-BOATENG@ecobank.com::503ff190-4722-4314-81e5-21a984e3c48c"/>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D759D"/>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923CCC"/>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F7578"/>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OBENG Sandra [EGH-PROCUREMENT]</cp:lastModifiedBy>
  <cp:revision>2</cp:revision>
  <cp:lastPrinted>2016-06-10T10:18:00Z</cp:lastPrinted>
  <dcterms:created xsi:type="dcterms:W3CDTF">2020-01-10T10:23:00Z</dcterms:created>
  <dcterms:modified xsi:type="dcterms:W3CDTF">2020-01-10T10:23:00Z</dcterms:modified>
</cp:coreProperties>
</file>