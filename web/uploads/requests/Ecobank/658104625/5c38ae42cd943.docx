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4431F" w14:textId="77777777" w:rsidR="00A96528" w:rsidRPr="00FC4AD0" w:rsidRDefault="005214BE">
      <w:pPr>
        <w:pStyle w:val="DefaultStyle"/>
        <w:spacing w:line="276" w:lineRule="auto"/>
        <w:rPr>
          <w:rFonts w:ascii="Century Gothic" w:hAnsi="Century Gothic"/>
          <w:sz w:val="20"/>
        </w:rPr>
      </w:pPr>
      <w:bookmarkStart w:id="0" w:name="_GoBack"/>
      <w:bookmarkEnd w:id="0"/>
      <w:r>
        <w:rPr>
          <w:rFonts w:ascii="Century Gothic" w:hAnsi="Century Gothic"/>
          <w:sz w:val="20"/>
        </w:rPr>
        <w:t xml:space="preserve"> </w:t>
      </w:r>
    </w:p>
    <w:p w14:paraId="4ACFFA11" w14:textId="77777777" w:rsidR="00A96528" w:rsidRPr="00FC4AD0" w:rsidRDefault="00A96528">
      <w:pPr>
        <w:pStyle w:val="DefaultStyle"/>
        <w:spacing w:line="276" w:lineRule="auto"/>
        <w:rPr>
          <w:rFonts w:ascii="Century Gothic" w:hAnsi="Century Gothic"/>
          <w:sz w:val="20"/>
        </w:rPr>
      </w:pPr>
    </w:p>
    <w:p w14:paraId="27B9371E" w14:textId="77777777" w:rsidR="00A96528" w:rsidRPr="00FC4AD0" w:rsidRDefault="00A96528">
      <w:pPr>
        <w:pStyle w:val="DefaultStyle"/>
        <w:spacing w:line="276" w:lineRule="auto"/>
        <w:rPr>
          <w:rFonts w:ascii="Century Gothic" w:hAnsi="Century Gothic"/>
          <w:sz w:val="20"/>
        </w:rPr>
      </w:pPr>
    </w:p>
    <w:p w14:paraId="078444AE" w14:textId="77777777" w:rsidR="00A96528" w:rsidRPr="00FC4AD0" w:rsidRDefault="00A96528">
      <w:pPr>
        <w:pStyle w:val="DefaultStyle"/>
        <w:spacing w:line="276" w:lineRule="auto"/>
        <w:rPr>
          <w:rFonts w:ascii="Century Gothic" w:hAnsi="Century Gothic"/>
          <w:sz w:val="20"/>
        </w:rPr>
      </w:pPr>
    </w:p>
    <w:p w14:paraId="784B8553" w14:textId="77777777" w:rsidR="00A96528" w:rsidRPr="00FC4AD0" w:rsidRDefault="00F9455D">
      <w:pPr>
        <w:pStyle w:val="DefaultStyle"/>
        <w:spacing w:line="276" w:lineRule="auto"/>
        <w:rPr>
          <w:rFonts w:ascii="Century Gothic" w:hAnsi="Century Gothic"/>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994698">
        <w:rPr>
          <w:rFonts w:ascii="Century Gothic" w:hAnsi="Century Gothic"/>
          <w:b/>
          <w:sz w:val="20"/>
        </w:rPr>
        <w:t xml:space="preserve">EGH/ BNK/ RFQ / </w:t>
      </w:r>
      <w:r w:rsidR="00295A91">
        <w:rPr>
          <w:rFonts w:ascii="Century Gothic" w:hAnsi="Century Gothic"/>
          <w:b/>
          <w:sz w:val="20"/>
        </w:rPr>
        <w:t>JAN</w:t>
      </w:r>
      <w:r w:rsidR="00994698">
        <w:rPr>
          <w:rFonts w:ascii="Century Gothic" w:hAnsi="Century Gothic"/>
          <w:b/>
          <w:sz w:val="20"/>
        </w:rPr>
        <w:t>/201</w:t>
      </w:r>
      <w:r w:rsidR="00295A91">
        <w:rPr>
          <w:rFonts w:ascii="Century Gothic" w:hAnsi="Century Gothic"/>
          <w:b/>
          <w:sz w:val="20"/>
        </w:rPr>
        <w:t>9</w:t>
      </w:r>
      <w:r w:rsidR="00994698">
        <w:rPr>
          <w:rFonts w:ascii="Century Gothic" w:hAnsi="Century Gothic"/>
          <w:b/>
          <w:sz w:val="20"/>
        </w:rPr>
        <w:t xml:space="preserve"> 00</w:t>
      </w:r>
      <w:r w:rsidR="00055B00">
        <w:rPr>
          <w:rFonts w:ascii="Century Gothic" w:hAnsi="Century Gothic"/>
          <w:b/>
          <w:sz w:val="20"/>
        </w:rPr>
        <w:t>1</w:t>
      </w:r>
      <w:ins w:id="1" w:author="OBENG Sandra" w:date="2019-01-09T09:37:00Z">
        <w:r w:rsidR="00397D24">
          <w:rPr>
            <w:rFonts w:ascii="Century Gothic" w:hAnsi="Century Gothic"/>
            <w:b/>
            <w:sz w:val="20"/>
          </w:rPr>
          <w:t>9</w:t>
        </w:r>
      </w:ins>
      <w:del w:id="2" w:author="OBENG Sandra" w:date="2019-01-09T09:37:00Z">
        <w:r w:rsidR="00A13E2A" w:rsidDel="00397D24">
          <w:rPr>
            <w:rFonts w:ascii="Century Gothic" w:hAnsi="Century Gothic"/>
            <w:b/>
            <w:sz w:val="20"/>
          </w:rPr>
          <w:delText>8</w:delText>
        </w:r>
      </w:del>
    </w:p>
    <w:p w14:paraId="0446B140" w14:textId="77777777" w:rsidR="00813687" w:rsidRDefault="00813687">
      <w:pPr>
        <w:pStyle w:val="DefaultStyle"/>
        <w:spacing w:line="276" w:lineRule="auto"/>
        <w:rPr>
          <w:ins w:id="3" w:author="OBENG Sandra" w:date="2019-01-08T10:45:00Z"/>
          <w:rFonts w:ascii="Century Gothic" w:hAnsi="Century Gothic"/>
          <w:b/>
          <w:sz w:val="20"/>
        </w:rPr>
      </w:pPr>
    </w:p>
    <w:p w14:paraId="270A8D8A"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AE49DD4"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295A91">
        <w:rPr>
          <w:rFonts w:ascii="Century Gothic" w:hAnsi="Century Gothic"/>
          <w:sz w:val="20"/>
        </w:rPr>
        <w:t>Tuesday 8</w:t>
      </w:r>
      <w:r w:rsidR="00295A91" w:rsidRPr="007E27B3">
        <w:rPr>
          <w:rFonts w:ascii="Century Gothic" w:hAnsi="Century Gothic"/>
          <w:sz w:val="20"/>
          <w:vertAlign w:val="superscript"/>
        </w:rPr>
        <w:t>th</w:t>
      </w:r>
      <w:r w:rsidR="00295A91">
        <w:rPr>
          <w:rFonts w:ascii="Century Gothic" w:hAnsi="Century Gothic"/>
          <w:sz w:val="20"/>
        </w:rPr>
        <w:t xml:space="preserve"> Jan 2019</w:t>
      </w:r>
    </w:p>
    <w:p w14:paraId="0F87BEC9" w14:textId="77777777" w:rsidR="00A96528" w:rsidRPr="00FC4AD0" w:rsidRDefault="00A96528">
      <w:pPr>
        <w:pStyle w:val="DefaultStyle"/>
        <w:spacing w:line="276" w:lineRule="auto"/>
        <w:jc w:val="both"/>
        <w:rPr>
          <w:rFonts w:ascii="Century Gothic" w:hAnsi="Century Gothic"/>
          <w:sz w:val="20"/>
        </w:rPr>
      </w:pPr>
    </w:p>
    <w:p w14:paraId="65AEE6A8" w14:textId="77777777" w:rsidR="00A96528" w:rsidRPr="00FC4AD0" w:rsidRDefault="00A96528">
      <w:pPr>
        <w:pStyle w:val="DefaultStyle"/>
        <w:spacing w:line="276" w:lineRule="auto"/>
        <w:rPr>
          <w:rFonts w:ascii="Century Gothic" w:hAnsi="Century Gothic"/>
          <w:sz w:val="20"/>
        </w:rPr>
      </w:pPr>
    </w:p>
    <w:p w14:paraId="01D3995F"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del w:id="4" w:author="OFORI George" w:date="2016-02-22T09:10:00Z">
        <w:r w:rsidRPr="00FC4AD0" w:rsidDel="00EA420B">
          <w:rPr>
            <w:rFonts w:ascii="Century Gothic" w:hAnsi="Century Gothic"/>
            <w:sz w:val="20"/>
          </w:rPr>
          <w:delText xml:space="preserve"> </w:delText>
        </w:r>
      </w:del>
    </w:p>
    <w:p w14:paraId="2DAF78ED"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E52BDC">
        <w:rPr>
          <w:rFonts w:ascii="Century Gothic" w:hAnsi="Century Gothic"/>
          <w:sz w:val="20"/>
        </w:rPr>
        <w:t xml:space="preserve">Thursday </w:t>
      </w:r>
      <w:r w:rsidR="00EA5157" w:rsidRPr="007E27B3">
        <w:rPr>
          <w:rFonts w:ascii="Century Gothic" w:hAnsi="Century Gothic"/>
          <w:color w:val="auto"/>
          <w:sz w:val="20"/>
        </w:rPr>
        <w:t>2</w:t>
      </w:r>
      <w:r w:rsidR="00295A91" w:rsidRPr="007E27B3">
        <w:rPr>
          <w:rFonts w:ascii="Century Gothic" w:hAnsi="Century Gothic"/>
          <w:color w:val="auto"/>
          <w:sz w:val="20"/>
        </w:rPr>
        <w:t>4th</w:t>
      </w:r>
      <w:r w:rsidR="00EA5157" w:rsidRPr="007E27B3">
        <w:rPr>
          <w:rFonts w:ascii="Century Gothic" w:hAnsi="Century Gothic"/>
          <w:color w:val="auto"/>
          <w:sz w:val="20"/>
        </w:rPr>
        <w:t xml:space="preserve"> </w:t>
      </w:r>
      <w:r w:rsidR="00295A91" w:rsidRPr="007E27B3">
        <w:rPr>
          <w:rFonts w:ascii="Century Gothic" w:hAnsi="Century Gothic"/>
          <w:color w:val="auto"/>
          <w:sz w:val="20"/>
        </w:rPr>
        <w:t>Jan</w:t>
      </w:r>
      <w:r w:rsidR="00472FB3" w:rsidRPr="007E27B3">
        <w:rPr>
          <w:rFonts w:ascii="Century Gothic" w:hAnsi="Century Gothic"/>
          <w:color w:val="auto"/>
          <w:sz w:val="20"/>
        </w:rPr>
        <w:t>, 201</w:t>
      </w:r>
      <w:r w:rsidR="00295A91" w:rsidRPr="007E27B3">
        <w:rPr>
          <w:rFonts w:ascii="Century Gothic" w:hAnsi="Century Gothic"/>
          <w:color w:val="auto"/>
          <w:sz w:val="20"/>
        </w:rPr>
        <w:t>9</w:t>
      </w:r>
      <w:r w:rsidR="00FF53B1" w:rsidRPr="007E27B3">
        <w:rPr>
          <w:rFonts w:ascii="Century Gothic" w:hAnsi="Century Gothic"/>
          <w:color w:val="auto"/>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3FBEE468" w14:textId="77777777" w:rsidR="00A96528" w:rsidRPr="00FC4AD0" w:rsidRDefault="00A96528">
      <w:pPr>
        <w:pStyle w:val="DefaultStyle"/>
        <w:spacing w:line="276" w:lineRule="auto"/>
        <w:rPr>
          <w:rFonts w:ascii="Century Gothic" w:hAnsi="Century Gothic"/>
          <w:sz w:val="20"/>
        </w:rPr>
      </w:pPr>
    </w:p>
    <w:p w14:paraId="194D3F21"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437B8431" w14:textId="77777777" w:rsidR="00A96528" w:rsidRPr="00FC4AD0" w:rsidRDefault="00A96528">
      <w:pPr>
        <w:pStyle w:val="DefaultStyle"/>
        <w:spacing w:line="276" w:lineRule="auto"/>
        <w:jc w:val="both"/>
        <w:rPr>
          <w:rFonts w:ascii="Century Gothic" w:hAnsi="Century Gothic"/>
          <w:sz w:val="20"/>
        </w:rPr>
      </w:pPr>
    </w:p>
    <w:p w14:paraId="748B364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BADF98B" w14:textId="77777777" w:rsidR="00A96528" w:rsidRPr="00FC4AD0" w:rsidRDefault="00A96528">
      <w:pPr>
        <w:pStyle w:val="DefaultStyle"/>
        <w:spacing w:line="276" w:lineRule="auto"/>
        <w:jc w:val="both"/>
        <w:rPr>
          <w:rFonts w:ascii="Century Gothic" w:hAnsi="Century Gothic"/>
          <w:sz w:val="20"/>
        </w:rPr>
      </w:pPr>
    </w:p>
    <w:p w14:paraId="7C4B025D"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4A6A4D1" w14:textId="77777777" w:rsidR="00A96528" w:rsidRPr="00FC4AD0" w:rsidRDefault="00A96528">
      <w:pPr>
        <w:pStyle w:val="DefaultStyle"/>
        <w:spacing w:line="276" w:lineRule="auto"/>
        <w:jc w:val="both"/>
        <w:rPr>
          <w:rFonts w:ascii="Century Gothic" w:hAnsi="Century Gothic"/>
          <w:sz w:val="20"/>
        </w:rPr>
      </w:pPr>
    </w:p>
    <w:p w14:paraId="680DC9A7"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73FE02CD" w14:textId="77777777" w:rsidR="00A96528" w:rsidRPr="00FC4AD0" w:rsidRDefault="00A96528">
      <w:pPr>
        <w:pStyle w:val="DefaultStyle"/>
        <w:spacing w:line="276" w:lineRule="auto"/>
        <w:jc w:val="both"/>
        <w:rPr>
          <w:rFonts w:ascii="Century Gothic" w:hAnsi="Century Gothic"/>
          <w:sz w:val="20"/>
        </w:rPr>
      </w:pPr>
    </w:p>
    <w:p w14:paraId="72BE6B54"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0E287546" w14:textId="77777777" w:rsidR="00A96528" w:rsidRPr="00FC4AD0" w:rsidRDefault="00A96528">
      <w:pPr>
        <w:pStyle w:val="Header"/>
        <w:tabs>
          <w:tab w:val="left" w:pos="720"/>
        </w:tabs>
        <w:spacing w:line="276" w:lineRule="auto"/>
        <w:rPr>
          <w:rFonts w:ascii="Century Gothic" w:hAnsi="Century Gothic"/>
          <w:sz w:val="20"/>
        </w:rPr>
      </w:pPr>
    </w:p>
    <w:p w14:paraId="4127A65E" w14:textId="77777777" w:rsidR="005D79B3" w:rsidRPr="00FC4AD0" w:rsidRDefault="005D79B3">
      <w:pPr>
        <w:pStyle w:val="Header"/>
        <w:tabs>
          <w:tab w:val="left" w:pos="720"/>
        </w:tabs>
        <w:spacing w:line="276" w:lineRule="auto"/>
        <w:rPr>
          <w:rFonts w:ascii="Century Gothic" w:hAnsi="Century Gothic"/>
          <w:sz w:val="20"/>
        </w:rPr>
      </w:pPr>
    </w:p>
    <w:p w14:paraId="292636DF"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3A13D0DE" w14:textId="77777777" w:rsidR="00EA5157" w:rsidRDefault="00EA5157">
      <w:pPr>
        <w:pStyle w:val="Header"/>
        <w:tabs>
          <w:tab w:val="left" w:pos="720"/>
        </w:tabs>
        <w:spacing w:line="276" w:lineRule="auto"/>
        <w:rPr>
          <w:rFonts w:ascii="Century Gothic" w:hAnsi="Century Gothic"/>
          <w:sz w:val="20"/>
        </w:rPr>
      </w:pPr>
    </w:p>
    <w:p w14:paraId="2540B5E8" w14:textId="77777777" w:rsidR="00EA5157" w:rsidRDefault="00EA5157">
      <w:pPr>
        <w:pStyle w:val="Header"/>
        <w:tabs>
          <w:tab w:val="left" w:pos="720"/>
        </w:tabs>
        <w:spacing w:line="276" w:lineRule="auto"/>
        <w:rPr>
          <w:rFonts w:ascii="Century Gothic" w:hAnsi="Century Gothic"/>
          <w:sz w:val="20"/>
        </w:rPr>
      </w:pPr>
    </w:p>
    <w:p w14:paraId="3E8F5647"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BEDC932"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0C4C501E"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66AA5747"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FE32A77" w14:textId="77777777" w:rsidR="00EA5157" w:rsidRPr="00FC4AD0" w:rsidDel="00A758F0" w:rsidRDefault="00EA5157">
      <w:pPr>
        <w:pStyle w:val="Header"/>
        <w:tabs>
          <w:tab w:val="left" w:pos="720"/>
        </w:tabs>
        <w:spacing w:line="276" w:lineRule="auto"/>
        <w:rPr>
          <w:del w:id="5" w:author="OBENG Sandra" w:date="2017-02-15T10:29:00Z"/>
          <w:rFonts w:ascii="Century Gothic" w:hAnsi="Century Gothic"/>
          <w:sz w:val="20"/>
        </w:rPr>
      </w:pPr>
    </w:p>
    <w:p w14:paraId="38E0F1BF" w14:textId="77777777" w:rsidR="00A96528" w:rsidRPr="00FC4AD0" w:rsidDel="00A758F0" w:rsidRDefault="00A96528">
      <w:pPr>
        <w:pStyle w:val="Heading2"/>
        <w:spacing w:line="276" w:lineRule="auto"/>
        <w:rPr>
          <w:del w:id="6" w:author="OBENG Sandra" w:date="2017-02-15T10:29:00Z"/>
          <w:rFonts w:ascii="Century Gothic" w:hAnsi="Century Gothic"/>
          <w:sz w:val="20"/>
        </w:rPr>
      </w:pPr>
    </w:p>
    <w:p w14:paraId="28A6F00C" w14:textId="77777777" w:rsidR="005D79B3" w:rsidRPr="00FC4AD0" w:rsidDel="00A758F0" w:rsidRDefault="005D79B3">
      <w:pPr>
        <w:pStyle w:val="Header1"/>
        <w:spacing w:after="0" w:line="276" w:lineRule="auto"/>
        <w:rPr>
          <w:del w:id="7" w:author="OBENG Sandra" w:date="2017-02-15T10:29:00Z"/>
          <w:rFonts w:ascii="Century Gothic" w:hAnsi="Century Gothic"/>
          <w:sz w:val="20"/>
        </w:rPr>
      </w:pPr>
    </w:p>
    <w:p w14:paraId="2753D706" w14:textId="77777777" w:rsidR="00D54BA3" w:rsidDel="00A758F0" w:rsidRDefault="00D54BA3" w:rsidP="00FC4AD0">
      <w:pPr>
        <w:pStyle w:val="DefaultStyle"/>
        <w:spacing w:line="276" w:lineRule="auto"/>
        <w:rPr>
          <w:del w:id="8" w:author="OBENG Sandra" w:date="2017-02-15T10:29:00Z"/>
          <w:rFonts w:ascii="Century Gothic" w:hAnsi="Century Gothic"/>
          <w:sz w:val="20"/>
        </w:rPr>
      </w:pPr>
    </w:p>
    <w:p w14:paraId="566CD2C7" w14:textId="77777777" w:rsidR="00D54BA3" w:rsidRDefault="00D54BA3" w:rsidP="00FC4AD0">
      <w:pPr>
        <w:pStyle w:val="DefaultStyle"/>
        <w:spacing w:line="276" w:lineRule="auto"/>
        <w:rPr>
          <w:rFonts w:ascii="Century Gothic" w:hAnsi="Century Gothic"/>
          <w:sz w:val="20"/>
        </w:rPr>
      </w:pPr>
    </w:p>
    <w:p w14:paraId="27DEEEB7" w14:textId="77777777" w:rsidR="00D54BA3" w:rsidRPr="00FC4AD0" w:rsidRDefault="00D54BA3" w:rsidP="00FC4AD0">
      <w:pPr>
        <w:pStyle w:val="DefaultStyle"/>
        <w:spacing w:line="276" w:lineRule="auto"/>
        <w:rPr>
          <w:rFonts w:ascii="Century Gothic" w:hAnsi="Century Gothic"/>
          <w:sz w:val="20"/>
        </w:rPr>
      </w:pPr>
    </w:p>
    <w:p w14:paraId="2E78B4D4"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67BDF464" w14:textId="77777777" w:rsidR="00A96528" w:rsidRPr="00FC4AD0" w:rsidRDefault="00A96528">
      <w:pPr>
        <w:pStyle w:val="TOAHeading"/>
        <w:tabs>
          <w:tab w:val="right" w:pos="9072"/>
        </w:tabs>
        <w:suppressAutoHyphens w:val="0"/>
        <w:rPr>
          <w:rFonts w:ascii="Century Gothic" w:hAnsi="Century Gothic"/>
          <w:sz w:val="20"/>
        </w:rPr>
      </w:pPr>
    </w:p>
    <w:p w14:paraId="7D559630" w14:textId="77777777" w:rsidR="00813687" w:rsidRDefault="0062270F">
      <w:pPr>
        <w:pStyle w:val="DefaultStyle"/>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00C861B8">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295A91">
        <w:rPr>
          <w:rFonts w:ascii="Century Gothic" w:hAnsi="Century Gothic"/>
          <w:b/>
          <w:sz w:val="20"/>
        </w:rPr>
        <w:t xml:space="preserve">EGH/ BNK/ RFQ /JAN/2019 </w:t>
      </w:r>
      <w:r w:rsidR="00A13E2A">
        <w:rPr>
          <w:rFonts w:ascii="Century Gothic" w:hAnsi="Century Gothic"/>
          <w:b/>
          <w:sz w:val="20"/>
        </w:rPr>
        <w:t>001</w:t>
      </w:r>
      <w:r w:rsidR="00397D24">
        <w:rPr>
          <w:rFonts w:ascii="Century Gothic" w:hAnsi="Century Gothic"/>
          <w:b/>
          <w:sz w:val="20"/>
        </w:rPr>
        <w:t>9</w:t>
      </w:r>
    </w:p>
    <w:p w14:paraId="576FA4ED" w14:textId="77777777" w:rsidR="00813687" w:rsidRDefault="00813687">
      <w:pPr>
        <w:pStyle w:val="DefaultStyle"/>
        <w:rPr>
          <w:rFonts w:ascii="Century Gothic" w:hAnsi="Century Gothic"/>
          <w:b/>
          <w:sz w:val="20"/>
        </w:rPr>
      </w:pPr>
    </w:p>
    <w:p w14:paraId="7116EABE" w14:textId="77777777"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295A91">
        <w:rPr>
          <w:rFonts w:ascii="Century Gothic" w:hAnsi="Century Gothic"/>
          <w:sz w:val="20"/>
        </w:rPr>
        <w:t xml:space="preserve">Monday </w:t>
      </w:r>
      <w:r w:rsidR="00E52BDC">
        <w:rPr>
          <w:rFonts w:ascii="Century Gothic" w:hAnsi="Century Gothic"/>
          <w:sz w:val="20"/>
        </w:rPr>
        <w:t xml:space="preserve"> </w:t>
      </w:r>
      <w:r w:rsidR="0092158C">
        <w:rPr>
          <w:rFonts w:ascii="Century Gothic" w:hAnsi="Century Gothic"/>
          <w:sz w:val="20"/>
        </w:rPr>
        <w:t xml:space="preserve"> </w:t>
      </w:r>
      <w:r w:rsidR="00813687">
        <w:rPr>
          <w:rFonts w:ascii="Century Gothic" w:hAnsi="Century Gothic"/>
          <w:sz w:val="20"/>
        </w:rPr>
        <w:t>8</w:t>
      </w:r>
      <w:r w:rsidR="00813687" w:rsidRPr="007E27B3">
        <w:rPr>
          <w:rFonts w:ascii="Century Gothic" w:hAnsi="Century Gothic"/>
          <w:sz w:val="20"/>
          <w:vertAlign w:val="superscript"/>
        </w:rPr>
        <w:t>th</w:t>
      </w:r>
      <w:r w:rsidR="00813687">
        <w:rPr>
          <w:rFonts w:ascii="Century Gothic" w:hAnsi="Century Gothic"/>
          <w:sz w:val="20"/>
        </w:rPr>
        <w:t xml:space="preserve"> </w:t>
      </w:r>
      <w:r w:rsidR="00295A91">
        <w:rPr>
          <w:rFonts w:ascii="Century Gothic" w:hAnsi="Century Gothic"/>
          <w:sz w:val="20"/>
        </w:rPr>
        <w:t>Jan</w:t>
      </w:r>
      <w:r w:rsidR="00E52BDC">
        <w:rPr>
          <w:rFonts w:ascii="Century Gothic" w:hAnsi="Century Gothic"/>
          <w:sz w:val="20"/>
        </w:rPr>
        <w:t>, 201</w:t>
      </w:r>
      <w:r w:rsidR="00295A91">
        <w:rPr>
          <w:rFonts w:ascii="Century Gothic" w:hAnsi="Century Gothic"/>
          <w:sz w:val="20"/>
        </w:rPr>
        <w:t>9</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C861B8">
        <w:rPr>
          <w:rFonts w:ascii="Century Gothic" w:hAnsi="Century Gothic"/>
          <w:sz w:val="20"/>
        </w:rPr>
        <w:tab/>
      </w:r>
      <w:r w:rsidR="00C861B8">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_______________________</w:t>
      </w:r>
      <w:r w:rsidR="00FC4AD0">
        <w:rPr>
          <w:rFonts w:ascii="Century Gothic" w:hAnsi="Century Gothic"/>
          <w:sz w:val="18"/>
          <w:szCs w:val="18"/>
        </w:rPr>
        <w:t>_</w:t>
      </w:r>
    </w:p>
    <w:p w14:paraId="17386247" w14:textId="77777777" w:rsidR="00A96528" w:rsidRPr="00FC4AD0" w:rsidRDefault="00A96528">
      <w:pPr>
        <w:pStyle w:val="DefaultStyle"/>
        <w:rPr>
          <w:rFonts w:ascii="Century Gothic" w:hAnsi="Century Gothic"/>
          <w:sz w:val="18"/>
          <w:szCs w:val="18"/>
        </w:rPr>
      </w:pPr>
    </w:p>
    <w:p w14:paraId="691EFCF5" w14:textId="77777777" w:rsidR="005E4EB4" w:rsidRDefault="005E4EB4">
      <w:pPr>
        <w:pStyle w:val="DefaultStyle"/>
        <w:rPr>
          <w:rFonts w:ascii="Century Gothic" w:hAnsi="Century Gothic"/>
          <w:sz w:val="20"/>
        </w:rPr>
      </w:pPr>
    </w:p>
    <w:p w14:paraId="64DB2190" w14:textId="77777777" w:rsidR="00D54BA3" w:rsidRPr="00FC4AD0" w:rsidRDefault="00D54BA3">
      <w:pPr>
        <w:pStyle w:val="DefaultStyle"/>
        <w:rPr>
          <w:rFonts w:ascii="Century Gothic" w:hAnsi="Century Gothic"/>
          <w:sz w:val="20"/>
        </w:rPr>
      </w:pPr>
    </w:p>
    <w:p w14:paraId="45A373FE" w14:textId="77777777"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1B54F5">
        <w:rPr>
          <w:rFonts w:ascii="Century Gothic" w:hAnsi="Century Gothic"/>
          <w:sz w:val="20"/>
        </w:rPr>
        <w:t>Monday 8</w:t>
      </w:r>
      <w:r w:rsidR="001B54F5" w:rsidRPr="007E27B3">
        <w:rPr>
          <w:rFonts w:ascii="Century Gothic" w:hAnsi="Century Gothic"/>
          <w:sz w:val="20"/>
          <w:vertAlign w:val="superscript"/>
        </w:rPr>
        <w:t>th</w:t>
      </w:r>
      <w:r w:rsidR="001B54F5">
        <w:rPr>
          <w:rFonts w:ascii="Century Gothic" w:hAnsi="Century Gothic"/>
          <w:sz w:val="20"/>
        </w:rPr>
        <w:t xml:space="preserve"> January 2019</w:t>
      </w:r>
      <w:r w:rsidR="005B36B3">
        <w:rPr>
          <w:rFonts w:ascii="Century Gothic" w:hAnsi="Century Gothic"/>
          <w:sz w:val="20"/>
        </w:rPr>
        <w:t xml:space="preserve"> </w:t>
      </w:r>
      <w:r w:rsidRPr="00FC4AD0">
        <w:rPr>
          <w:rFonts w:ascii="Century Gothic" w:hAnsi="Century Gothic"/>
          <w:sz w:val="20"/>
        </w:rPr>
        <w:t>("the RFQ") the Goods detailed below.</w:t>
      </w:r>
    </w:p>
    <w:p w14:paraId="2AA5B995" w14:textId="77777777" w:rsidR="00A96528" w:rsidRPr="00FC4AD0" w:rsidRDefault="00A96528">
      <w:pPr>
        <w:pStyle w:val="DefaultStyle"/>
        <w:spacing w:line="276" w:lineRule="auto"/>
        <w:jc w:val="both"/>
        <w:rPr>
          <w:rFonts w:ascii="Century Gothic" w:hAnsi="Century Gothic"/>
          <w:sz w:val="20"/>
        </w:rPr>
      </w:pPr>
    </w:p>
    <w:p w14:paraId="32CD4898"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0866C34B"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91"/>
        <w:gridCol w:w="1009"/>
        <w:gridCol w:w="1501"/>
        <w:gridCol w:w="1520"/>
        <w:tblGridChange w:id="9">
          <w:tblGrid>
            <w:gridCol w:w="618"/>
            <w:gridCol w:w="4291"/>
            <w:gridCol w:w="1009"/>
            <w:gridCol w:w="1501"/>
            <w:gridCol w:w="1520"/>
          </w:tblGrid>
        </w:tblGridChange>
      </w:tblGrid>
      <w:tr w:rsidR="00A96528" w:rsidRPr="00FC4AD0" w14:paraId="14DE2B4E" w14:textId="77777777" w:rsidTr="0075604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695EC014" w14:textId="77777777" w:rsidR="00A96528" w:rsidRPr="00FC4AD0" w:rsidRDefault="00A96528">
            <w:pPr>
              <w:pStyle w:val="DefaultStyle"/>
              <w:spacing w:line="276" w:lineRule="auto"/>
              <w:jc w:val="center"/>
              <w:rPr>
                <w:rFonts w:ascii="Century Gothic" w:hAnsi="Century Gothic"/>
                <w:sz w:val="20"/>
              </w:rPr>
            </w:pPr>
          </w:p>
          <w:p w14:paraId="72FBA311"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3AABC148"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91"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6A22B59B" w14:textId="77777777" w:rsidR="00A96528" w:rsidRPr="00FC4AD0" w:rsidRDefault="00A96528">
            <w:pPr>
              <w:pStyle w:val="DefaultStyle"/>
              <w:spacing w:line="276" w:lineRule="auto"/>
              <w:jc w:val="center"/>
              <w:rPr>
                <w:rFonts w:ascii="Century Gothic" w:hAnsi="Century Gothic"/>
                <w:sz w:val="20"/>
              </w:rPr>
            </w:pPr>
          </w:p>
          <w:p w14:paraId="509DDBF7"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09"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30C78B5" w14:textId="77777777" w:rsidR="00A96528" w:rsidRPr="00FC4AD0" w:rsidRDefault="00A96528">
            <w:pPr>
              <w:pStyle w:val="DefaultStyle"/>
              <w:spacing w:line="276" w:lineRule="auto"/>
              <w:jc w:val="center"/>
              <w:rPr>
                <w:rFonts w:ascii="Century Gothic" w:hAnsi="Century Gothic"/>
                <w:sz w:val="20"/>
              </w:rPr>
            </w:pPr>
          </w:p>
          <w:p w14:paraId="207F99C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021"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5A3A97CB"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68383FB" w14:textId="77777777" w:rsidTr="009522F0">
        <w:tblPrEx>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ExChange w:id="10" w:author="OBENG Sandra" w:date="2019-01-09T09:18:00Z">
            <w:tblPrEx>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Ex>
          </w:tblPrExChange>
        </w:tblPrEx>
        <w:trPr>
          <w:cantSplit/>
          <w:trHeight w:val="942"/>
          <w:jc w:val="center"/>
          <w:trPrChange w:id="11" w:author="OBENG Sandra" w:date="2019-01-09T09:18:00Z">
            <w:trPr>
              <w:cantSplit/>
              <w:trHeight w:val="393"/>
              <w:jc w:val="center"/>
            </w:trPr>
          </w:trPrChange>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2" w:author="OBENG Sandra" w:date="2019-01-09T09:18:00Z">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2A2FF9AC" w14:textId="77777777" w:rsidR="00A96528" w:rsidRPr="00FC4AD0" w:rsidRDefault="00A96528">
            <w:pPr>
              <w:pStyle w:val="DefaultStyle"/>
              <w:spacing w:line="276" w:lineRule="auto"/>
              <w:rPr>
                <w:rFonts w:ascii="Century Gothic" w:hAnsi="Century Gothic"/>
                <w:sz w:val="20"/>
              </w:rPr>
            </w:pPr>
          </w:p>
        </w:tc>
        <w:tc>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3" w:author="OBENG Sandra" w:date="2019-01-09T09:18:00Z">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0D8A0704" w14:textId="77777777" w:rsidR="00A96528" w:rsidRPr="00FC4AD0" w:rsidRDefault="00A96528">
            <w:pPr>
              <w:pStyle w:val="DefaultStyle"/>
              <w:spacing w:line="276" w:lineRule="auto"/>
              <w:rPr>
                <w:rFonts w:ascii="Century Gothic" w:hAnsi="Century Gothic"/>
                <w:sz w:val="20"/>
              </w:rPr>
            </w:pPr>
          </w:p>
        </w:tc>
        <w:tc>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4" w:author="OBENG Sandra" w:date="2019-01-09T09:18:00Z">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033BDB88" w14:textId="77777777" w:rsidR="00A96528" w:rsidRPr="00FC4AD0" w:rsidRDefault="00A96528">
            <w:pPr>
              <w:pStyle w:val="DefaultStyle"/>
              <w:spacing w:line="276" w:lineRule="auto"/>
              <w:jc w:val="center"/>
              <w:rPr>
                <w:rFonts w:ascii="Century Gothic" w:hAnsi="Century Gothic"/>
                <w:sz w:val="20"/>
              </w:rPr>
            </w:pPr>
          </w:p>
        </w:tc>
        <w:tc>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Change w:id="15" w:author="OBENG Sandra" w:date="2019-01-09T09:18:00Z">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2A6190ED"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Change w:id="16" w:author="OBENG Sandra" w:date="2019-01-09T09:18:00Z">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7C01A77E"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756048" w:rsidRPr="00FC4AD0" w14:paraId="5E9F0709" w14:textId="77777777" w:rsidTr="0075604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5E6B3416" w14:textId="77777777" w:rsidR="00813687" w:rsidRDefault="00813687" w:rsidP="00A758F0">
            <w:pPr>
              <w:pStyle w:val="DefaultStyle"/>
              <w:tabs>
                <w:tab w:val="center" w:pos="224"/>
              </w:tabs>
              <w:spacing w:line="240" w:lineRule="auto"/>
              <w:rPr>
                <w:ins w:id="17" w:author="OBENG Sandra" w:date="2019-01-08T10:48:00Z"/>
                <w:rFonts w:ascii="Century Gothic" w:hAnsi="Century Gothic"/>
                <w:b/>
                <w:sz w:val="20"/>
              </w:rPr>
            </w:pPr>
          </w:p>
          <w:p w14:paraId="51BA0C27" w14:textId="77777777" w:rsidR="00756048" w:rsidRDefault="00756048"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14:paraId="69711E0A" w14:textId="77777777" w:rsidR="00756048" w:rsidRDefault="00756048" w:rsidP="00C90284">
            <w:pPr>
              <w:pStyle w:val="DefaultStyle"/>
              <w:spacing w:line="240" w:lineRule="auto"/>
              <w:jc w:val="center"/>
              <w:rPr>
                <w:rFonts w:ascii="Century Gothic" w:hAnsi="Century Gothic"/>
                <w:b/>
                <w:sz w:val="20"/>
              </w:rPr>
            </w:pPr>
          </w:p>
          <w:p w14:paraId="339A58B9" w14:textId="77777777" w:rsidR="00756048" w:rsidRDefault="00756048" w:rsidP="002E57D1">
            <w:pPr>
              <w:pStyle w:val="DefaultStyle"/>
              <w:spacing w:line="240" w:lineRule="auto"/>
              <w:rPr>
                <w:rFonts w:ascii="Century Gothic" w:hAnsi="Century Gothic"/>
                <w:b/>
                <w:sz w:val="20"/>
              </w:rPr>
            </w:pPr>
          </w:p>
          <w:p w14:paraId="434A8B0C" w14:textId="77777777" w:rsidR="00756048" w:rsidRDefault="00756048" w:rsidP="002E57D1">
            <w:pPr>
              <w:pStyle w:val="DefaultStyle"/>
              <w:spacing w:line="240" w:lineRule="auto"/>
              <w:rPr>
                <w:rFonts w:ascii="Century Gothic" w:hAnsi="Century Gothic"/>
                <w:b/>
                <w:sz w:val="20"/>
              </w:rPr>
            </w:pPr>
          </w:p>
          <w:p w14:paraId="1DC51D09" w14:textId="77777777" w:rsidR="00756048" w:rsidRPr="00FC4AD0" w:rsidRDefault="00756048" w:rsidP="00A758F0">
            <w:pPr>
              <w:pStyle w:val="DefaultStyle"/>
              <w:spacing w:line="240" w:lineRule="auto"/>
              <w:rPr>
                <w:rFonts w:ascii="Century Gothic" w:hAnsi="Century Gothic"/>
                <w:b/>
                <w:sz w:val="20"/>
              </w:rPr>
            </w:pPr>
          </w:p>
        </w:tc>
        <w:tc>
          <w:tcPr>
            <w:tcW w:w="4291"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2DF7954C" w14:textId="77777777" w:rsidR="00756048" w:rsidRPr="00813687" w:rsidRDefault="00427703" w:rsidP="004F33A1">
            <w:pPr>
              <w:rPr>
                <w:rFonts w:ascii="Century Gothic" w:hAnsi="Century Gothic" w:cs="Calibri"/>
                <w:b/>
                <w:color w:val="000000"/>
                <w:sz w:val="20"/>
                <w:szCs w:val="20"/>
              </w:rPr>
            </w:pPr>
            <w:r>
              <w:rPr>
                <w:rFonts w:ascii="Calibri" w:hAnsi="Calibri"/>
                <w:b/>
                <w:sz w:val="24"/>
              </w:rPr>
              <w:t>P</w:t>
            </w:r>
            <w:r w:rsidR="00397D24">
              <w:rPr>
                <w:rFonts w:ascii="Calibri" w:hAnsi="Calibri"/>
                <w:b/>
                <w:sz w:val="24"/>
              </w:rPr>
              <w:t>APER ROLL FOR EAGLE 1000</w:t>
            </w:r>
          </w:p>
        </w:tc>
        <w:tc>
          <w:tcPr>
            <w:tcW w:w="1009"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0E2752D6" w14:textId="77777777" w:rsidR="009522F0" w:rsidRDefault="009522F0" w:rsidP="002E57D1">
            <w:pPr>
              <w:pStyle w:val="DefaultStyle"/>
              <w:spacing w:line="240" w:lineRule="auto"/>
              <w:rPr>
                <w:rFonts w:ascii="Century Gothic" w:hAnsi="Century Gothic"/>
                <w:b/>
                <w:sz w:val="20"/>
              </w:rPr>
            </w:pPr>
          </w:p>
          <w:p w14:paraId="15A1A77F" w14:textId="77777777" w:rsidR="009522F0" w:rsidRDefault="009522F0" w:rsidP="002E57D1">
            <w:pPr>
              <w:pStyle w:val="DefaultStyle"/>
              <w:spacing w:line="240" w:lineRule="auto"/>
              <w:rPr>
                <w:rFonts w:ascii="Century Gothic" w:hAnsi="Century Gothic"/>
                <w:b/>
                <w:sz w:val="20"/>
              </w:rPr>
            </w:pPr>
          </w:p>
          <w:p w14:paraId="75A37F1C" w14:textId="77777777" w:rsidR="00833E03" w:rsidRDefault="00397D24" w:rsidP="002E57D1">
            <w:pPr>
              <w:pStyle w:val="DefaultStyle"/>
              <w:spacing w:line="240" w:lineRule="auto"/>
              <w:rPr>
                <w:rFonts w:ascii="Century Gothic" w:hAnsi="Century Gothic"/>
                <w:b/>
                <w:sz w:val="20"/>
              </w:rPr>
            </w:pPr>
            <w:r>
              <w:rPr>
                <w:rFonts w:ascii="Century Gothic" w:hAnsi="Century Gothic"/>
                <w:b/>
                <w:sz w:val="20"/>
              </w:rPr>
              <w:t>1</w:t>
            </w:r>
            <w:r w:rsidR="00E658C7">
              <w:rPr>
                <w:rFonts w:ascii="Century Gothic" w:hAnsi="Century Gothic"/>
                <w:b/>
                <w:sz w:val="20"/>
              </w:rPr>
              <w:t>0</w:t>
            </w:r>
            <w:r w:rsidR="00AF7118">
              <w:rPr>
                <w:rFonts w:ascii="Century Gothic" w:hAnsi="Century Gothic"/>
                <w:b/>
                <w:sz w:val="20"/>
              </w:rPr>
              <w:t>00</w:t>
            </w:r>
            <w:r w:rsidR="009522F0">
              <w:rPr>
                <w:rFonts w:ascii="Century Gothic" w:hAnsi="Century Gothic"/>
                <w:b/>
                <w:sz w:val="20"/>
              </w:rPr>
              <w:t xml:space="preserve"> </w:t>
            </w:r>
            <w:r w:rsidR="003E31D4">
              <w:rPr>
                <w:rFonts w:ascii="Century Gothic" w:hAnsi="Century Gothic"/>
                <w:b/>
                <w:sz w:val="20"/>
              </w:rPr>
              <w:t>pcs</w:t>
            </w:r>
            <w:r w:rsidR="00055B00">
              <w:rPr>
                <w:rFonts w:ascii="Century Gothic" w:hAnsi="Century Gothic"/>
                <w:b/>
                <w:sz w:val="20"/>
              </w:rPr>
              <w:t xml:space="preserve"> </w:t>
            </w:r>
          </w:p>
          <w:p w14:paraId="1C505C6C" w14:textId="77777777" w:rsidR="00833E03" w:rsidRDefault="00833E03" w:rsidP="002E57D1">
            <w:pPr>
              <w:pStyle w:val="DefaultStyle"/>
              <w:spacing w:line="240" w:lineRule="auto"/>
              <w:rPr>
                <w:rFonts w:ascii="Century Gothic" w:hAnsi="Century Gothic"/>
                <w:b/>
                <w:sz w:val="20"/>
              </w:rPr>
            </w:pPr>
          </w:p>
          <w:p w14:paraId="51F64977" w14:textId="77777777" w:rsidR="00756048" w:rsidRPr="002E57D1" w:rsidRDefault="00756048" w:rsidP="002E57D1">
            <w:pPr>
              <w:pStyle w:val="DefaultStyle"/>
              <w:spacing w:line="240" w:lineRule="auto"/>
              <w:rPr>
                <w:rFonts w:ascii="Century Gothic" w:hAnsi="Century Gothic"/>
                <w:b/>
                <w:sz w:val="20"/>
              </w:rPr>
            </w:pPr>
          </w:p>
        </w:tc>
        <w:tc>
          <w:tcPr>
            <w:tcW w:w="1501"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706D36D7" w14:textId="77777777" w:rsidR="00756048" w:rsidRPr="00FC4AD0" w:rsidRDefault="00756048" w:rsidP="00C90284">
            <w:pPr>
              <w:pStyle w:val="DefaultStyle"/>
              <w:spacing w:line="240" w:lineRule="auto"/>
              <w:rPr>
                <w:rFonts w:ascii="Century Gothic" w:hAnsi="Century Gothic"/>
                <w:sz w:val="20"/>
              </w:rPr>
            </w:pPr>
          </w:p>
        </w:tc>
        <w:tc>
          <w:tcPr>
            <w:tcW w:w="1520"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8DDC36D" w14:textId="77777777" w:rsidR="00756048" w:rsidRPr="00FC4AD0" w:rsidRDefault="00756048" w:rsidP="00C90284">
            <w:pPr>
              <w:pStyle w:val="DefaultStyle"/>
              <w:spacing w:line="240" w:lineRule="auto"/>
              <w:rPr>
                <w:rFonts w:ascii="Century Gothic" w:hAnsi="Century Gothic"/>
                <w:sz w:val="20"/>
              </w:rPr>
            </w:pPr>
          </w:p>
        </w:tc>
      </w:tr>
    </w:tbl>
    <w:p w14:paraId="15DDC754" w14:textId="77777777" w:rsidR="00DA0F03" w:rsidRPr="00FC4AD0" w:rsidDel="003E7B5D" w:rsidRDefault="00DA0F03" w:rsidP="00C90284">
      <w:pPr>
        <w:pStyle w:val="DefaultStyle"/>
        <w:rPr>
          <w:del w:id="18" w:author="OBENG Sandra" w:date="2019-01-08T11:09:00Z"/>
          <w:rFonts w:ascii="Century Gothic" w:hAnsi="Century Gothic"/>
          <w:sz w:val="18"/>
          <w:szCs w:val="18"/>
        </w:rPr>
      </w:pPr>
    </w:p>
    <w:p w14:paraId="783499EF" w14:textId="77777777" w:rsidR="00D54BA3" w:rsidRDefault="00D54BA3" w:rsidP="005B36B3">
      <w:pPr>
        <w:pStyle w:val="Subtitle"/>
      </w:pPr>
    </w:p>
    <w:p w14:paraId="15025D6A"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16C65B17" w14:textId="77777777" w:rsidR="00923CCC" w:rsidRDefault="00923CCC" w:rsidP="005E4EB4">
      <w:pPr>
        <w:pStyle w:val="DefaultStyle"/>
        <w:tabs>
          <w:tab w:val="right" w:pos="9072"/>
        </w:tabs>
        <w:spacing w:after="120" w:line="276" w:lineRule="auto"/>
        <w:rPr>
          <w:rFonts w:ascii="Century Gothic" w:hAnsi="Century Gothic"/>
          <w:sz w:val="20"/>
        </w:rPr>
      </w:pPr>
    </w:p>
    <w:p w14:paraId="52A141F1"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0F6BAA6C" w14:textId="77777777" w:rsidR="00923CCC" w:rsidRDefault="00923CCC" w:rsidP="005E4EB4">
      <w:pPr>
        <w:pStyle w:val="DefaultStyle"/>
        <w:tabs>
          <w:tab w:val="right" w:pos="9072"/>
        </w:tabs>
        <w:spacing w:after="120" w:line="276" w:lineRule="auto"/>
        <w:rPr>
          <w:rFonts w:ascii="Century Gothic" w:hAnsi="Century Gothic"/>
          <w:sz w:val="20"/>
        </w:rPr>
      </w:pPr>
    </w:p>
    <w:p w14:paraId="3075ABFB"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37B1534B" w14:textId="77777777" w:rsidTr="00C90284">
        <w:trPr>
          <w:cantSplit/>
          <w:jc w:val="center"/>
        </w:trPr>
        <w:tc>
          <w:tcPr>
            <w:tcW w:w="4809" w:type="dxa"/>
            <w:tcBorders>
              <w:right w:val="single" w:sz="12" w:space="0" w:color="00000A"/>
            </w:tcBorders>
            <w:shd w:val="clear" w:color="auto" w:fill="FFFFFF"/>
          </w:tcPr>
          <w:p w14:paraId="2D537F3F"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77455D2A"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3B1406D3" w14:textId="77777777" w:rsidR="0062270F" w:rsidRPr="00FC4AD0" w:rsidRDefault="0062270F" w:rsidP="0062270F">
            <w:pPr>
              <w:pStyle w:val="DefaultStyle"/>
              <w:spacing w:line="276" w:lineRule="auto"/>
              <w:rPr>
                <w:rFonts w:ascii="Century Gothic" w:hAnsi="Century Gothic"/>
                <w:sz w:val="20"/>
              </w:rPr>
            </w:pPr>
          </w:p>
          <w:p w14:paraId="0A569C2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325C8E91" w14:textId="77777777" w:rsidTr="00C90284">
        <w:trPr>
          <w:cantSplit/>
          <w:trHeight w:val="332"/>
          <w:jc w:val="center"/>
        </w:trPr>
        <w:tc>
          <w:tcPr>
            <w:tcW w:w="4809" w:type="dxa"/>
            <w:tcBorders>
              <w:right w:val="single" w:sz="12" w:space="0" w:color="00000A"/>
            </w:tcBorders>
            <w:shd w:val="clear" w:color="auto" w:fill="FFFFFF"/>
          </w:tcPr>
          <w:p w14:paraId="28D536E5"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6A7B015" w14:textId="77777777" w:rsidR="0062270F" w:rsidRPr="00FC4AD0" w:rsidRDefault="0062270F" w:rsidP="0062270F">
            <w:pPr>
              <w:pStyle w:val="DefaultStyle"/>
              <w:spacing w:line="276" w:lineRule="auto"/>
              <w:rPr>
                <w:rFonts w:ascii="Century Gothic" w:hAnsi="Century Gothic"/>
                <w:sz w:val="20"/>
              </w:rPr>
            </w:pPr>
          </w:p>
          <w:p w14:paraId="3A1AD4A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6CB63697" w14:textId="77777777" w:rsidTr="00C90284">
        <w:trPr>
          <w:cantSplit/>
          <w:trHeight w:val="395"/>
          <w:jc w:val="center"/>
        </w:trPr>
        <w:tc>
          <w:tcPr>
            <w:tcW w:w="4809" w:type="dxa"/>
            <w:tcBorders>
              <w:right w:val="single" w:sz="12" w:space="0" w:color="00000A"/>
            </w:tcBorders>
            <w:shd w:val="clear" w:color="auto" w:fill="FFFFFF"/>
          </w:tcPr>
          <w:p w14:paraId="23D6153D"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66F9805A" w14:textId="77777777" w:rsidR="0062270F" w:rsidRPr="00FC4AD0" w:rsidRDefault="0062270F" w:rsidP="0062270F">
            <w:pPr>
              <w:pStyle w:val="DefaultStyle"/>
              <w:spacing w:line="276" w:lineRule="auto"/>
              <w:jc w:val="right"/>
              <w:rPr>
                <w:rFonts w:ascii="Century Gothic" w:hAnsi="Century Gothic"/>
                <w:sz w:val="20"/>
              </w:rPr>
            </w:pPr>
          </w:p>
          <w:p w14:paraId="0CBDE992"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6BBC430F" w14:textId="77777777" w:rsidTr="00CD0AAD">
        <w:trPr>
          <w:cantSplit/>
          <w:trHeight w:val="530"/>
          <w:jc w:val="center"/>
        </w:trPr>
        <w:tc>
          <w:tcPr>
            <w:tcW w:w="4809" w:type="dxa"/>
            <w:tcBorders>
              <w:right w:val="single" w:sz="12" w:space="0" w:color="00000A"/>
            </w:tcBorders>
            <w:shd w:val="clear" w:color="auto" w:fill="FFFFFF"/>
          </w:tcPr>
          <w:p w14:paraId="255933AC" w14:textId="77777777" w:rsidR="0062270F" w:rsidRPr="00FC4AD0" w:rsidRDefault="0062270F" w:rsidP="0062270F">
            <w:pPr>
              <w:pStyle w:val="DefaultStyle"/>
              <w:spacing w:line="276" w:lineRule="auto"/>
              <w:jc w:val="both"/>
              <w:rPr>
                <w:rFonts w:ascii="Century Gothic" w:hAnsi="Century Gothic"/>
                <w:sz w:val="20"/>
              </w:rPr>
            </w:pPr>
          </w:p>
          <w:p w14:paraId="6A2007DA"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69DA2324" w14:textId="77777777" w:rsidR="0062270F" w:rsidRPr="00FC4AD0" w:rsidRDefault="0062270F" w:rsidP="0062270F">
            <w:pPr>
              <w:pStyle w:val="DefaultStyle"/>
              <w:spacing w:line="276" w:lineRule="auto"/>
              <w:jc w:val="center"/>
              <w:rPr>
                <w:rFonts w:ascii="Century Gothic" w:hAnsi="Century Gothic"/>
                <w:sz w:val="20"/>
              </w:rPr>
            </w:pPr>
          </w:p>
          <w:p w14:paraId="7082F9F6" w14:textId="77777777" w:rsidR="0062270F" w:rsidRPr="00FC4AD0" w:rsidRDefault="0062270F" w:rsidP="0062270F">
            <w:pPr>
              <w:pStyle w:val="DefaultStyle"/>
              <w:spacing w:line="276" w:lineRule="auto"/>
              <w:rPr>
                <w:rFonts w:ascii="Century Gothic" w:hAnsi="Century Gothic"/>
                <w:sz w:val="20"/>
              </w:rPr>
            </w:pPr>
          </w:p>
        </w:tc>
      </w:tr>
    </w:tbl>
    <w:p w14:paraId="3065777C"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3FA58C37"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D00EE59" w14:textId="77777777"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Annex</w:t>
      </w:r>
      <w:r w:rsidR="00FF3BBA">
        <w:rPr>
          <w:rFonts w:ascii="Century Gothic" w:hAnsi="Century Gothic" w:cs="Times New Roman"/>
          <w:b/>
          <w:color w:val="00000A"/>
          <w:sz w:val="20"/>
          <w:szCs w:val="20"/>
          <w:lang w:val="en-GB"/>
        </w:rPr>
        <w:t xml:space="preserve"> located </w:t>
      </w:r>
      <w:r w:rsidR="00F9455D">
        <w:rPr>
          <w:rFonts w:ascii="Century Gothic" w:hAnsi="Century Gothic" w:cs="Times New Roman"/>
          <w:b/>
          <w:color w:val="00000A"/>
          <w:sz w:val="20"/>
          <w:szCs w:val="20"/>
          <w:lang w:val="en-GB"/>
        </w:rPr>
        <w:t>behind</w:t>
      </w:r>
      <w:r w:rsidR="00FF3BBA">
        <w:rPr>
          <w:rFonts w:ascii="Century Gothic" w:hAnsi="Century Gothic" w:cs="Times New Roman"/>
          <w:b/>
          <w:color w:val="00000A"/>
          <w:sz w:val="20"/>
          <w:szCs w:val="20"/>
          <w:lang w:val="en-GB"/>
        </w:rPr>
        <w:t xml:space="preserve"> </w:t>
      </w:r>
      <w:r w:rsidR="00F9455D">
        <w:rPr>
          <w:rFonts w:ascii="Century Gothic" w:hAnsi="Century Gothic" w:cs="Times New Roman"/>
          <w:b/>
          <w:color w:val="00000A"/>
          <w:sz w:val="20"/>
          <w:szCs w:val="20"/>
          <w:lang w:val="en-GB"/>
        </w:rPr>
        <w:t>Alisa Hotel</w:t>
      </w:r>
      <w:r w:rsidR="00C861B8">
        <w:rPr>
          <w:rFonts w:ascii="Century Gothic" w:hAnsi="Century Gothic" w:cs="Times New Roman"/>
          <w:b/>
          <w:color w:val="00000A"/>
          <w:sz w:val="20"/>
          <w:szCs w:val="20"/>
          <w:lang w:val="en-GB"/>
        </w:rPr>
        <w:t xml:space="preserve">, Ridge </w:t>
      </w:r>
      <w:r w:rsidR="00C0352B">
        <w:rPr>
          <w:rFonts w:ascii="Century Gothic" w:hAnsi="Century Gothic" w:cs="Times New Roman"/>
          <w:b/>
          <w:color w:val="00000A"/>
          <w:sz w:val="20"/>
          <w:szCs w:val="20"/>
          <w:lang w:val="en-GB"/>
        </w:rPr>
        <w:t>- Accra</w:t>
      </w:r>
      <w:r w:rsidR="00C861B8">
        <w:rPr>
          <w:rFonts w:ascii="Century Gothic" w:hAnsi="Century Gothic" w:cs="Times New Roman"/>
          <w:b/>
          <w:color w:val="00000A"/>
          <w:sz w:val="20"/>
          <w:szCs w:val="20"/>
          <w:lang w:val="en-GB"/>
        </w:rPr>
        <w:t>.</w:t>
      </w:r>
    </w:p>
    <w:p w14:paraId="37C4BA67" w14:textId="77777777" w:rsidR="007910E7" w:rsidRPr="00DA0F03" w:rsidRDefault="007910E7" w:rsidP="00DA0F03">
      <w:pPr>
        <w:pStyle w:val="NormalWeb"/>
        <w:spacing w:line="360" w:lineRule="auto"/>
        <w:jc w:val="both"/>
        <w:rPr>
          <w:rFonts w:ascii="Century Gothic" w:hAnsi="Century Gothic"/>
          <w:sz w:val="20"/>
          <w:szCs w:val="20"/>
        </w:rPr>
      </w:pPr>
    </w:p>
    <w:p w14:paraId="112FD4BE"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lastRenderedPageBreak/>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73012FE6" w14:textId="77777777" w:rsidR="008A47C9" w:rsidRDefault="008A47C9" w:rsidP="00C51171">
      <w:pPr>
        <w:pStyle w:val="DefaultStyle"/>
        <w:tabs>
          <w:tab w:val="right" w:pos="8789"/>
        </w:tabs>
        <w:spacing w:line="360" w:lineRule="auto"/>
        <w:rPr>
          <w:rFonts w:ascii="Century Gothic" w:hAnsi="Century Gothic"/>
          <w:sz w:val="20"/>
        </w:rPr>
      </w:pPr>
    </w:p>
    <w:p w14:paraId="0F977136"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3FDED266"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1138D2BC" w14:textId="77777777" w:rsidTr="0062270F">
        <w:trPr>
          <w:cantSplit/>
          <w:jc w:val="center"/>
        </w:trPr>
        <w:tc>
          <w:tcPr>
            <w:tcW w:w="3045" w:type="dxa"/>
            <w:shd w:val="clear" w:color="auto" w:fill="FFFFFF"/>
          </w:tcPr>
          <w:p w14:paraId="623A6C38" w14:textId="77777777" w:rsidR="0062270F" w:rsidRPr="00FC4AD0" w:rsidRDefault="0062270F" w:rsidP="00C51171">
            <w:pPr>
              <w:pStyle w:val="DefaultStyle"/>
              <w:tabs>
                <w:tab w:val="right" w:pos="8789"/>
              </w:tabs>
              <w:spacing w:line="360" w:lineRule="auto"/>
              <w:rPr>
                <w:rFonts w:ascii="Century Gothic" w:hAnsi="Century Gothic"/>
                <w:sz w:val="20"/>
              </w:rPr>
            </w:pPr>
          </w:p>
          <w:p w14:paraId="76568006"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6F7A64A8"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4574723F" w14:textId="77777777" w:rsidR="0062270F" w:rsidRPr="00FC4AD0" w:rsidRDefault="0062270F" w:rsidP="00C51171">
            <w:pPr>
              <w:pStyle w:val="DefaultStyle"/>
              <w:tabs>
                <w:tab w:val="right" w:pos="8789"/>
              </w:tabs>
              <w:spacing w:line="360" w:lineRule="auto"/>
              <w:rPr>
                <w:rFonts w:ascii="Century Gothic" w:hAnsi="Century Gothic"/>
                <w:sz w:val="20"/>
              </w:rPr>
            </w:pPr>
          </w:p>
          <w:p w14:paraId="1F4FC669"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527B76B8"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6586631C" w14:textId="77777777" w:rsidR="0062270F" w:rsidRPr="00FC4AD0" w:rsidRDefault="0062270F" w:rsidP="00C51171">
            <w:pPr>
              <w:pStyle w:val="DefaultStyle"/>
              <w:tabs>
                <w:tab w:val="right" w:pos="8789"/>
              </w:tabs>
              <w:spacing w:line="360" w:lineRule="auto"/>
              <w:rPr>
                <w:rFonts w:ascii="Century Gothic" w:hAnsi="Century Gothic"/>
                <w:sz w:val="20"/>
              </w:rPr>
            </w:pPr>
          </w:p>
          <w:p w14:paraId="6F950315"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42A43BA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31908B32"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4BF93A68" w14:textId="77777777" w:rsidR="00A96528" w:rsidRPr="00FC4AD0" w:rsidRDefault="00A96528">
      <w:pPr>
        <w:pStyle w:val="DefaultStyle"/>
        <w:spacing w:line="276" w:lineRule="auto"/>
        <w:jc w:val="both"/>
        <w:rPr>
          <w:rFonts w:ascii="Century Gothic" w:hAnsi="Century Gothic"/>
          <w:sz w:val="20"/>
        </w:rPr>
      </w:pPr>
    </w:p>
    <w:p w14:paraId="334285E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A175B1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0D0D497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51C8D743"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F70E8B"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0F59EDF"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9DCA99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11626112"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6329BE7"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938E69"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9" w:name="__UnoMark__2709_2135027740"/>
      <w:bookmarkStart w:id="20" w:name="__UnoMark__1070_1933893160"/>
      <w:bookmarkEnd w:id="19"/>
      <w:bookmarkEnd w:id="20"/>
    </w:p>
    <w:p w14:paraId="5DCB3366" w14:textId="77777777" w:rsidR="00923CCC" w:rsidRDefault="00923CCC">
      <w:pPr>
        <w:pStyle w:val="DefaultStyle"/>
        <w:spacing w:line="276" w:lineRule="auto"/>
        <w:jc w:val="right"/>
        <w:rPr>
          <w:rFonts w:ascii="Century Gothic" w:hAnsi="Century Gothic"/>
          <w:b/>
          <w:sz w:val="20"/>
        </w:rPr>
      </w:pPr>
    </w:p>
    <w:p w14:paraId="577FC76A" w14:textId="77777777" w:rsidR="00923CCC" w:rsidRDefault="00923CCC">
      <w:pPr>
        <w:pStyle w:val="DefaultStyle"/>
        <w:spacing w:line="276" w:lineRule="auto"/>
        <w:jc w:val="right"/>
        <w:rPr>
          <w:rFonts w:ascii="Century Gothic" w:hAnsi="Century Gothic"/>
          <w:b/>
          <w:sz w:val="20"/>
        </w:rPr>
      </w:pPr>
    </w:p>
    <w:p w14:paraId="5C1214E8"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3CB8FB99" w14:textId="77777777" w:rsidR="00A96528" w:rsidRPr="00FC4AD0" w:rsidRDefault="00A96528">
      <w:pPr>
        <w:pStyle w:val="DefaultStyle"/>
        <w:spacing w:line="276" w:lineRule="auto"/>
        <w:rPr>
          <w:rFonts w:ascii="Century Gothic" w:hAnsi="Century Gothic"/>
          <w:sz w:val="20"/>
        </w:rPr>
      </w:pPr>
    </w:p>
    <w:p w14:paraId="1F98E4F7" w14:textId="77777777" w:rsidR="00784176" w:rsidRDefault="00784176">
      <w:pPr>
        <w:pStyle w:val="DefaultStyle"/>
        <w:spacing w:line="276" w:lineRule="auto"/>
        <w:rPr>
          <w:ins w:id="21" w:author="YAKUBU-GUMERY Yussif" w:date="2016-06-02T10:29:00Z"/>
          <w:rFonts w:ascii="Century Gothic" w:hAnsi="Century Gothic"/>
          <w:sz w:val="20"/>
        </w:rPr>
      </w:pPr>
    </w:p>
    <w:p w14:paraId="47949D0A" w14:textId="77777777" w:rsidR="003138DD" w:rsidRDefault="003138DD">
      <w:pPr>
        <w:pStyle w:val="DefaultStyle"/>
        <w:spacing w:line="276" w:lineRule="auto"/>
        <w:rPr>
          <w:ins w:id="22" w:author="YAKUBU-GUMERY Yussif" w:date="2016-06-02T10:29:00Z"/>
          <w:rFonts w:ascii="Century Gothic" w:hAnsi="Century Gothic"/>
          <w:sz w:val="20"/>
        </w:rPr>
      </w:pPr>
    </w:p>
    <w:p w14:paraId="2B596326" w14:textId="77777777" w:rsidR="003138DD" w:rsidRDefault="003138DD">
      <w:pPr>
        <w:pStyle w:val="DefaultStyle"/>
        <w:spacing w:line="276" w:lineRule="auto"/>
        <w:rPr>
          <w:ins w:id="23" w:author="YAKUBU-GUMERY Yussif" w:date="2016-06-02T10:29:00Z"/>
          <w:rFonts w:ascii="Century Gothic" w:hAnsi="Century Gothic"/>
          <w:sz w:val="20"/>
        </w:rPr>
      </w:pPr>
    </w:p>
    <w:p w14:paraId="1F3D6C78" w14:textId="77777777" w:rsidR="003138DD" w:rsidRPr="00FC4AD0" w:rsidRDefault="003138DD">
      <w:pPr>
        <w:pStyle w:val="DefaultStyle"/>
        <w:spacing w:line="276" w:lineRule="auto"/>
        <w:rPr>
          <w:rFonts w:ascii="Century Gothic" w:hAnsi="Century Gothic"/>
          <w:sz w:val="20"/>
        </w:rPr>
      </w:pPr>
    </w:p>
    <w:p w14:paraId="1276EBE6"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774481C9" w14:textId="77777777" w:rsidR="00A96528" w:rsidRPr="00FC4AD0" w:rsidRDefault="00A96528">
      <w:pPr>
        <w:pStyle w:val="DefaultStyle"/>
        <w:spacing w:line="276" w:lineRule="auto"/>
        <w:rPr>
          <w:rFonts w:ascii="Century Gothic" w:hAnsi="Century Gothic"/>
          <w:sz w:val="20"/>
        </w:rPr>
      </w:pPr>
    </w:p>
    <w:p w14:paraId="1A33F4CE" w14:textId="77777777" w:rsidR="00A96528" w:rsidRPr="00FC4AD0" w:rsidRDefault="00F9455D" w:rsidP="005D79B3">
      <w:pPr>
        <w:pStyle w:val="DefaultStyle"/>
        <w:spacing w:line="276" w:lineRule="auto"/>
        <w:jc w:val="center"/>
        <w:rPr>
          <w:rFonts w:ascii="Century Gothic" w:hAnsi="Century Gothic"/>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295A91">
        <w:rPr>
          <w:rFonts w:ascii="Century Gothic" w:hAnsi="Century Gothic"/>
          <w:b/>
          <w:sz w:val="20"/>
        </w:rPr>
        <w:t>EGH/ BNK/ RFQ /JAN/2019 000</w:t>
      </w:r>
      <w:r w:rsidR="00055B00">
        <w:rPr>
          <w:rFonts w:ascii="Century Gothic" w:hAnsi="Century Gothic"/>
          <w:b/>
          <w:sz w:val="20"/>
        </w:rPr>
        <w:t>1</w:t>
      </w:r>
      <w:r w:rsidR="00397D24">
        <w:rPr>
          <w:rFonts w:ascii="Century Gothic" w:hAnsi="Century Gothic"/>
          <w:b/>
          <w:sz w:val="20"/>
        </w:rPr>
        <w:t>9</w:t>
      </w:r>
    </w:p>
    <w:p w14:paraId="5643552E" w14:textId="77777777" w:rsidR="00A96528" w:rsidRPr="00FC4AD0" w:rsidRDefault="00A96528">
      <w:pPr>
        <w:pStyle w:val="DefaultStyle"/>
        <w:spacing w:line="276" w:lineRule="auto"/>
        <w:jc w:val="center"/>
        <w:rPr>
          <w:rFonts w:ascii="Century Gothic" w:hAnsi="Century Gothic"/>
          <w:sz w:val="20"/>
        </w:rPr>
      </w:pPr>
    </w:p>
    <w:p w14:paraId="7027B773"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3EB5ACA4" w14:textId="77777777" w:rsidR="00A96528" w:rsidRPr="00FC4AD0" w:rsidRDefault="00A96528">
      <w:pPr>
        <w:pStyle w:val="DefaultStyle"/>
        <w:spacing w:line="276" w:lineRule="auto"/>
        <w:jc w:val="both"/>
        <w:rPr>
          <w:rFonts w:ascii="Century Gothic" w:hAnsi="Century Gothic"/>
          <w:sz w:val="20"/>
        </w:rPr>
      </w:pPr>
    </w:p>
    <w:p w14:paraId="5AACDEC7"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34EB51E9" w14:textId="77777777" w:rsidR="00A96528" w:rsidRPr="00FC4AD0" w:rsidRDefault="00A758F0" w:rsidP="00A758F0">
      <w:pPr>
        <w:pStyle w:val="DefaultStyle"/>
        <w:tabs>
          <w:tab w:val="left" w:pos="3030"/>
        </w:tabs>
        <w:spacing w:line="276" w:lineRule="auto"/>
        <w:jc w:val="both"/>
        <w:rPr>
          <w:rFonts w:ascii="Century Gothic" w:hAnsi="Century Gothic"/>
          <w:sz w:val="20"/>
        </w:rPr>
      </w:pPr>
      <w:ins w:id="24" w:author="OBENG Sandra" w:date="2017-02-15T10:30:00Z">
        <w:r>
          <w:rPr>
            <w:rFonts w:ascii="Century Gothic" w:hAnsi="Century Gothic"/>
            <w:sz w:val="20"/>
          </w:rPr>
          <w:tab/>
        </w:r>
      </w:ins>
    </w:p>
    <w:p w14:paraId="42B21469"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44C5E5E6" w14:textId="77777777" w:rsidR="00A96528" w:rsidRPr="00FC4AD0" w:rsidRDefault="00A96528">
      <w:pPr>
        <w:pStyle w:val="DefaultStyle"/>
        <w:spacing w:line="276" w:lineRule="auto"/>
        <w:jc w:val="both"/>
        <w:rPr>
          <w:rFonts w:ascii="Century Gothic" w:hAnsi="Century Gothic"/>
          <w:sz w:val="20"/>
        </w:rPr>
      </w:pPr>
    </w:p>
    <w:p w14:paraId="771175A7"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73DB8459" w14:textId="77777777" w:rsidR="00B1127C" w:rsidRDefault="00B1127C">
      <w:pPr>
        <w:pStyle w:val="DefaultStyle"/>
        <w:spacing w:line="276" w:lineRule="auto"/>
        <w:jc w:val="both"/>
        <w:rPr>
          <w:rFonts w:ascii="Century Gothic" w:hAnsi="Century Gothic"/>
          <w:sz w:val="20"/>
        </w:rPr>
      </w:pPr>
    </w:p>
    <w:p w14:paraId="47712DC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lastRenderedPageBreak/>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5BF56D2D" w14:textId="77777777" w:rsidR="00A96528" w:rsidRPr="00FC4AD0" w:rsidRDefault="00A96528">
      <w:pPr>
        <w:pStyle w:val="DefaultStyle"/>
        <w:spacing w:line="276" w:lineRule="auto"/>
        <w:jc w:val="both"/>
        <w:rPr>
          <w:rFonts w:ascii="Century Gothic" w:hAnsi="Century Gothic"/>
          <w:sz w:val="20"/>
        </w:rPr>
      </w:pPr>
    </w:p>
    <w:p w14:paraId="716A414B"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457D44F" w14:textId="77777777" w:rsidR="00A96528" w:rsidRPr="00FC4AD0" w:rsidRDefault="00A96528">
      <w:pPr>
        <w:pStyle w:val="DefaultStyle"/>
        <w:spacing w:line="276" w:lineRule="auto"/>
        <w:jc w:val="both"/>
        <w:rPr>
          <w:rFonts w:ascii="Century Gothic" w:hAnsi="Century Gothic"/>
          <w:sz w:val="20"/>
        </w:rPr>
      </w:pPr>
    </w:p>
    <w:p w14:paraId="08788A2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1357ED02" w14:textId="77777777" w:rsidR="00A96528" w:rsidRPr="00FC4AD0" w:rsidRDefault="00A96528">
      <w:pPr>
        <w:pStyle w:val="DefaultStyle"/>
        <w:spacing w:line="276" w:lineRule="auto"/>
        <w:jc w:val="both"/>
        <w:rPr>
          <w:rFonts w:ascii="Century Gothic" w:hAnsi="Century Gothic"/>
          <w:sz w:val="20"/>
        </w:rPr>
      </w:pPr>
    </w:p>
    <w:p w14:paraId="2F2C111D"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48993F88" w14:textId="77777777" w:rsidR="00A96528" w:rsidRPr="00FC4AD0" w:rsidRDefault="00A96528">
      <w:pPr>
        <w:pStyle w:val="DefaultStyle"/>
        <w:spacing w:line="276" w:lineRule="auto"/>
        <w:jc w:val="both"/>
        <w:rPr>
          <w:rFonts w:ascii="Century Gothic" w:hAnsi="Century Gothic"/>
          <w:sz w:val="20"/>
        </w:rPr>
      </w:pPr>
    </w:p>
    <w:p w14:paraId="3A270E8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076483B9" w14:textId="77777777" w:rsidR="009C7A1D" w:rsidRPr="00FC4AD0" w:rsidRDefault="009C7A1D">
      <w:pPr>
        <w:pStyle w:val="DefaultStyle"/>
        <w:spacing w:line="276" w:lineRule="auto"/>
        <w:jc w:val="both"/>
        <w:rPr>
          <w:rFonts w:ascii="Century Gothic" w:hAnsi="Century Gothic"/>
          <w:sz w:val="20"/>
        </w:rPr>
      </w:pPr>
    </w:p>
    <w:p w14:paraId="361DF24D" w14:textId="77777777" w:rsidR="009C7A1D" w:rsidRPr="00FC4AD0" w:rsidRDefault="009C7A1D">
      <w:pPr>
        <w:pStyle w:val="DefaultStyle"/>
        <w:spacing w:line="276" w:lineRule="auto"/>
        <w:jc w:val="both"/>
        <w:rPr>
          <w:rFonts w:ascii="Century Gothic" w:hAnsi="Century Gothic"/>
          <w:sz w:val="20"/>
        </w:rPr>
      </w:pPr>
    </w:p>
    <w:p w14:paraId="35E54040" w14:textId="77777777" w:rsidR="009C7A1D" w:rsidRPr="00FC4AD0" w:rsidRDefault="009C7A1D">
      <w:pPr>
        <w:pStyle w:val="DefaultStyle"/>
        <w:spacing w:line="276" w:lineRule="auto"/>
        <w:jc w:val="both"/>
        <w:rPr>
          <w:rFonts w:ascii="Century Gothic" w:hAnsi="Century Gothic"/>
          <w:sz w:val="20"/>
        </w:rPr>
      </w:pPr>
    </w:p>
    <w:p w14:paraId="36DEADA5" w14:textId="77777777" w:rsidR="009C7A1D" w:rsidRPr="00FC4AD0" w:rsidRDefault="009C7A1D">
      <w:pPr>
        <w:pStyle w:val="DefaultStyle"/>
        <w:spacing w:line="276" w:lineRule="auto"/>
        <w:jc w:val="both"/>
        <w:rPr>
          <w:rFonts w:ascii="Century Gothic" w:hAnsi="Century Gothic"/>
          <w:sz w:val="20"/>
        </w:rPr>
      </w:pPr>
    </w:p>
    <w:p w14:paraId="17B856FB" w14:textId="77777777" w:rsidR="009C7A1D" w:rsidRPr="00FC4AD0" w:rsidRDefault="009C7A1D">
      <w:pPr>
        <w:pStyle w:val="DefaultStyle"/>
        <w:spacing w:line="276" w:lineRule="auto"/>
        <w:jc w:val="both"/>
        <w:rPr>
          <w:rFonts w:ascii="Century Gothic" w:hAnsi="Century Gothic"/>
          <w:sz w:val="20"/>
        </w:rPr>
      </w:pPr>
    </w:p>
    <w:p w14:paraId="15ED8BF7" w14:textId="77777777" w:rsidR="009C7A1D" w:rsidRPr="00FC4AD0" w:rsidRDefault="009C7A1D">
      <w:pPr>
        <w:pStyle w:val="DefaultStyle"/>
        <w:spacing w:line="276" w:lineRule="auto"/>
        <w:jc w:val="both"/>
        <w:rPr>
          <w:rFonts w:ascii="Century Gothic" w:hAnsi="Century Gothic"/>
          <w:sz w:val="20"/>
        </w:rPr>
      </w:pPr>
    </w:p>
    <w:p w14:paraId="551F3FB9" w14:textId="77777777" w:rsidR="009C7A1D" w:rsidRPr="00FC4AD0" w:rsidRDefault="009C7A1D">
      <w:pPr>
        <w:pStyle w:val="DefaultStyle"/>
        <w:spacing w:line="276" w:lineRule="auto"/>
        <w:jc w:val="both"/>
        <w:rPr>
          <w:rFonts w:ascii="Century Gothic" w:hAnsi="Century Gothic"/>
          <w:sz w:val="20"/>
        </w:rPr>
      </w:pPr>
    </w:p>
    <w:p w14:paraId="2ADC7081" w14:textId="77777777" w:rsidR="009C7A1D" w:rsidRPr="00A7692C" w:rsidRDefault="009C7A1D">
      <w:pPr>
        <w:pStyle w:val="DefaultStyle"/>
        <w:spacing w:line="276" w:lineRule="auto"/>
        <w:jc w:val="both"/>
        <w:rPr>
          <w:rFonts w:ascii="Century Gothic" w:hAnsi="Century Gothic"/>
          <w:i/>
          <w:sz w:val="20"/>
        </w:rPr>
      </w:pPr>
    </w:p>
    <w:p w14:paraId="65D4C599" w14:textId="77777777" w:rsidR="009C7A1D" w:rsidRPr="00FC4AD0" w:rsidRDefault="009C7A1D">
      <w:pPr>
        <w:pStyle w:val="DefaultStyle"/>
        <w:spacing w:line="276" w:lineRule="auto"/>
        <w:jc w:val="both"/>
        <w:rPr>
          <w:rFonts w:ascii="Century Gothic" w:hAnsi="Century Gothic"/>
          <w:sz w:val="20"/>
        </w:rPr>
      </w:pPr>
    </w:p>
    <w:p w14:paraId="2EAD7C63"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B9415" w14:textId="77777777" w:rsidR="001E3D80" w:rsidRDefault="001E3D80" w:rsidP="009B2008">
      <w:pPr>
        <w:spacing w:after="0" w:line="240" w:lineRule="auto"/>
      </w:pPr>
      <w:r>
        <w:separator/>
      </w:r>
    </w:p>
  </w:endnote>
  <w:endnote w:type="continuationSeparator" w:id="0">
    <w:p w14:paraId="6BD5FD5A" w14:textId="77777777" w:rsidR="001E3D80" w:rsidRDefault="001E3D80"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4B0605AF" w14:textId="77777777"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Quo</w:t>
        </w:r>
        <w:r>
          <w:rPr>
            <w:rFonts w:ascii="Century Gothic" w:hAnsi="Century Gothic"/>
            <w:sz w:val="18"/>
            <w:szCs w:val="18"/>
          </w:rPr>
          <w:t>tation</w:t>
        </w:r>
        <w:r w:rsidRPr="00490687">
          <w:rPr>
            <w:rFonts w:ascii="Century Gothic" w:hAnsi="Century Gothic"/>
            <w:b/>
            <w:sz w:val="20"/>
          </w:rPr>
          <w:t xml:space="preserve"> </w:t>
        </w:r>
        <w:r w:rsidR="00295A91">
          <w:rPr>
            <w:rFonts w:ascii="Century Gothic" w:hAnsi="Century Gothic"/>
            <w:b/>
            <w:sz w:val="20"/>
          </w:rPr>
          <w:t>EGH/ BNK/ RFQ / JAN/2019 000</w:t>
        </w:r>
        <w:r w:rsidR="00055B00">
          <w:rPr>
            <w:rFonts w:ascii="Century Gothic" w:hAnsi="Century Gothic"/>
            <w:b/>
            <w:sz w:val="20"/>
          </w:rPr>
          <w:t>1</w:t>
        </w:r>
        <w:r w:rsidR="00397D24">
          <w:rPr>
            <w:rFonts w:ascii="Century Gothic" w:hAnsi="Century Gothic"/>
            <w:b/>
            <w:sz w:val="20"/>
          </w:rPr>
          <w:t>9</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4114D5F4"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9BAD4" w14:textId="77777777" w:rsidR="001E3D80" w:rsidRDefault="001E3D80" w:rsidP="009B2008">
      <w:pPr>
        <w:spacing w:after="0" w:line="240" w:lineRule="auto"/>
      </w:pPr>
      <w:r>
        <w:separator/>
      </w:r>
    </w:p>
  </w:footnote>
  <w:footnote w:type="continuationSeparator" w:id="0">
    <w:p w14:paraId="4CBEB709" w14:textId="77777777" w:rsidR="001E3D80" w:rsidRDefault="001E3D80" w:rsidP="009B200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BENG Sandra">
    <w15:presenceInfo w15:providerId="AD" w15:userId="S-1-5-21-10295564-4236147337-3873135586-1647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5B00"/>
    <w:rsid w:val="00072F71"/>
    <w:rsid w:val="00086E9C"/>
    <w:rsid w:val="00090F0F"/>
    <w:rsid w:val="000A7EDD"/>
    <w:rsid w:val="000C37A1"/>
    <w:rsid w:val="000D2157"/>
    <w:rsid w:val="00157F26"/>
    <w:rsid w:val="00174831"/>
    <w:rsid w:val="001B54F5"/>
    <w:rsid w:val="001E32C7"/>
    <w:rsid w:val="001E3D80"/>
    <w:rsid w:val="001E67E7"/>
    <w:rsid w:val="001E748B"/>
    <w:rsid w:val="00226BF2"/>
    <w:rsid w:val="00233BC7"/>
    <w:rsid w:val="002448B1"/>
    <w:rsid w:val="00295A91"/>
    <w:rsid w:val="002B6F55"/>
    <w:rsid w:val="002E57D1"/>
    <w:rsid w:val="002E6B7A"/>
    <w:rsid w:val="002F18EB"/>
    <w:rsid w:val="002F3BD7"/>
    <w:rsid w:val="00305411"/>
    <w:rsid w:val="003111F1"/>
    <w:rsid w:val="003138DD"/>
    <w:rsid w:val="003249CD"/>
    <w:rsid w:val="00336779"/>
    <w:rsid w:val="00337DE0"/>
    <w:rsid w:val="00346CB0"/>
    <w:rsid w:val="00365B21"/>
    <w:rsid w:val="003859BC"/>
    <w:rsid w:val="00397D24"/>
    <w:rsid w:val="003A771F"/>
    <w:rsid w:val="003A7966"/>
    <w:rsid w:val="003E31D4"/>
    <w:rsid w:val="003E7B5D"/>
    <w:rsid w:val="00400609"/>
    <w:rsid w:val="00403BC6"/>
    <w:rsid w:val="00427703"/>
    <w:rsid w:val="00432A7B"/>
    <w:rsid w:val="00435A2C"/>
    <w:rsid w:val="00451BF3"/>
    <w:rsid w:val="004578A8"/>
    <w:rsid w:val="0046058D"/>
    <w:rsid w:val="00464DCE"/>
    <w:rsid w:val="00472FB3"/>
    <w:rsid w:val="00490687"/>
    <w:rsid w:val="0049273E"/>
    <w:rsid w:val="004C48EC"/>
    <w:rsid w:val="004C4BCD"/>
    <w:rsid w:val="004D6BDC"/>
    <w:rsid w:val="004E323E"/>
    <w:rsid w:val="004F33A1"/>
    <w:rsid w:val="004F4584"/>
    <w:rsid w:val="00507B7D"/>
    <w:rsid w:val="005157D3"/>
    <w:rsid w:val="00516BB5"/>
    <w:rsid w:val="005214BE"/>
    <w:rsid w:val="00566C77"/>
    <w:rsid w:val="005822B6"/>
    <w:rsid w:val="005831D3"/>
    <w:rsid w:val="005B36B3"/>
    <w:rsid w:val="005C7CD5"/>
    <w:rsid w:val="005D79B3"/>
    <w:rsid w:val="005E4EB4"/>
    <w:rsid w:val="0061617A"/>
    <w:rsid w:val="0062270F"/>
    <w:rsid w:val="00630DE3"/>
    <w:rsid w:val="006414FA"/>
    <w:rsid w:val="00644F6F"/>
    <w:rsid w:val="006806E5"/>
    <w:rsid w:val="00683E18"/>
    <w:rsid w:val="006A0EBA"/>
    <w:rsid w:val="006D759D"/>
    <w:rsid w:val="006E05D6"/>
    <w:rsid w:val="006F1FBA"/>
    <w:rsid w:val="00712A1F"/>
    <w:rsid w:val="007151CB"/>
    <w:rsid w:val="007403F6"/>
    <w:rsid w:val="00756048"/>
    <w:rsid w:val="00784176"/>
    <w:rsid w:val="007863C3"/>
    <w:rsid w:val="007910E7"/>
    <w:rsid w:val="007B3C0E"/>
    <w:rsid w:val="007C0B7F"/>
    <w:rsid w:val="007E27B3"/>
    <w:rsid w:val="007F7DA9"/>
    <w:rsid w:val="00806C83"/>
    <w:rsid w:val="00813687"/>
    <w:rsid w:val="0083197F"/>
    <w:rsid w:val="00833E03"/>
    <w:rsid w:val="00860FC5"/>
    <w:rsid w:val="008669C5"/>
    <w:rsid w:val="008701CC"/>
    <w:rsid w:val="008736F1"/>
    <w:rsid w:val="008A47C9"/>
    <w:rsid w:val="008D4B9E"/>
    <w:rsid w:val="008E6D74"/>
    <w:rsid w:val="0092158C"/>
    <w:rsid w:val="00923CCC"/>
    <w:rsid w:val="009522F0"/>
    <w:rsid w:val="00971234"/>
    <w:rsid w:val="00984036"/>
    <w:rsid w:val="00993DFB"/>
    <w:rsid w:val="00994698"/>
    <w:rsid w:val="009B2008"/>
    <w:rsid w:val="009B67B3"/>
    <w:rsid w:val="009C7A1D"/>
    <w:rsid w:val="009E71FF"/>
    <w:rsid w:val="009E7565"/>
    <w:rsid w:val="009F5A19"/>
    <w:rsid w:val="00A13E2A"/>
    <w:rsid w:val="00A23B9D"/>
    <w:rsid w:val="00A545C6"/>
    <w:rsid w:val="00A56DC1"/>
    <w:rsid w:val="00A67B5A"/>
    <w:rsid w:val="00A758F0"/>
    <w:rsid w:val="00A760CD"/>
    <w:rsid w:val="00A7692C"/>
    <w:rsid w:val="00A82BA1"/>
    <w:rsid w:val="00A8645A"/>
    <w:rsid w:val="00A96528"/>
    <w:rsid w:val="00AA4A73"/>
    <w:rsid w:val="00AC2961"/>
    <w:rsid w:val="00AC4002"/>
    <w:rsid w:val="00AD0128"/>
    <w:rsid w:val="00AD4CB9"/>
    <w:rsid w:val="00AF7118"/>
    <w:rsid w:val="00B102DC"/>
    <w:rsid w:val="00B1127C"/>
    <w:rsid w:val="00B447EC"/>
    <w:rsid w:val="00B72AC2"/>
    <w:rsid w:val="00B73D22"/>
    <w:rsid w:val="00BC0B01"/>
    <w:rsid w:val="00BC330A"/>
    <w:rsid w:val="00BD478D"/>
    <w:rsid w:val="00BE5161"/>
    <w:rsid w:val="00C0352B"/>
    <w:rsid w:val="00C2492F"/>
    <w:rsid w:val="00C36A56"/>
    <w:rsid w:val="00C46AE9"/>
    <w:rsid w:val="00C51171"/>
    <w:rsid w:val="00C75A95"/>
    <w:rsid w:val="00C861B8"/>
    <w:rsid w:val="00C90284"/>
    <w:rsid w:val="00CB133C"/>
    <w:rsid w:val="00CD0AAD"/>
    <w:rsid w:val="00CD3430"/>
    <w:rsid w:val="00CD6281"/>
    <w:rsid w:val="00CF2DE9"/>
    <w:rsid w:val="00CF55D3"/>
    <w:rsid w:val="00D036E7"/>
    <w:rsid w:val="00D07CF3"/>
    <w:rsid w:val="00D14F31"/>
    <w:rsid w:val="00D54BA3"/>
    <w:rsid w:val="00D61E18"/>
    <w:rsid w:val="00D82EF6"/>
    <w:rsid w:val="00D8688C"/>
    <w:rsid w:val="00D90191"/>
    <w:rsid w:val="00D94BBE"/>
    <w:rsid w:val="00D94DCE"/>
    <w:rsid w:val="00DA0F03"/>
    <w:rsid w:val="00DA334F"/>
    <w:rsid w:val="00DD5D10"/>
    <w:rsid w:val="00E03E60"/>
    <w:rsid w:val="00E11DBB"/>
    <w:rsid w:val="00E142BD"/>
    <w:rsid w:val="00E306EB"/>
    <w:rsid w:val="00E462B2"/>
    <w:rsid w:val="00E505E1"/>
    <w:rsid w:val="00E51802"/>
    <w:rsid w:val="00E52BDC"/>
    <w:rsid w:val="00E658C7"/>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E34FE"/>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471105"/>
  <w15:docId w15:val="{6CE799A7-0687-4D5D-B343-C0332B9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 w:type="paragraph" w:styleId="Subtitle">
    <w:name w:val="Subtitle"/>
    <w:basedOn w:val="Normal"/>
    <w:next w:val="Normal"/>
    <w:link w:val="SubtitleChar"/>
    <w:uiPriority w:val="11"/>
    <w:qFormat/>
    <w:rsid w:val="00C75A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5A9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643865">
      <w:bodyDiv w:val="1"/>
      <w:marLeft w:val="0"/>
      <w:marRight w:val="0"/>
      <w:marTop w:val="0"/>
      <w:marBottom w:val="0"/>
      <w:divBdr>
        <w:top w:val="none" w:sz="0" w:space="0" w:color="auto"/>
        <w:left w:val="none" w:sz="0" w:space="0" w:color="auto"/>
        <w:bottom w:val="none" w:sz="0" w:space="0" w:color="auto"/>
        <w:right w:val="none" w:sz="0" w:space="0" w:color="auto"/>
      </w:divBdr>
    </w:div>
    <w:div w:id="591429610">
      <w:bodyDiv w:val="1"/>
      <w:marLeft w:val="0"/>
      <w:marRight w:val="0"/>
      <w:marTop w:val="0"/>
      <w:marBottom w:val="0"/>
      <w:divBdr>
        <w:top w:val="none" w:sz="0" w:space="0" w:color="auto"/>
        <w:left w:val="none" w:sz="0" w:space="0" w:color="auto"/>
        <w:bottom w:val="none" w:sz="0" w:space="0" w:color="auto"/>
        <w:right w:val="none" w:sz="0" w:space="0" w:color="auto"/>
      </w:divBdr>
    </w:div>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 w:id="1147168120">
      <w:bodyDiv w:val="1"/>
      <w:marLeft w:val="0"/>
      <w:marRight w:val="0"/>
      <w:marTop w:val="0"/>
      <w:marBottom w:val="0"/>
      <w:divBdr>
        <w:top w:val="none" w:sz="0" w:space="0" w:color="auto"/>
        <w:left w:val="none" w:sz="0" w:space="0" w:color="auto"/>
        <w:bottom w:val="none" w:sz="0" w:space="0" w:color="auto"/>
        <w:right w:val="none" w:sz="0" w:space="0" w:color="auto"/>
      </w:divBdr>
    </w:div>
    <w:div w:id="203210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63E54-D4C8-406B-BE1D-C0A101B26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846</Words>
  <Characters>4825</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William Mensah</cp:lastModifiedBy>
  <cp:revision>2</cp:revision>
  <cp:lastPrinted>2016-06-10T10:18:00Z</cp:lastPrinted>
  <dcterms:created xsi:type="dcterms:W3CDTF">2019-01-11T13:37:00Z</dcterms:created>
  <dcterms:modified xsi:type="dcterms:W3CDTF">2019-01-11T13:37:00Z</dcterms:modified>
</cp:coreProperties>
</file>