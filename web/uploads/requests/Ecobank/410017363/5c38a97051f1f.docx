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F350"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107F0B2C" w14:textId="77777777" w:rsidR="00A96528" w:rsidRPr="00FC4AD0" w:rsidRDefault="00A96528">
      <w:pPr>
        <w:pStyle w:val="DefaultStyle"/>
        <w:spacing w:line="276" w:lineRule="auto"/>
        <w:rPr>
          <w:rFonts w:ascii="Century Gothic" w:hAnsi="Century Gothic"/>
          <w:sz w:val="20"/>
        </w:rPr>
      </w:pPr>
    </w:p>
    <w:p w14:paraId="74DC58EB" w14:textId="77777777" w:rsidR="00A96528" w:rsidRPr="00FC4AD0" w:rsidRDefault="00A96528">
      <w:pPr>
        <w:pStyle w:val="DefaultStyle"/>
        <w:spacing w:line="276" w:lineRule="auto"/>
        <w:rPr>
          <w:rFonts w:ascii="Century Gothic" w:hAnsi="Century Gothic"/>
          <w:sz w:val="20"/>
        </w:rPr>
      </w:pPr>
    </w:p>
    <w:p w14:paraId="444C2994" w14:textId="77777777" w:rsidR="00A96528" w:rsidRPr="00FC4AD0" w:rsidRDefault="00A96528">
      <w:pPr>
        <w:pStyle w:val="DefaultStyle"/>
        <w:spacing w:line="276" w:lineRule="auto"/>
        <w:rPr>
          <w:rFonts w:ascii="Century Gothic" w:hAnsi="Century Gothic"/>
          <w:sz w:val="20"/>
        </w:rPr>
      </w:pPr>
    </w:p>
    <w:p w14:paraId="38E3F67F"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394DB0">
          <w:rPr>
            <w:rFonts w:ascii="Century Gothic" w:hAnsi="Century Gothic"/>
            <w:b/>
            <w:sz w:val="20"/>
          </w:rPr>
          <w:t>8</w:t>
        </w:r>
      </w:ins>
      <w:del w:id="2" w:author="AMISSAH Genevieve" w:date="2019-01-10T10:50:00Z">
        <w:r w:rsidR="00B01808" w:rsidDel="00CC13A4">
          <w:rPr>
            <w:rFonts w:ascii="Century Gothic" w:hAnsi="Century Gothic"/>
            <w:b/>
            <w:sz w:val="20"/>
          </w:rPr>
          <w:delText>0</w:delText>
        </w:r>
      </w:del>
    </w:p>
    <w:p w14:paraId="1C7436E9" w14:textId="77777777" w:rsidR="00813687" w:rsidRDefault="00813687">
      <w:pPr>
        <w:pStyle w:val="DefaultStyle"/>
        <w:spacing w:line="276" w:lineRule="auto"/>
        <w:rPr>
          <w:ins w:id="3" w:author="OBENG Sandra" w:date="2019-01-08T10:45:00Z"/>
          <w:rFonts w:ascii="Century Gothic" w:hAnsi="Century Gothic"/>
          <w:b/>
          <w:sz w:val="20"/>
        </w:rPr>
      </w:pPr>
    </w:p>
    <w:p w14:paraId="316B5B2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E944D6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1A69E2F3" w14:textId="77777777" w:rsidR="00A96528" w:rsidRPr="00FC4AD0" w:rsidRDefault="00A96528">
      <w:pPr>
        <w:pStyle w:val="DefaultStyle"/>
        <w:spacing w:line="276" w:lineRule="auto"/>
        <w:jc w:val="both"/>
        <w:rPr>
          <w:rFonts w:ascii="Century Gothic" w:hAnsi="Century Gothic"/>
          <w:sz w:val="20"/>
        </w:rPr>
      </w:pPr>
    </w:p>
    <w:p w14:paraId="6B345439" w14:textId="77777777" w:rsidR="00A96528" w:rsidRPr="00FC4AD0" w:rsidRDefault="00A96528">
      <w:pPr>
        <w:pStyle w:val="DefaultStyle"/>
        <w:spacing w:line="276" w:lineRule="auto"/>
        <w:rPr>
          <w:rFonts w:ascii="Century Gothic" w:hAnsi="Century Gothic"/>
          <w:sz w:val="20"/>
        </w:rPr>
      </w:pPr>
    </w:p>
    <w:p w14:paraId="519007A4"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1D81FF03"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1F20E72A" w14:textId="77777777" w:rsidR="00A96528" w:rsidRPr="00FC4AD0" w:rsidRDefault="00A96528">
      <w:pPr>
        <w:pStyle w:val="DefaultStyle"/>
        <w:spacing w:line="276" w:lineRule="auto"/>
        <w:rPr>
          <w:rFonts w:ascii="Century Gothic" w:hAnsi="Century Gothic"/>
          <w:sz w:val="20"/>
        </w:rPr>
      </w:pPr>
    </w:p>
    <w:p w14:paraId="4C50FE43"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A373F88" w14:textId="77777777" w:rsidR="00A96528" w:rsidRPr="00FC4AD0" w:rsidRDefault="00A96528">
      <w:pPr>
        <w:pStyle w:val="DefaultStyle"/>
        <w:spacing w:line="276" w:lineRule="auto"/>
        <w:jc w:val="both"/>
        <w:rPr>
          <w:rFonts w:ascii="Century Gothic" w:hAnsi="Century Gothic"/>
          <w:sz w:val="20"/>
        </w:rPr>
      </w:pPr>
    </w:p>
    <w:p w14:paraId="148D338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07FE83D5" w14:textId="77777777" w:rsidR="00A96528" w:rsidRPr="00FC4AD0" w:rsidRDefault="00A96528">
      <w:pPr>
        <w:pStyle w:val="DefaultStyle"/>
        <w:spacing w:line="276" w:lineRule="auto"/>
        <w:jc w:val="both"/>
        <w:rPr>
          <w:rFonts w:ascii="Century Gothic" w:hAnsi="Century Gothic"/>
          <w:sz w:val="20"/>
        </w:rPr>
      </w:pPr>
    </w:p>
    <w:p w14:paraId="4A14484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726046C" w14:textId="77777777" w:rsidR="00A96528" w:rsidRPr="00FC4AD0" w:rsidRDefault="00A96528">
      <w:pPr>
        <w:pStyle w:val="DefaultStyle"/>
        <w:spacing w:line="276" w:lineRule="auto"/>
        <w:jc w:val="both"/>
        <w:rPr>
          <w:rFonts w:ascii="Century Gothic" w:hAnsi="Century Gothic"/>
          <w:sz w:val="20"/>
        </w:rPr>
      </w:pPr>
    </w:p>
    <w:p w14:paraId="588445E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657B72C2" w14:textId="77777777" w:rsidR="00A96528" w:rsidRPr="00FC4AD0" w:rsidRDefault="00A96528">
      <w:pPr>
        <w:pStyle w:val="DefaultStyle"/>
        <w:spacing w:line="276" w:lineRule="auto"/>
        <w:jc w:val="both"/>
        <w:rPr>
          <w:rFonts w:ascii="Century Gothic" w:hAnsi="Century Gothic"/>
          <w:sz w:val="20"/>
        </w:rPr>
      </w:pPr>
    </w:p>
    <w:p w14:paraId="4BEE5843"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1BCEFBD" w14:textId="77777777" w:rsidR="00A96528" w:rsidRPr="00FC4AD0" w:rsidRDefault="00A96528">
      <w:pPr>
        <w:pStyle w:val="Header"/>
        <w:tabs>
          <w:tab w:val="left" w:pos="720"/>
        </w:tabs>
        <w:spacing w:line="276" w:lineRule="auto"/>
        <w:rPr>
          <w:rFonts w:ascii="Century Gothic" w:hAnsi="Century Gothic"/>
          <w:sz w:val="20"/>
        </w:rPr>
      </w:pPr>
    </w:p>
    <w:p w14:paraId="1845E0A2" w14:textId="77777777" w:rsidR="005D79B3" w:rsidRPr="00FC4AD0" w:rsidRDefault="005D79B3">
      <w:pPr>
        <w:pStyle w:val="Header"/>
        <w:tabs>
          <w:tab w:val="left" w:pos="720"/>
        </w:tabs>
        <w:spacing w:line="276" w:lineRule="auto"/>
        <w:rPr>
          <w:rFonts w:ascii="Century Gothic" w:hAnsi="Century Gothic"/>
          <w:sz w:val="20"/>
        </w:rPr>
      </w:pPr>
    </w:p>
    <w:p w14:paraId="4BC75874"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39993D6C" w14:textId="77777777" w:rsidR="00EA5157" w:rsidRDefault="00EA5157">
      <w:pPr>
        <w:pStyle w:val="Header"/>
        <w:tabs>
          <w:tab w:val="left" w:pos="720"/>
        </w:tabs>
        <w:spacing w:line="276" w:lineRule="auto"/>
        <w:rPr>
          <w:rFonts w:ascii="Century Gothic" w:hAnsi="Century Gothic"/>
          <w:sz w:val="20"/>
        </w:rPr>
      </w:pPr>
    </w:p>
    <w:p w14:paraId="46D6258F" w14:textId="77777777" w:rsidR="00EA5157" w:rsidRDefault="00EA5157">
      <w:pPr>
        <w:pStyle w:val="Header"/>
        <w:tabs>
          <w:tab w:val="left" w:pos="720"/>
        </w:tabs>
        <w:spacing w:line="276" w:lineRule="auto"/>
        <w:rPr>
          <w:rFonts w:ascii="Century Gothic" w:hAnsi="Century Gothic"/>
          <w:sz w:val="20"/>
        </w:rPr>
      </w:pPr>
    </w:p>
    <w:p w14:paraId="206BCA2D"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6237D10D"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125BBC1D"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644C5696"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5FA29F38"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7CC3024E"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603C57CE"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06016237"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7E218C6D" w14:textId="77777777" w:rsidR="00D54BA3" w:rsidRDefault="00D54BA3" w:rsidP="00FC4AD0">
      <w:pPr>
        <w:pStyle w:val="DefaultStyle"/>
        <w:spacing w:line="276" w:lineRule="auto"/>
        <w:rPr>
          <w:rFonts w:ascii="Century Gothic" w:hAnsi="Century Gothic"/>
          <w:sz w:val="20"/>
        </w:rPr>
      </w:pPr>
    </w:p>
    <w:p w14:paraId="6815377E" w14:textId="77777777" w:rsidR="00D54BA3" w:rsidRPr="00FC4AD0" w:rsidRDefault="00D54BA3" w:rsidP="00FC4AD0">
      <w:pPr>
        <w:pStyle w:val="DefaultStyle"/>
        <w:spacing w:line="276" w:lineRule="auto"/>
        <w:rPr>
          <w:rFonts w:ascii="Century Gothic" w:hAnsi="Century Gothic"/>
          <w:sz w:val="20"/>
        </w:rPr>
      </w:pPr>
    </w:p>
    <w:p w14:paraId="10FECD65"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1A1A4F65" w14:textId="77777777" w:rsidR="00A96528" w:rsidRPr="00FC4AD0" w:rsidRDefault="00A96528">
      <w:pPr>
        <w:pStyle w:val="TOAHeading"/>
        <w:tabs>
          <w:tab w:val="right" w:pos="9072"/>
        </w:tabs>
        <w:suppressAutoHyphens w:val="0"/>
        <w:rPr>
          <w:rFonts w:ascii="Century Gothic" w:hAnsi="Century Gothic"/>
          <w:sz w:val="20"/>
        </w:rPr>
      </w:pPr>
    </w:p>
    <w:p w14:paraId="7E6495E7"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394DB0">
          <w:rPr>
            <w:rFonts w:ascii="Century Gothic" w:hAnsi="Century Gothic"/>
            <w:b/>
            <w:sz w:val="20"/>
          </w:rPr>
          <w:t>8</w:t>
        </w:r>
      </w:ins>
      <w:del w:id="10" w:author="AMISSAH Genevieve" w:date="2019-01-10T10:51:00Z">
        <w:r w:rsidR="00B01808" w:rsidDel="00CC13A4">
          <w:rPr>
            <w:rFonts w:ascii="Century Gothic" w:hAnsi="Century Gothic"/>
            <w:b/>
            <w:sz w:val="20"/>
          </w:rPr>
          <w:delText>0</w:delText>
        </w:r>
      </w:del>
    </w:p>
    <w:p w14:paraId="73D7B24E" w14:textId="77777777" w:rsidR="00813687" w:rsidRDefault="00813687">
      <w:pPr>
        <w:pStyle w:val="DefaultStyle"/>
        <w:rPr>
          <w:rFonts w:ascii="Century Gothic" w:hAnsi="Century Gothic"/>
          <w:b/>
          <w:sz w:val="20"/>
        </w:rPr>
      </w:pPr>
    </w:p>
    <w:p w14:paraId="34E0500D"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C6BC3FD" w14:textId="77777777" w:rsidR="00A96528" w:rsidRPr="00FC4AD0" w:rsidRDefault="00A96528">
      <w:pPr>
        <w:pStyle w:val="DefaultStyle"/>
        <w:rPr>
          <w:rFonts w:ascii="Century Gothic" w:hAnsi="Century Gothic"/>
          <w:sz w:val="18"/>
          <w:szCs w:val="18"/>
        </w:rPr>
      </w:pPr>
    </w:p>
    <w:p w14:paraId="6D4A7C67" w14:textId="77777777" w:rsidR="005E4EB4" w:rsidRDefault="005E4EB4">
      <w:pPr>
        <w:pStyle w:val="DefaultStyle"/>
        <w:rPr>
          <w:rFonts w:ascii="Century Gothic" w:hAnsi="Century Gothic"/>
          <w:sz w:val="20"/>
        </w:rPr>
      </w:pPr>
    </w:p>
    <w:p w14:paraId="5D935DCC" w14:textId="77777777" w:rsidR="00D54BA3" w:rsidRPr="00FC4AD0" w:rsidRDefault="00D54BA3">
      <w:pPr>
        <w:pStyle w:val="DefaultStyle"/>
        <w:rPr>
          <w:rFonts w:ascii="Century Gothic" w:hAnsi="Century Gothic"/>
          <w:sz w:val="20"/>
        </w:rPr>
      </w:pPr>
    </w:p>
    <w:p w14:paraId="798247FA"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16103F1A" w14:textId="77777777" w:rsidR="00A96528" w:rsidRPr="00FC4AD0" w:rsidRDefault="00A96528">
      <w:pPr>
        <w:pStyle w:val="DefaultStyle"/>
        <w:spacing w:line="276" w:lineRule="auto"/>
        <w:jc w:val="both"/>
        <w:rPr>
          <w:rFonts w:ascii="Century Gothic" w:hAnsi="Century Gothic"/>
          <w:sz w:val="20"/>
        </w:rPr>
      </w:pPr>
    </w:p>
    <w:p w14:paraId="085196E6"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3D16AFD9"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4F6B8FC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A64FDD0" w14:textId="77777777" w:rsidR="00A96528" w:rsidRPr="00FC4AD0" w:rsidRDefault="00A96528">
            <w:pPr>
              <w:pStyle w:val="DefaultStyle"/>
              <w:spacing w:line="276" w:lineRule="auto"/>
              <w:jc w:val="center"/>
              <w:rPr>
                <w:rFonts w:ascii="Century Gothic" w:hAnsi="Century Gothic"/>
                <w:sz w:val="20"/>
              </w:rPr>
            </w:pPr>
          </w:p>
          <w:p w14:paraId="7F69D034"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9654B3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E0314E2" w14:textId="77777777" w:rsidR="00A96528" w:rsidRPr="00FC4AD0" w:rsidRDefault="00A96528">
            <w:pPr>
              <w:pStyle w:val="DefaultStyle"/>
              <w:spacing w:line="276" w:lineRule="auto"/>
              <w:jc w:val="center"/>
              <w:rPr>
                <w:rFonts w:ascii="Century Gothic" w:hAnsi="Century Gothic"/>
                <w:sz w:val="20"/>
              </w:rPr>
            </w:pPr>
          </w:p>
          <w:p w14:paraId="3744F9C5"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C2EC1F8" w14:textId="77777777" w:rsidR="00A96528" w:rsidRPr="00FC4AD0" w:rsidRDefault="00A96528">
            <w:pPr>
              <w:pStyle w:val="DefaultStyle"/>
              <w:spacing w:line="276" w:lineRule="auto"/>
              <w:jc w:val="center"/>
              <w:rPr>
                <w:rFonts w:ascii="Century Gothic" w:hAnsi="Century Gothic"/>
                <w:sz w:val="20"/>
              </w:rPr>
            </w:pPr>
          </w:p>
          <w:p w14:paraId="58D44B4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358596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705B4E81"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C769AD4"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D1EAE4E"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D11A068"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84386D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1994792"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02AF8460"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9DF99FB"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122325F3"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973A72D" w14:textId="77777777" w:rsidR="00756048" w:rsidRDefault="00756048" w:rsidP="00C90284">
            <w:pPr>
              <w:pStyle w:val="DefaultStyle"/>
              <w:spacing w:line="240" w:lineRule="auto"/>
              <w:jc w:val="center"/>
              <w:rPr>
                <w:rFonts w:ascii="Century Gothic" w:hAnsi="Century Gothic"/>
                <w:b/>
                <w:sz w:val="20"/>
              </w:rPr>
            </w:pPr>
          </w:p>
          <w:p w14:paraId="14E169A1" w14:textId="77777777" w:rsidR="00756048" w:rsidRDefault="00756048" w:rsidP="002E57D1">
            <w:pPr>
              <w:pStyle w:val="DefaultStyle"/>
              <w:spacing w:line="240" w:lineRule="auto"/>
              <w:rPr>
                <w:rFonts w:ascii="Century Gothic" w:hAnsi="Century Gothic"/>
                <w:b/>
                <w:sz w:val="20"/>
              </w:rPr>
            </w:pPr>
          </w:p>
          <w:p w14:paraId="269DF7C4" w14:textId="77777777" w:rsidR="00756048" w:rsidRDefault="00756048" w:rsidP="002E57D1">
            <w:pPr>
              <w:pStyle w:val="DefaultStyle"/>
              <w:spacing w:line="240" w:lineRule="auto"/>
              <w:rPr>
                <w:rFonts w:ascii="Century Gothic" w:hAnsi="Century Gothic"/>
                <w:b/>
                <w:sz w:val="20"/>
              </w:rPr>
            </w:pPr>
          </w:p>
          <w:p w14:paraId="1536EF79"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778DC38E" w14:textId="77777777" w:rsidR="00756048" w:rsidRPr="00813687" w:rsidRDefault="00394DB0">
            <w:pPr>
              <w:rPr>
                <w:rFonts w:ascii="Century Gothic" w:hAnsi="Century Gothic" w:cs="Calibri"/>
                <w:b/>
                <w:color w:val="000000"/>
                <w:sz w:val="20"/>
                <w:szCs w:val="20"/>
              </w:rPr>
            </w:pPr>
            <w:ins w:id="20" w:author="AMISSAH Genevieve" w:date="2019-01-10T11:18:00Z">
              <w:r>
                <w:rPr>
                  <w:rFonts w:ascii="Calibri" w:hAnsi="Calibri"/>
                  <w:b/>
                  <w:sz w:val="24"/>
                </w:rPr>
                <w:t>C5 ENVELOPE</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14940D2F" w14:textId="77777777" w:rsidR="004D707E" w:rsidRDefault="004D707E" w:rsidP="002E57D1">
            <w:pPr>
              <w:pStyle w:val="DefaultStyle"/>
              <w:spacing w:line="240" w:lineRule="auto"/>
              <w:rPr>
                <w:ins w:id="23" w:author="AMISSAH Genevieve" w:date="2019-01-10T11:15:00Z"/>
                <w:rFonts w:ascii="Century Gothic" w:hAnsi="Century Gothic"/>
                <w:b/>
                <w:sz w:val="20"/>
              </w:rPr>
            </w:pPr>
            <w:ins w:id="24" w:author="AMISSAH Genevieve" w:date="2019-01-10T11:15:00Z">
              <w:r>
                <w:rPr>
                  <w:rFonts w:ascii="Century Gothic" w:hAnsi="Century Gothic"/>
                  <w:b/>
                  <w:sz w:val="20"/>
                </w:rPr>
                <w:t xml:space="preserve">  </w:t>
              </w:r>
            </w:ins>
          </w:p>
          <w:p w14:paraId="0ECA7B73" w14:textId="77777777" w:rsidR="004D707E" w:rsidRDefault="004D707E" w:rsidP="002E57D1">
            <w:pPr>
              <w:pStyle w:val="DefaultStyle"/>
              <w:spacing w:line="240" w:lineRule="auto"/>
              <w:rPr>
                <w:ins w:id="25" w:author="AMISSAH Genevieve" w:date="2019-01-10T11:15:00Z"/>
                <w:rFonts w:ascii="Century Gothic" w:hAnsi="Century Gothic"/>
                <w:b/>
                <w:sz w:val="20"/>
              </w:rPr>
            </w:pPr>
          </w:p>
          <w:p w14:paraId="08EEA72C" w14:textId="77777777" w:rsidR="009522F0" w:rsidDel="002F2D6C" w:rsidRDefault="00394DB0" w:rsidP="002E57D1">
            <w:pPr>
              <w:pStyle w:val="DefaultStyle"/>
              <w:spacing w:line="240" w:lineRule="auto"/>
              <w:rPr>
                <w:del w:id="26" w:author="AMISSAH Genevieve" w:date="2019-01-10T10:56:00Z"/>
                <w:rFonts w:ascii="Century Gothic" w:hAnsi="Century Gothic"/>
                <w:b/>
                <w:sz w:val="20"/>
              </w:rPr>
            </w:pPr>
            <w:ins w:id="27" w:author="AMISSAH Genevieve" w:date="2019-01-10T11:18:00Z">
              <w:r>
                <w:rPr>
                  <w:rFonts w:ascii="Century Gothic" w:hAnsi="Century Gothic"/>
                  <w:b/>
                  <w:sz w:val="20"/>
                </w:rPr>
                <w:t>10000 PCS</w:t>
              </w:r>
            </w:ins>
          </w:p>
          <w:p w14:paraId="469005E5" w14:textId="77777777" w:rsidR="009522F0" w:rsidDel="002F2D6C" w:rsidRDefault="009522F0" w:rsidP="002E57D1">
            <w:pPr>
              <w:pStyle w:val="DefaultStyle"/>
              <w:spacing w:line="240" w:lineRule="auto"/>
              <w:rPr>
                <w:del w:id="28" w:author="AMISSAH Genevieve" w:date="2019-01-10T10:56:00Z"/>
                <w:rFonts w:ascii="Century Gothic" w:hAnsi="Century Gothic"/>
                <w:b/>
                <w:sz w:val="20"/>
              </w:rPr>
            </w:pPr>
          </w:p>
          <w:p w14:paraId="1E3F03E6" w14:textId="77777777" w:rsidR="00833E03" w:rsidDel="002F2D6C" w:rsidRDefault="00B01808" w:rsidP="002E57D1">
            <w:pPr>
              <w:pStyle w:val="DefaultStyle"/>
              <w:spacing w:line="240" w:lineRule="auto"/>
              <w:rPr>
                <w:del w:id="29" w:author="AMISSAH Genevieve" w:date="2019-01-10T10:56:00Z"/>
                <w:rFonts w:ascii="Century Gothic" w:hAnsi="Century Gothic"/>
                <w:b/>
                <w:sz w:val="20"/>
              </w:rPr>
            </w:pPr>
            <w:del w:id="30"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1" w:author="OBENG Sandra" w:date="2019-01-10T10:47:00Z">
              <w:del w:id="32" w:author="AMISSAH Genevieve" w:date="2019-01-10T10:51:00Z">
                <w:r w:rsidDel="00CC13A4">
                  <w:rPr>
                    <w:rFonts w:ascii="Century Gothic" w:hAnsi="Century Gothic"/>
                    <w:b/>
                    <w:sz w:val="20"/>
                  </w:rPr>
                  <w:delText>pkt</w:delText>
                </w:r>
              </w:del>
            </w:ins>
            <w:ins w:id="33" w:author="OBENG Sandra" w:date="2019-01-10T10:48:00Z">
              <w:del w:id="34" w:author="AMISSAH Genevieve" w:date="2019-01-10T10:56:00Z">
                <w:r w:rsidDel="002F2D6C">
                  <w:rPr>
                    <w:rFonts w:ascii="Century Gothic" w:hAnsi="Century Gothic"/>
                    <w:b/>
                    <w:sz w:val="20"/>
                  </w:rPr>
                  <w:delText xml:space="preserve"> </w:delText>
                </w:r>
              </w:del>
            </w:ins>
            <w:del w:id="35" w:author="AMISSAH Genevieve" w:date="2019-01-10T10:56:00Z">
              <w:r w:rsidR="00055B00" w:rsidDel="002F2D6C">
                <w:rPr>
                  <w:rFonts w:ascii="Century Gothic" w:hAnsi="Century Gothic"/>
                  <w:b/>
                  <w:sz w:val="20"/>
                </w:rPr>
                <w:delText xml:space="preserve"> </w:delText>
              </w:r>
            </w:del>
          </w:p>
          <w:p w14:paraId="728562FF" w14:textId="77777777" w:rsidR="00833E03" w:rsidRDefault="00833E03" w:rsidP="002E57D1">
            <w:pPr>
              <w:pStyle w:val="DefaultStyle"/>
              <w:spacing w:line="240" w:lineRule="auto"/>
              <w:rPr>
                <w:rFonts w:ascii="Century Gothic" w:hAnsi="Century Gothic"/>
                <w:b/>
                <w:sz w:val="20"/>
              </w:rPr>
            </w:pPr>
          </w:p>
          <w:p w14:paraId="0233C5AE"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17334D33"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6255EB8" w14:textId="77777777" w:rsidR="00756048" w:rsidRPr="00FC4AD0" w:rsidRDefault="00756048" w:rsidP="00C90284">
            <w:pPr>
              <w:pStyle w:val="DefaultStyle"/>
              <w:spacing w:line="240" w:lineRule="auto"/>
              <w:rPr>
                <w:rFonts w:ascii="Century Gothic" w:hAnsi="Century Gothic"/>
                <w:sz w:val="20"/>
              </w:rPr>
            </w:pPr>
          </w:p>
        </w:tc>
      </w:tr>
    </w:tbl>
    <w:p w14:paraId="22760DF3" w14:textId="77777777" w:rsidR="00DA0F03" w:rsidRPr="00FC4AD0" w:rsidDel="003E7B5D" w:rsidRDefault="00DA0F03" w:rsidP="00C90284">
      <w:pPr>
        <w:pStyle w:val="DefaultStyle"/>
        <w:rPr>
          <w:del w:id="36" w:author="OBENG Sandra" w:date="2019-01-08T11:09:00Z"/>
          <w:rFonts w:ascii="Century Gothic" w:hAnsi="Century Gothic"/>
          <w:sz w:val="18"/>
          <w:szCs w:val="18"/>
        </w:rPr>
      </w:pPr>
    </w:p>
    <w:p w14:paraId="2601EA2A" w14:textId="77777777" w:rsidR="00D54BA3" w:rsidRDefault="00D54BA3" w:rsidP="005B36B3">
      <w:pPr>
        <w:pStyle w:val="Subtitle"/>
      </w:pPr>
    </w:p>
    <w:p w14:paraId="3281114B"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1C814164" w14:textId="77777777" w:rsidR="00923CCC" w:rsidRDefault="00923CCC" w:rsidP="005E4EB4">
      <w:pPr>
        <w:pStyle w:val="DefaultStyle"/>
        <w:tabs>
          <w:tab w:val="right" w:pos="9072"/>
        </w:tabs>
        <w:spacing w:after="120" w:line="276" w:lineRule="auto"/>
        <w:rPr>
          <w:rFonts w:ascii="Century Gothic" w:hAnsi="Century Gothic"/>
          <w:sz w:val="20"/>
        </w:rPr>
      </w:pPr>
    </w:p>
    <w:p w14:paraId="25B65652"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F1A5C15" w14:textId="77777777" w:rsidR="00923CCC" w:rsidRDefault="00923CCC" w:rsidP="005E4EB4">
      <w:pPr>
        <w:pStyle w:val="DefaultStyle"/>
        <w:tabs>
          <w:tab w:val="right" w:pos="9072"/>
        </w:tabs>
        <w:spacing w:after="120" w:line="276" w:lineRule="auto"/>
        <w:rPr>
          <w:rFonts w:ascii="Century Gothic" w:hAnsi="Century Gothic"/>
          <w:sz w:val="20"/>
        </w:rPr>
      </w:pPr>
    </w:p>
    <w:p w14:paraId="114B78BC"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555ED58A" w14:textId="77777777" w:rsidTr="00C90284">
        <w:trPr>
          <w:cantSplit/>
          <w:jc w:val="center"/>
        </w:trPr>
        <w:tc>
          <w:tcPr>
            <w:tcW w:w="4809" w:type="dxa"/>
            <w:tcBorders>
              <w:right w:val="single" w:sz="12" w:space="0" w:color="00000A"/>
            </w:tcBorders>
            <w:shd w:val="clear" w:color="auto" w:fill="FFFFFF"/>
          </w:tcPr>
          <w:p w14:paraId="1763756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D9ABCBD"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44788D6" w14:textId="77777777" w:rsidR="0062270F" w:rsidRPr="00FC4AD0" w:rsidRDefault="0062270F" w:rsidP="0062270F">
            <w:pPr>
              <w:pStyle w:val="DefaultStyle"/>
              <w:spacing w:line="276" w:lineRule="auto"/>
              <w:rPr>
                <w:rFonts w:ascii="Century Gothic" w:hAnsi="Century Gothic"/>
                <w:sz w:val="20"/>
              </w:rPr>
            </w:pPr>
          </w:p>
          <w:p w14:paraId="17593BFB"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2E16E6B" w14:textId="77777777" w:rsidTr="00C90284">
        <w:trPr>
          <w:cantSplit/>
          <w:trHeight w:val="332"/>
          <w:jc w:val="center"/>
        </w:trPr>
        <w:tc>
          <w:tcPr>
            <w:tcW w:w="4809" w:type="dxa"/>
            <w:tcBorders>
              <w:right w:val="single" w:sz="12" w:space="0" w:color="00000A"/>
            </w:tcBorders>
            <w:shd w:val="clear" w:color="auto" w:fill="FFFFFF"/>
          </w:tcPr>
          <w:p w14:paraId="3232E24E"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52095A3" w14:textId="77777777" w:rsidR="0062270F" w:rsidRPr="00FC4AD0" w:rsidRDefault="0062270F" w:rsidP="0062270F">
            <w:pPr>
              <w:pStyle w:val="DefaultStyle"/>
              <w:spacing w:line="276" w:lineRule="auto"/>
              <w:rPr>
                <w:rFonts w:ascii="Century Gothic" w:hAnsi="Century Gothic"/>
                <w:sz w:val="20"/>
              </w:rPr>
            </w:pPr>
          </w:p>
          <w:p w14:paraId="2E197D1C"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30F02AC" w14:textId="77777777" w:rsidTr="00C90284">
        <w:trPr>
          <w:cantSplit/>
          <w:trHeight w:val="395"/>
          <w:jc w:val="center"/>
        </w:trPr>
        <w:tc>
          <w:tcPr>
            <w:tcW w:w="4809" w:type="dxa"/>
            <w:tcBorders>
              <w:right w:val="single" w:sz="12" w:space="0" w:color="00000A"/>
            </w:tcBorders>
            <w:shd w:val="clear" w:color="auto" w:fill="FFFFFF"/>
          </w:tcPr>
          <w:p w14:paraId="3D55D125"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0453CDA" w14:textId="77777777" w:rsidR="0062270F" w:rsidRPr="00FC4AD0" w:rsidRDefault="0062270F" w:rsidP="0062270F">
            <w:pPr>
              <w:pStyle w:val="DefaultStyle"/>
              <w:spacing w:line="276" w:lineRule="auto"/>
              <w:jc w:val="right"/>
              <w:rPr>
                <w:rFonts w:ascii="Century Gothic" w:hAnsi="Century Gothic"/>
                <w:sz w:val="20"/>
              </w:rPr>
            </w:pPr>
          </w:p>
          <w:p w14:paraId="1B3C4AD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B1995C9" w14:textId="77777777" w:rsidTr="00CD0AAD">
        <w:trPr>
          <w:cantSplit/>
          <w:trHeight w:val="530"/>
          <w:jc w:val="center"/>
        </w:trPr>
        <w:tc>
          <w:tcPr>
            <w:tcW w:w="4809" w:type="dxa"/>
            <w:tcBorders>
              <w:right w:val="single" w:sz="12" w:space="0" w:color="00000A"/>
            </w:tcBorders>
            <w:shd w:val="clear" w:color="auto" w:fill="FFFFFF"/>
          </w:tcPr>
          <w:p w14:paraId="21E67D04" w14:textId="77777777" w:rsidR="0062270F" w:rsidRPr="00FC4AD0" w:rsidRDefault="0062270F" w:rsidP="0062270F">
            <w:pPr>
              <w:pStyle w:val="DefaultStyle"/>
              <w:spacing w:line="276" w:lineRule="auto"/>
              <w:jc w:val="both"/>
              <w:rPr>
                <w:rFonts w:ascii="Century Gothic" w:hAnsi="Century Gothic"/>
                <w:sz w:val="20"/>
              </w:rPr>
            </w:pPr>
          </w:p>
          <w:p w14:paraId="2256D819"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78AD0228" w14:textId="77777777" w:rsidR="0062270F" w:rsidRPr="00FC4AD0" w:rsidRDefault="0062270F" w:rsidP="0062270F">
            <w:pPr>
              <w:pStyle w:val="DefaultStyle"/>
              <w:spacing w:line="276" w:lineRule="auto"/>
              <w:jc w:val="center"/>
              <w:rPr>
                <w:rFonts w:ascii="Century Gothic" w:hAnsi="Century Gothic"/>
                <w:sz w:val="20"/>
              </w:rPr>
            </w:pPr>
          </w:p>
          <w:p w14:paraId="2038B8E3" w14:textId="77777777" w:rsidR="0062270F" w:rsidRPr="00FC4AD0" w:rsidRDefault="0062270F" w:rsidP="0062270F">
            <w:pPr>
              <w:pStyle w:val="DefaultStyle"/>
              <w:spacing w:line="276" w:lineRule="auto"/>
              <w:rPr>
                <w:rFonts w:ascii="Century Gothic" w:hAnsi="Century Gothic"/>
                <w:sz w:val="20"/>
              </w:rPr>
            </w:pPr>
          </w:p>
        </w:tc>
      </w:tr>
    </w:tbl>
    <w:p w14:paraId="5F941822"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F6EC191"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6704C31F"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3CBE683C" w14:textId="77777777" w:rsidR="007910E7" w:rsidRPr="00DA0F03" w:rsidRDefault="007910E7" w:rsidP="00DA0F03">
      <w:pPr>
        <w:pStyle w:val="NormalWeb"/>
        <w:spacing w:line="360" w:lineRule="auto"/>
        <w:jc w:val="both"/>
        <w:rPr>
          <w:rFonts w:ascii="Century Gothic" w:hAnsi="Century Gothic"/>
          <w:sz w:val="20"/>
          <w:szCs w:val="20"/>
        </w:rPr>
      </w:pPr>
    </w:p>
    <w:p w14:paraId="6FB195D1"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0ACD72D5" w14:textId="77777777" w:rsidR="008A47C9" w:rsidRDefault="008A47C9" w:rsidP="00C51171">
      <w:pPr>
        <w:pStyle w:val="DefaultStyle"/>
        <w:tabs>
          <w:tab w:val="right" w:pos="8789"/>
        </w:tabs>
        <w:spacing w:line="360" w:lineRule="auto"/>
        <w:rPr>
          <w:rFonts w:ascii="Century Gothic" w:hAnsi="Century Gothic"/>
          <w:sz w:val="20"/>
        </w:rPr>
      </w:pPr>
    </w:p>
    <w:p w14:paraId="06BB0B42"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0AB8717"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417F7E3B" w14:textId="77777777" w:rsidTr="0062270F">
        <w:trPr>
          <w:cantSplit/>
          <w:jc w:val="center"/>
        </w:trPr>
        <w:tc>
          <w:tcPr>
            <w:tcW w:w="3045" w:type="dxa"/>
            <w:shd w:val="clear" w:color="auto" w:fill="FFFFFF"/>
          </w:tcPr>
          <w:p w14:paraId="5F6A6C53" w14:textId="77777777" w:rsidR="0062270F" w:rsidRPr="00FC4AD0" w:rsidRDefault="0062270F" w:rsidP="00C51171">
            <w:pPr>
              <w:pStyle w:val="DefaultStyle"/>
              <w:tabs>
                <w:tab w:val="right" w:pos="8789"/>
              </w:tabs>
              <w:spacing w:line="360" w:lineRule="auto"/>
              <w:rPr>
                <w:rFonts w:ascii="Century Gothic" w:hAnsi="Century Gothic"/>
                <w:sz w:val="20"/>
              </w:rPr>
            </w:pPr>
          </w:p>
          <w:p w14:paraId="10CA865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491924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1FA658C2" w14:textId="77777777" w:rsidR="0062270F" w:rsidRPr="00FC4AD0" w:rsidRDefault="0062270F" w:rsidP="00C51171">
            <w:pPr>
              <w:pStyle w:val="DefaultStyle"/>
              <w:tabs>
                <w:tab w:val="right" w:pos="8789"/>
              </w:tabs>
              <w:spacing w:line="360" w:lineRule="auto"/>
              <w:rPr>
                <w:rFonts w:ascii="Century Gothic" w:hAnsi="Century Gothic"/>
                <w:sz w:val="20"/>
              </w:rPr>
            </w:pPr>
          </w:p>
          <w:p w14:paraId="4BA7DA93"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7919EA"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DE3D7B0" w14:textId="77777777" w:rsidR="0062270F" w:rsidRPr="00FC4AD0" w:rsidRDefault="0062270F" w:rsidP="00C51171">
            <w:pPr>
              <w:pStyle w:val="DefaultStyle"/>
              <w:tabs>
                <w:tab w:val="right" w:pos="8789"/>
              </w:tabs>
              <w:spacing w:line="360" w:lineRule="auto"/>
              <w:rPr>
                <w:rFonts w:ascii="Century Gothic" w:hAnsi="Century Gothic"/>
                <w:sz w:val="20"/>
              </w:rPr>
            </w:pPr>
          </w:p>
          <w:p w14:paraId="48D63ED3"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5E34F95B"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314F1258"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31A631E" w14:textId="77777777" w:rsidR="00A96528" w:rsidRPr="00FC4AD0" w:rsidRDefault="00A96528">
      <w:pPr>
        <w:pStyle w:val="DefaultStyle"/>
        <w:spacing w:line="276" w:lineRule="auto"/>
        <w:jc w:val="both"/>
        <w:rPr>
          <w:rFonts w:ascii="Century Gothic" w:hAnsi="Century Gothic"/>
          <w:sz w:val="20"/>
        </w:rPr>
      </w:pPr>
    </w:p>
    <w:p w14:paraId="36594CE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AE79C4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4261F96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43AA8A9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0937AF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4E1A48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F71DBD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E0B6B55"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721821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B88302D"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7" w:name="__UnoMark__2709_2135027740"/>
      <w:bookmarkStart w:id="38" w:name="__UnoMark__1070_1933893160"/>
      <w:bookmarkEnd w:id="37"/>
      <w:bookmarkEnd w:id="38"/>
    </w:p>
    <w:p w14:paraId="12AD1261" w14:textId="77777777" w:rsidR="00923CCC" w:rsidRDefault="00923CCC">
      <w:pPr>
        <w:pStyle w:val="DefaultStyle"/>
        <w:spacing w:line="276" w:lineRule="auto"/>
        <w:jc w:val="right"/>
        <w:rPr>
          <w:rFonts w:ascii="Century Gothic" w:hAnsi="Century Gothic"/>
          <w:b/>
          <w:sz w:val="20"/>
        </w:rPr>
      </w:pPr>
    </w:p>
    <w:p w14:paraId="14A6D986" w14:textId="77777777" w:rsidR="00923CCC" w:rsidRDefault="00923CCC">
      <w:pPr>
        <w:pStyle w:val="DefaultStyle"/>
        <w:spacing w:line="276" w:lineRule="auto"/>
        <w:jc w:val="right"/>
        <w:rPr>
          <w:rFonts w:ascii="Century Gothic" w:hAnsi="Century Gothic"/>
          <w:b/>
          <w:sz w:val="20"/>
        </w:rPr>
      </w:pPr>
    </w:p>
    <w:p w14:paraId="5FF3ABB1"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20E801E" w14:textId="77777777" w:rsidR="00A96528" w:rsidRPr="00FC4AD0" w:rsidRDefault="00A96528">
      <w:pPr>
        <w:pStyle w:val="DefaultStyle"/>
        <w:spacing w:line="276" w:lineRule="auto"/>
        <w:rPr>
          <w:rFonts w:ascii="Century Gothic" w:hAnsi="Century Gothic"/>
          <w:sz w:val="20"/>
        </w:rPr>
      </w:pPr>
    </w:p>
    <w:p w14:paraId="2155B812" w14:textId="77777777" w:rsidR="00784176" w:rsidRDefault="00784176">
      <w:pPr>
        <w:pStyle w:val="DefaultStyle"/>
        <w:spacing w:line="276" w:lineRule="auto"/>
        <w:rPr>
          <w:ins w:id="39" w:author="YAKUBU-GUMERY Yussif" w:date="2016-06-02T10:29:00Z"/>
          <w:rFonts w:ascii="Century Gothic" w:hAnsi="Century Gothic"/>
          <w:sz w:val="20"/>
        </w:rPr>
      </w:pPr>
    </w:p>
    <w:p w14:paraId="708354B7" w14:textId="77777777" w:rsidR="003138DD" w:rsidRDefault="003138DD">
      <w:pPr>
        <w:pStyle w:val="DefaultStyle"/>
        <w:spacing w:line="276" w:lineRule="auto"/>
        <w:rPr>
          <w:ins w:id="40" w:author="YAKUBU-GUMERY Yussif" w:date="2016-06-02T10:29:00Z"/>
          <w:rFonts w:ascii="Century Gothic" w:hAnsi="Century Gothic"/>
          <w:sz w:val="20"/>
        </w:rPr>
      </w:pPr>
    </w:p>
    <w:p w14:paraId="7955E9F0" w14:textId="77777777" w:rsidR="003138DD" w:rsidRDefault="003138DD">
      <w:pPr>
        <w:pStyle w:val="DefaultStyle"/>
        <w:spacing w:line="276" w:lineRule="auto"/>
        <w:rPr>
          <w:ins w:id="41" w:author="YAKUBU-GUMERY Yussif" w:date="2016-06-02T10:29:00Z"/>
          <w:rFonts w:ascii="Century Gothic" w:hAnsi="Century Gothic"/>
          <w:sz w:val="20"/>
        </w:rPr>
      </w:pPr>
    </w:p>
    <w:p w14:paraId="6FFC86F5" w14:textId="77777777" w:rsidR="003138DD" w:rsidRPr="00FC4AD0" w:rsidRDefault="003138DD">
      <w:pPr>
        <w:pStyle w:val="DefaultStyle"/>
        <w:spacing w:line="276" w:lineRule="auto"/>
        <w:rPr>
          <w:rFonts w:ascii="Century Gothic" w:hAnsi="Century Gothic"/>
          <w:sz w:val="20"/>
        </w:rPr>
      </w:pPr>
    </w:p>
    <w:p w14:paraId="45D25F1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295BE9B" w14:textId="77777777" w:rsidR="00A96528" w:rsidRPr="00FC4AD0" w:rsidRDefault="00A96528">
      <w:pPr>
        <w:pStyle w:val="DefaultStyle"/>
        <w:spacing w:line="276" w:lineRule="auto"/>
        <w:rPr>
          <w:rFonts w:ascii="Century Gothic" w:hAnsi="Century Gothic"/>
          <w:sz w:val="20"/>
        </w:rPr>
      </w:pPr>
    </w:p>
    <w:p w14:paraId="35BE1953"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2" w:author="AMISSAH Genevieve" w:date="2019-01-10T10:51:00Z">
        <w:r w:rsidR="00394DB0">
          <w:rPr>
            <w:rFonts w:ascii="Century Gothic" w:hAnsi="Century Gothic"/>
            <w:b/>
            <w:sz w:val="20"/>
          </w:rPr>
          <w:t>8</w:t>
        </w:r>
      </w:ins>
      <w:del w:id="43" w:author="AMISSAH Genevieve" w:date="2019-01-10T10:51:00Z">
        <w:r w:rsidR="00B01808" w:rsidDel="00CC13A4">
          <w:rPr>
            <w:rFonts w:ascii="Century Gothic" w:hAnsi="Century Gothic"/>
            <w:b/>
            <w:sz w:val="20"/>
          </w:rPr>
          <w:delText>0</w:delText>
        </w:r>
      </w:del>
    </w:p>
    <w:p w14:paraId="58DE56E6" w14:textId="77777777" w:rsidR="00A96528" w:rsidRPr="00FC4AD0" w:rsidRDefault="00A96528">
      <w:pPr>
        <w:pStyle w:val="DefaultStyle"/>
        <w:spacing w:line="276" w:lineRule="auto"/>
        <w:jc w:val="center"/>
        <w:rPr>
          <w:rFonts w:ascii="Century Gothic" w:hAnsi="Century Gothic"/>
          <w:sz w:val="20"/>
        </w:rPr>
      </w:pPr>
    </w:p>
    <w:p w14:paraId="64B895E9"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185BFC1D" w14:textId="77777777" w:rsidR="00A96528" w:rsidRPr="00FC4AD0" w:rsidRDefault="00A96528">
      <w:pPr>
        <w:pStyle w:val="DefaultStyle"/>
        <w:spacing w:line="276" w:lineRule="auto"/>
        <w:jc w:val="both"/>
        <w:rPr>
          <w:rFonts w:ascii="Century Gothic" w:hAnsi="Century Gothic"/>
          <w:sz w:val="20"/>
        </w:rPr>
      </w:pPr>
    </w:p>
    <w:p w14:paraId="1BE3B0A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08FD3238"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4" w:author="OBENG Sandra" w:date="2017-02-15T10:30:00Z">
        <w:r>
          <w:rPr>
            <w:rFonts w:ascii="Century Gothic" w:hAnsi="Century Gothic"/>
            <w:sz w:val="20"/>
          </w:rPr>
          <w:tab/>
        </w:r>
      </w:ins>
    </w:p>
    <w:p w14:paraId="747C344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5BED9E5E" w14:textId="77777777" w:rsidR="00A96528" w:rsidRPr="00FC4AD0" w:rsidRDefault="00A96528">
      <w:pPr>
        <w:pStyle w:val="DefaultStyle"/>
        <w:spacing w:line="276" w:lineRule="auto"/>
        <w:jc w:val="both"/>
        <w:rPr>
          <w:rFonts w:ascii="Century Gothic" w:hAnsi="Century Gothic"/>
          <w:sz w:val="20"/>
        </w:rPr>
      </w:pPr>
    </w:p>
    <w:p w14:paraId="45E1669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32ABFDE" w14:textId="77777777" w:rsidR="00B1127C" w:rsidRDefault="00B1127C">
      <w:pPr>
        <w:pStyle w:val="DefaultStyle"/>
        <w:spacing w:line="276" w:lineRule="auto"/>
        <w:jc w:val="both"/>
        <w:rPr>
          <w:rFonts w:ascii="Century Gothic" w:hAnsi="Century Gothic"/>
          <w:sz w:val="20"/>
        </w:rPr>
      </w:pPr>
    </w:p>
    <w:p w14:paraId="4A0FAD3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56761EA1" w14:textId="77777777" w:rsidR="00A96528" w:rsidRPr="00FC4AD0" w:rsidRDefault="00A96528">
      <w:pPr>
        <w:pStyle w:val="DefaultStyle"/>
        <w:spacing w:line="276" w:lineRule="auto"/>
        <w:jc w:val="both"/>
        <w:rPr>
          <w:rFonts w:ascii="Century Gothic" w:hAnsi="Century Gothic"/>
          <w:sz w:val="20"/>
        </w:rPr>
      </w:pPr>
    </w:p>
    <w:p w14:paraId="0C81F10A"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008CB58" w14:textId="77777777" w:rsidR="00A96528" w:rsidRPr="00FC4AD0" w:rsidRDefault="00A96528">
      <w:pPr>
        <w:pStyle w:val="DefaultStyle"/>
        <w:spacing w:line="276" w:lineRule="auto"/>
        <w:jc w:val="both"/>
        <w:rPr>
          <w:rFonts w:ascii="Century Gothic" w:hAnsi="Century Gothic"/>
          <w:sz w:val="20"/>
        </w:rPr>
      </w:pPr>
    </w:p>
    <w:p w14:paraId="1C6DF07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40AE1A75" w14:textId="77777777" w:rsidR="00A96528" w:rsidRPr="00FC4AD0" w:rsidRDefault="00A96528">
      <w:pPr>
        <w:pStyle w:val="DefaultStyle"/>
        <w:spacing w:line="276" w:lineRule="auto"/>
        <w:jc w:val="both"/>
        <w:rPr>
          <w:rFonts w:ascii="Century Gothic" w:hAnsi="Century Gothic"/>
          <w:sz w:val="20"/>
        </w:rPr>
      </w:pPr>
    </w:p>
    <w:p w14:paraId="7239DA8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30829AE8" w14:textId="77777777" w:rsidR="00A96528" w:rsidRPr="00FC4AD0" w:rsidRDefault="00A96528">
      <w:pPr>
        <w:pStyle w:val="DefaultStyle"/>
        <w:spacing w:line="276" w:lineRule="auto"/>
        <w:jc w:val="both"/>
        <w:rPr>
          <w:rFonts w:ascii="Century Gothic" w:hAnsi="Century Gothic"/>
          <w:sz w:val="20"/>
        </w:rPr>
      </w:pPr>
    </w:p>
    <w:p w14:paraId="1D7D92F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57C0204" w14:textId="77777777" w:rsidR="009C7A1D" w:rsidRPr="00FC4AD0" w:rsidRDefault="009C7A1D">
      <w:pPr>
        <w:pStyle w:val="DefaultStyle"/>
        <w:spacing w:line="276" w:lineRule="auto"/>
        <w:jc w:val="both"/>
        <w:rPr>
          <w:rFonts w:ascii="Century Gothic" w:hAnsi="Century Gothic"/>
          <w:sz w:val="20"/>
        </w:rPr>
      </w:pPr>
    </w:p>
    <w:p w14:paraId="3166500F" w14:textId="77777777" w:rsidR="009C7A1D" w:rsidRPr="00FC4AD0" w:rsidRDefault="009C7A1D">
      <w:pPr>
        <w:pStyle w:val="DefaultStyle"/>
        <w:spacing w:line="276" w:lineRule="auto"/>
        <w:jc w:val="both"/>
        <w:rPr>
          <w:rFonts w:ascii="Century Gothic" w:hAnsi="Century Gothic"/>
          <w:sz w:val="20"/>
        </w:rPr>
      </w:pPr>
    </w:p>
    <w:p w14:paraId="3D1A2BFC" w14:textId="77777777" w:rsidR="009C7A1D" w:rsidRPr="00FC4AD0" w:rsidRDefault="009C7A1D">
      <w:pPr>
        <w:pStyle w:val="DefaultStyle"/>
        <w:spacing w:line="276" w:lineRule="auto"/>
        <w:jc w:val="both"/>
        <w:rPr>
          <w:rFonts w:ascii="Century Gothic" w:hAnsi="Century Gothic"/>
          <w:sz w:val="20"/>
        </w:rPr>
      </w:pPr>
    </w:p>
    <w:p w14:paraId="301648E6" w14:textId="77777777" w:rsidR="009C7A1D" w:rsidRPr="00FC4AD0" w:rsidRDefault="009C7A1D">
      <w:pPr>
        <w:pStyle w:val="DefaultStyle"/>
        <w:spacing w:line="276" w:lineRule="auto"/>
        <w:jc w:val="both"/>
        <w:rPr>
          <w:rFonts w:ascii="Century Gothic" w:hAnsi="Century Gothic"/>
          <w:sz w:val="20"/>
        </w:rPr>
      </w:pPr>
    </w:p>
    <w:p w14:paraId="61F77E0A" w14:textId="77777777" w:rsidR="009C7A1D" w:rsidRPr="00FC4AD0" w:rsidRDefault="009C7A1D">
      <w:pPr>
        <w:pStyle w:val="DefaultStyle"/>
        <w:spacing w:line="276" w:lineRule="auto"/>
        <w:jc w:val="both"/>
        <w:rPr>
          <w:rFonts w:ascii="Century Gothic" w:hAnsi="Century Gothic"/>
          <w:sz w:val="20"/>
        </w:rPr>
      </w:pPr>
    </w:p>
    <w:p w14:paraId="6EAB2158" w14:textId="77777777" w:rsidR="009C7A1D" w:rsidRPr="00FC4AD0" w:rsidRDefault="009C7A1D">
      <w:pPr>
        <w:pStyle w:val="DefaultStyle"/>
        <w:spacing w:line="276" w:lineRule="auto"/>
        <w:jc w:val="both"/>
        <w:rPr>
          <w:rFonts w:ascii="Century Gothic" w:hAnsi="Century Gothic"/>
          <w:sz w:val="20"/>
        </w:rPr>
      </w:pPr>
    </w:p>
    <w:p w14:paraId="362B1366" w14:textId="77777777" w:rsidR="009C7A1D" w:rsidRPr="00FC4AD0" w:rsidRDefault="009C7A1D">
      <w:pPr>
        <w:pStyle w:val="DefaultStyle"/>
        <w:spacing w:line="276" w:lineRule="auto"/>
        <w:jc w:val="both"/>
        <w:rPr>
          <w:rFonts w:ascii="Century Gothic" w:hAnsi="Century Gothic"/>
          <w:sz w:val="20"/>
        </w:rPr>
      </w:pPr>
    </w:p>
    <w:p w14:paraId="2D93EF38" w14:textId="77777777" w:rsidR="009C7A1D" w:rsidRPr="00A7692C" w:rsidRDefault="009C7A1D">
      <w:pPr>
        <w:pStyle w:val="DefaultStyle"/>
        <w:spacing w:line="276" w:lineRule="auto"/>
        <w:jc w:val="both"/>
        <w:rPr>
          <w:rFonts w:ascii="Century Gothic" w:hAnsi="Century Gothic"/>
          <w:i/>
          <w:sz w:val="20"/>
        </w:rPr>
      </w:pPr>
    </w:p>
    <w:p w14:paraId="1F4D15E8" w14:textId="77777777" w:rsidR="009C7A1D" w:rsidRPr="00FC4AD0" w:rsidRDefault="009C7A1D">
      <w:pPr>
        <w:pStyle w:val="DefaultStyle"/>
        <w:spacing w:line="276" w:lineRule="auto"/>
        <w:jc w:val="both"/>
        <w:rPr>
          <w:rFonts w:ascii="Century Gothic" w:hAnsi="Century Gothic"/>
          <w:sz w:val="20"/>
        </w:rPr>
      </w:pPr>
    </w:p>
    <w:p w14:paraId="6B4E2199"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2FA5" w14:textId="77777777" w:rsidR="00FB47FB" w:rsidRDefault="00FB47FB" w:rsidP="009B2008">
      <w:pPr>
        <w:spacing w:after="0" w:line="240" w:lineRule="auto"/>
      </w:pPr>
      <w:r>
        <w:separator/>
      </w:r>
    </w:p>
  </w:endnote>
  <w:endnote w:type="continuationSeparator" w:id="0">
    <w:p w14:paraId="3B7C3223" w14:textId="77777777" w:rsidR="00FB47FB" w:rsidRDefault="00FB47FB"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53BAB2DE"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5" w:author="AMISSAH Genevieve" w:date="2019-01-10T10:52:00Z">
          <w:r w:rsidR="00394DB0">
            <w:rPr>
              <w:rFonts w:ascii="Century Gothic" w:hAnsi="Century Gothic"/>
              <w:b/>
              <w:sz w:val="20"/>
            </w:rPr>
            <w:t>28</w:t>
          </w:r>
        </w:ins>
        <w:del w:id="46"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3C6CE20A"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CCE4" w14:textId="77777777" w:rsidR="00FB47FB" w:rsidRDefault="00FB47FB" w:rsidP="009B2008">
      <w:pPr>
        <w:spacing w:after="0" w:line="240" w:lineRule="auto"/>
      </w:pPr>
      <w:r>
        <w:separator/>
      </w:r>
    </w:p>
  </w:footnote>
  <w:footnote w:type="continuationSeparator" w:id="0">
    <w:p w14:paraId="771E3F50" w14:textId="77777777" w:rsidR="00FB47FB" w:rsidRDefault="00FB47FB"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2EF4"/>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B47FB"/>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2D2895"/>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E3513-4DAD-4CE5-BB4A-F149A415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2019-01-11T13:33:00Z</dcterms:created>
  <dcterms:modified xsi:type="dcterms:W3CDTF">2019-01-11T13:33:00Z</dcterms:modified>
</cp:coreProperties>
</file>