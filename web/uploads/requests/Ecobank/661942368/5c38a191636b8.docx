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BED8"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151C54DD" w14:textId="77777777" w:rsidR="00A96528" w:rsidRPr="00FC4AD0" w:rsidRDefault="00A96528">
      <w:pPr>
        <w:pStyle w:val="DefaultStyle"/>
        <w:spacing w:line="276" w:lineRule="auto"/>
        <w:rPr>
          <w:rFonts w:ascii="Century Gothic" w:hAnsi="Century Gothic"/>
          <w:sz w:val="20"/>
        </w:rPr>
      </w:pPr>
    </w:p>
    <w:p w14:paraId="7AF06771" w14:textId="77777777" w:rsidR="00A96528" w:rsidRPr="00FC4AD0" w:rsidRDefault="00A96528">
      <w:pPr>
        <w:pStyle w:val="DefaultStyle"/>
        <w:spacing w:line="276" w:lineRule="auto"/>
        <w:rPr>
          <w:rFonts w:ascii="Century Gothic" w:hAnsi="Century Gothic"/>
          <w:sz w:val="20"/>
        </w:rPr>
      </w:pPr>
    </w:p>
    <w:p w14:paraId="73BD4CFD" w14:textId="77777777" w:rsidR="00A96528" w:rsidRPr="00FC4AD0" w:rsidRDefault="00A96528">
      <w:pPr>
        <w:pStyle w:val="DefaultStyle"/>
        <w:spacing w:line="276" w:lineRule="auto"/>
        <w:rPr>
          <w:rFonts w:ascii="Century Gothic" w:hAnsi="Century Gothic"/>
          <w:sz w:val="20"/>
        </w:rPr>
      </w:pPr>
    </w:p>
    <w:p w14:paraId="403F7853"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1" w:author="AMISSAH Genevieve" w:date="2019-01-10T11:25:00Z">
        <w:r w:rsidR="009F7EEB">
          <w:rPr>
            <w:rFonts w:ascii="Century Gothic" w:hAnsi="Century Gothic"/>
            <w:b/>
            <w:sz w:val="20"/>
          </w:rPr>
          <w:t>38</w:t>
        </w:r>
      </w:ins>
      <w:del w:id="2" w:author="AMISSAH Genevieve" w:date="2019-01-10T11:25:00Z">
        <w:r w:rsidR="00B01808" w:rsidDel="00B054DC">
          <w:rPr>
            <w:rFonts w:ascii="Century Gothic" w:hAnsi="Century Gothic"/>
            <w:b/>
            <w:sz w:val="20"/>
          </w:rPr>
          <w:delText>2</w:delText>
        </w:r>
      </w:del>
      <w:del w:id="3" w:author="AMISSAH Genevieve" w:date="2019-01-10T10:50:00Z">
        <w:r w:rsidR="00B01808" w:rsidDel="00CC13A4">
          <w:rPr>
            <w:rFonts w:ascii="Century Gothic" w:hAnsi="Century Gothic"/>
            <w:b/>
            <w:sz w:val="20"/>
          </w:rPr>
          <w:delText>0</w:delText>
        </w:r>
      </w:del>
    </w:p>
    <w:p w14:paraId="5DF7F014" w14:textId="77777777" w:rsidR="00813687" w:rsidRDefault="00813687">
      <w:pPr>
        <w:pStyle w:val="DefaultStyle"/>
        <w:spacing w:line="276" w:lineRule="auto"/>
        <w:rPr>
          <w:ins w:id="4" w:author="OBENG Sandra" w:date="2019-01-08T10:45:00Z"/>
          <w:rFonts w:ascii="Century Gothic" w:hAnsi="Century Gothic"/>
          <w:b/>
          <w:sz w:val="20"/>
        </w:rPr>
      </w:pPr>
    </w:p>
    <w:p w14:paraId="0BC206A3"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D8546C0"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6CF7FBAE" w14:textId="77777777" w:rsidR="00A96528" w:rsidRPr="00FC4AD0" w:rsidRDefault="00A96528">
      <w:pPr>
        <w:pStyle w:val="DefaultStyle"/>
        <w:spacing w:line="276" w:lineRule="auto"/>
        <w:jc w:val="both"/>
        <w:rPr>
          <w:rFonts w:ascii="Century Gothic" w:hAnsi="Century Gothic"/>
          <w:sz w:val="20"/>
        </w:rPr>
      </w:pPr>
    </w:p>
    <w:p w14:paraId="007F2A71" w14:textId="77777777" w:rsidR="00A96528" w:rsidRPr="00FC4AD0" w:rsidRDefault="00A96528">
      <w:pPr>
        <w:pStyle w:val="DefaultStyle"/>
        <w:spacing w:line="276" w:lineRule="auto"/>
        <w:rPr>
          <w:rFonts w:ascii="Century Gothic" w:hAnsi="Century Gothic"/>
          <w:sz w:val="20"/>
        </w:rPr>
      </w:pPr>
    </w:p>
    <w:p w14:paraId="298BD7A4"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74DC76F5"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48CC8C2D" w14:textId="77777777" w:rsidR="00A96528" w:rsidRPr="00FC4AD0" w:rsidRDefault="00A96528">
      <w:pPr>
        <w:pStyle w:val="DefaultStyle"/>
        <w:spacing w:line="276" w:lineRule="auto"/>
        <w:rPr>
          <w:rFonts w:ascii="Century Gothic" w:hAnsi="Century Gothic"/>
          <w:sz w:val="20"/>
        </w:rPr>
      </w:pPr>
    </w:p>
    <w:p w14:paraId="6A2A839F"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7C084C77" w14:textId="77777777" w:rsidR="00A96528" w:rsidRPr="00FC4AD0" w:rsidRDefault="00A96528">
      <w:pPr>
        <w:pStyle w:val="DefaultStyle"/>
        <w:spacing w:line="276" w:lineRule="auto"/>
        <w:jc w:val="both"/>
        <w:rPr>
          <w:rFonts w:ascii="Century Gothic" w:hAnsi="Century Gothic"/>
          <w:sz w:val="20"/>
        </w:rPr>
      </w:pPr>
    </w:p>
    <w:p w14:paraId="656A6C0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3EBF8A62" w14:textId="77777777" w:rsidR="00A96528" w:rsidRPr="00FC4AD0" w:rsidRDefault="00A96528">
      <w:pPr>
        <w:pStyle w:val="DefaultStyle"/>
        <w:spacing w:line="276" w:lineRule="auto"/>
        <w:jc w:val="both"/>
        <w:rPr>
          <w:rFonts w:ascii="Century Gothic" w:hAnsi="Century Gothic"/>
          <w:sz w:val="20"/>
        </w:rPr>
      </w:pPr>
    </w:p>
    <w:p w14:paraId="552CA7C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2D2D0610" w14:textId="77777777" w:rsidR="00A96528" w:rsidRPr="00FC4AD0" w:rsidRDefault="00A96528">
      <w:pPr>
        <w:pStyle w:val="DefaultStyle"/>
        <w:spacing w:line="276" w:lineRule="auto"/>
        <w:jc w:val="both"/>
        <w:rPr>
          <w:rFonts w:ascii="Century Gothic" w:hAnsi="Century Gothic"/>
          <w:sz w:val="20"/>
        </w:rPr>
      </w:pPr>
    </w:p>
    <w:p w14:paraId="334E50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5E8482DF" w14:textId="77777777" w:rsidR="00A96528" w:rsidRPr="00FC4AD0" w:rsidRDefault="00A96528">
      <w:pPr>
        <w:pStyle w:val="DefaultStyle"/>
        <w:spacing w:line="276" w:lineRule="auto"/>
        <w:jc w:val="both"/>
        <w:rPr>
          <w:rFonts w:ascii="Century Gothic" w:hAnsi="Century Gothic"/>
          <w:sz w:val="20"/>
        </w:rPr>
      </w:pPr>
    </w:p>
    <w:p w14:paraId="1C9D83E0"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61D8DA33" w14:textId="77777777" w:rsidR="00A96528" w:rsidRPr="00FC4AD0" w:rsidRDefault="00A96528">
      <w:pPr>
        <w:pStyle w:val="Header"/>
        <w:tabs>
          <w:tab w:val="left" w:pos="720"/>
        </w:tabs>
        <w:spacing w:line="276" w:lineRule="auto"/>
        <w:rPr>
          <w:rFonts w:ascii="Century Gothic" w:hAnsi="Century Gothic"/>
          <w:sz w:val="20"/>
        </w:rPr>
      </w:pPr>
    </w:p>
    <w:p w14:paraId="5737CEB6" w14:textId="77777777" w:rsidR="005D79B3" w:rsidRPr="00FC4AD0" w:rsidRDefault="005D79B3">
      <w:pPr>
        <w:pStyle w:val="Header"/>
        <w:tabs>
          <w:tab w:val="left" w:pos="720"/>
        </w:tabs>
        <w:spacing w:line="276" w:lineRule="auto"/>
        <w:rPr>
          <w:rFonts w:ascii="Century Gothic" w:hAnsi="Century Gothic"/>
          <w:sz w:val="20"/>
        </w:rPr>
      </w:pPr>
    </w:p>
    <w:p w14:paraId="13020372"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4F4AF265" w14:textId="77777777" w:rsidR="00EA5157" w:rsidRDefault="00EA5157">
      <w:pPr>
        <w:pStyle w:val="Header"/>
        <w:tabs>
          <w:tab w:val="left" w:pos="720"/>
        </w:tabs>
        <w:spacing w:line="276" w:lineRule="auto"/>
        <w:rPr>
          <w:rFonts w:ascii="Century Gothic" w:hAnsi="Century Gothic"/>
          <w:sz w:val="20"/>
        </w:rPr>
      </w:pPr>
    </w:p>
    <w:p w14:paraId="0941FF8F" w14:textId="77777777" w:rsidR="00EA5157" w:rsidRDefault="00EA5157">
      <w:pPr>
        <w:pStyle w:val="Header"/>
        <w:tabs>
          <w:tab w:val="left" w:pos="720"/>
        </w:tabs>
        <w:spacing w:line="276" w:lineRule="auto"/>
        <w:rPr>
          <w:rFonts w:ascii="Century Gothic" w:hAnsi="Century Gothic"/>
          <w:sz w:val="20"/>
        </w:rPr>
      </w:pPr>
    </w:p>
    <w:p w14:paraId="43F5D5E2"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491B1D23"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0399FFB"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DBB38FA"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02858BAB"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584BBF1D"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6CEFAAE1"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417B676F"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363BE42B" w14:textId="77777777" w:rsidR="00D54BA3" w:rsidRDefault="00D54BA3" w:rsidP="00FC4AD0">
      <w:pPr>
        <w:pStyle w:val="DefaultStyle"/>
        <w:spacing w:line="276" w:lineRule="auto"/>
        <w:rPr>
          <w:rFonts w:ascii="Century Gothic" w:hAnsi="Century Gothic"/>
          <w:sz w:val="20"/>
        </w:rPr>
      </w:pPr>
    </w:p>
    <w:p w14:paraId="32AD0D1B" w14:textId="77777777" w:rsidR="00D54BA3" w:rsidRPr="00FC4AD0" w:rsidRDefault="00D54BA3" w:rsidP="00FC4AD0">
      <w:pPr>
        <w:pStyle w:val="DefaultStyle"/>
        <w:spacing w:line="276" w:lineRule="auto"/>
        <w:rPr>
          <w:rFonts w:ascii="Century Gothic" w:hAnsi="Century Gothic"/>
          <w:sz w:val="20"/>
        </w:rPr>
      </w:pPr>
    </w:p>
    <w:p w14:paraId="33DC833A"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2DA30750" w14:textId="77777777" w:rsidR="00A96528" w:rsidRPr="00FC4AD0" w:rsidRDefault="00A96528">
      <w:pPr>
        <w:pStyle w:val="TOAHeading"/>
        <w:tabs>
          <w:tab w:val="right" w:pos="9072"/>
        </w:tabs>
        <w:suppressAutoHyphens w:val="0"/>
        <w:rPr>
          <w:rFonts w:ascii="Century Gothic" w:hAnsi="Century Gothic"/>
          <w:sz w:val="20"/>
        </w:rPr>
      </w:pPr>
    </w:p>
    <w:p w14:paraId="625C473A"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10" w:author="AMISSAH Genevieve" w:date="2019-01-10T11:25:00Z">
        <w:r w:rsidR="009F7EEB">
          <w:rPr>
            <w:rFonts w:ascii="Century Gothic" w:hAnsi="Century Gothic"/>
            <w:b/>
            <w:sz w:val="20"/>
          </w:rPr>
          <w:t>38</w:t>
        </w:r>
      </w:ins>
      <w:del w:id="11" w:author="AMISSAH Genevieve" w:date="2019-01-10T11:25:00Z">
        <w:r w:rsidR="00B01808" w:rsidDel="00B054DC">
          <w:rPr>
            <w:rFonts w:ascii="Century Gothic" w:hAnsi="Century Gothic"/>
            <w:b/>
            <w:sz w:val="20"/>
          </w:rPr>
          <w:delText>2</w:delText>
        </w:r>
      </w:del>
      <w:del w:id="12" w:author="AMISSAH Genevieve" w:date="2019-01-10T10:51:00Z">
        <w:r w:rsidR="00B01808" w:rsidDel="00CC13A4">
          <w:rPr>
            <w:rFonts w:ascii="Century Gothic" w:hAnsi="Century Gothic"/>
            <w:b/>
            <w:sz w:val="20"/>
          </w:rPr>
          <w:delText>0</w:delText>
        </w:r>
      </w:del>
    </w:p>
    <w:p w14:paraId="09255AA2" w14:textId="77777777" w:rsidR="00813687" w:rsidRDefault="00813687">
      <w:pPr>
        <w:pStyle w:val="DefaultStyle"/>
        <w:rPr>
          <w:rFonts w:ascii="Century Gothic" w:hAnsi="Century Gothic"/>
          <w:b/>
          <w:sz w:val="20"/>
        </w:rPr>
      </w:pPr>
    </w:p>
    <w:p w14:paraId="7912B52A"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5DBD14ED" w14:textId="77777777" w:rsidR="00A96528" w:rsidRPr="00FC4AD0" w:rsidRDefault="00A96528">
      <w:pPr>
        <w:pStyle w:val="DefaultStyle"/>
        <w:rPr>
          <w:rFonts w:ascii="Century Gothic" w:hAnsi="Century Gothic"/>
          <w:sz w:val="18"/>
          <w:szCs w:val="18"/>
        </w:rPr>
      </w:pPr>
    </w:p>
    <w:p w14:paraId="39D8ADED" w14:textId="77777777" w:rsidR="005E4EB4" w:rsidRDefault="005E4EB4">
      <w:pPr>
        <w:pStyle w:val="DefaultStyle"/>
        <w:rPr>
          <w:rFonts w:ascii="Century Gothic" w:hAnsi="Century Gothic"/>
          <w:sz w:val="20"/>
        </w:rPr>
      </w:pPr>
    </w:p>
    <w:p w14:paraId="4895312B" w14:textId="77777777" w:rsidR="00D54BA3" w:rsidRPr="00FC4AD0" w:rsidRDefault="00D54BA3">
      <w:pPr>
        <w:pStyle w:val="DefaultStyle"/>
        <w:rPr>
          <w:rFonts w:ascii="Century Gothic" w:hAnsi="Century Gothic"/>
          <w:sz w:val="20"/>
        </w:rPr>
      </w:pPr>
    </w:p>
    <w:p w14:paraId="1E8C10D2"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7E6E05BA" w14:textId="77777777" w:rsidR="00A96528" w:rsidRPr="00FC4AD0" w:rsidRDefault="00A96528">
      <w:pPr>
        <w:pStyle w:val="DefaultStyle"/>
        <w:spacing w:line="276" w:lineRule="auto"/>
        <w:jc w:val="both"/>
        <w:rPr>
          <w:rFonts w:ascii="Century Gothic" w:hAnsi="Century Gothic"/>
          <w:sz w:val="20"/>
        </w:rPr>
      </w:pPr>
    </w:p>
    <w:p w14:paraId="5DDEAEAC"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42DFF14C"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1893CE6E"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438D145" w14:textId="77777777" w:rsidR="00A96528" w:rsidRPr="00FC4AD0" w:rsidRDefault="00A96528">
            <w:pPr>
              <w:pStyle w:val="DefaultStyle"/>
              <w:spacing w:line="276" w:lineRule="auto"/>
              <w:jc w:val="center"/>
              <w:rPr>
                <w:rFonts w:ascii="Century Gothic" w:hAnsi="Century Gothic"/>
                <w:sz w:val="20"/>
              </w:rPr>
            </w:pPr>
          </w:p>
          <w:p w14:paraId="32C103AF"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31B70C38"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65C8A4C" w14:textId="77777777" w:rsidR="00A96528" w:rsidRPr="00FC4AD0" w:rsidRDefault="00A96528">
            <w:pPr>
              <w:pStyle w:val="DefaultStyle"/>
              <w:spacing w:line="276" w:lineRule="auto"/>
              <w:jc w:val="center"/>
              <w:rPr>
                <w:rFonts w:ascii="Century Gothic" w:hAnsi="Century Gothic"/>
                <w:sz w:val="20"/>
              </w:rPr>
            </w:pPr>
          </w:p>
          <w:p w14:paraId="37326A2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41F9DF5" w14:textId="77777777" w:rsidR="00A96528" w:rsidRPr="00FC4AD0" w:rsidRDefault="00A96528">
            <w:pPr>
              <w:pStyle w:val="DefaultStyle"/>
              <w:spacing w:line="276" w:lineRule="auto"/>
              <w:jc w:val="center"/>
              <w:rPr>
                <w:rFonts w:ascii="Century Gothic" w:hAnsi="Century Gothic"/>
                <w:sz w:val="20"/>
              </w:rPr>
            </w:pPr>
          </w:p>
          <w:p w14:paraId="6BFB8B8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2C24BDD8"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163E793F"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796305F5"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66E88A74"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02146720"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63C4E8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14081C9D"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7DCC9636"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75BE20ED" w14:textId="77777777" w:rsidR="00813687" w:rsidRDefault="00813687" w:rsidP="00A758F0">
            <w:pPr>
              <w:pStyle w:val="DefaultStyle"/>
              <w:tabs>
                <w:tab w:val="center" w:pos="224"/>
              </w:tabs>
              <w:spacing w:line="240" w:lineRule="auto"/>
              <w:rPr>
                <w:ins w:id="13" w:author="OBENG Sandra" w:date="2019-01-08T10:48:00Z"/>
                <w:rFonts w:ascii="Century Gothic" w:hAnsi="Century Gothic"/>
                <w:b/>
                <w:sz w:val="20"/>
              </w:rPr>
            </w:pPr>
          </w:p>
          <w:p w14:paraId="1A022966"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5FFAE6EC" w14:textId="77777777" w:rsidR="00756048" w:rsidRDefault="00756048" w:rsidP="00C90284">
            <w:pPr>
              <w:pStyle w:val="DefaultStyle"/>
              <w:spacing w:line="240" w:lineRule="auto"/>
              <w:jc w:val="center"/>
              <w:rPr>
                <w:rFonts w:ascii="Century Gothic" w:hAnsi="Century Gothic"/>
                <w:b/>
                <w:sz w:val="20"/>
              </w:rPr>
            </w:pPr>
          </w:p>
          <w:p w14:paraId="3779E6C4" w14:textId="77777777" w:rsidR="00756048" w:rsidRDefault="00756048" w:rsidP="002E57D1">
            <w:pPr>
              <w:pStyle w:val="DefaultStyle"/>
              <w:spacing w:line="240" w:lineRule="auto"/>
              <w:rPr>
                <w:rFonts w:ascii="Century Gothic" w:hAnsi="Century Gothic"/>
                <w:b/>
                <w:sz w:val="20"/>
              </w:rPr>
            </w:pPr>
          </w:p>
          <w:p w14:paraId="5A96D0C8" w14:textId="77777777" w:rsidR="00756048" w:rsidRDefault="00756048" w:rsidP="002E57D1">
            <w:pPr>
              <w:pStyle w:val="DefaultStyle"/>
              <w:spacing w:line="240" w:lineRule="auto"/>
              <w:rPr>
                <w:rFonts w:ascii="Century Gothic" w:hAnsi="Century Gothic"/>
                <w:b/>
                <w:sz w:val="20"/>
              </w:rPr>
            </w:pPr>
          </w:p>
          <w:p w14:paraId="66D471DB"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7F20B94B" w14:textId="77777777" w:rsidR="00756048" w:rsidRPr="00813687" w:rsidRDefault="009F7EEB">
            <w:pPr>
              <w:rPr>
                <w:rFonts w:ascii="Century Gothic" w:hAnsi="Century Gothic" w:cs="Calibri"/>
                <w:b/>
                <w:color w:val="000000"/>
                <w:sz w:val="20"/>
                <w:szCs w:val="20"/>
              </w:rPr>
            </w:pPr>
            <w:ins w:id="14" w:author="AMISSAH Genevieve" w:date="2019-01-10T12:31:00Z">
              <w:r>
                <w:rPr>
                  <w:rFonts w:ascii="Calibri" w:hAnsi="Calibri"/>
                  <w:b/>
                  <w:sz w:val="24"/>
                </w:rPr>
                <w:t>A3</w:t>
              </w:r>
              <w:r w:rsidR="00C71AEE">
                <w:rPr>
                  <w:rFonts w:ascii="Calibri" w:hAnsi="Calibri"/>
                  <w:b/>
                  <w:sz w:val="24"/>
                </w:rPr>
                <w:t xml:space="preserve"> BROWN ENVELOPES</w:t>
              </w:r>
            </w:ins>
            <w:del w:id="15" w:author="AMISSAH Genevieve" w:date="2019-01-10T10:51:00Z">
              <w:r w:rsidR="00B01808" w:rsidDel="00CC13A4">
                <w:rPr>
                  <w:rFonts w:ascii="Calibri" w:hAnsi="Calibri"/>
                  <w:b/>
                  <w:sz w:val="24"/>
                </w:rPr>
                <w:delText>PAPER CLIPS</w:delText>
              </w:r>
            </w:del>
            <w:del w:id="16"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2571712D" w14:textId="77777777" w:rsidR="000B5886" w:rsidRDefault="000B5886" w:rsidP="002E57D1">
            <w:pPr>
              <w:pStyle w:val="DefaultStyle"/>
              <w:spacing w:line="240" w:lineRule="auto"/>
              <w:rPr>
                <w:ins w:id="17" w:author="AMISSAH Genevieve" w:date="2019-01-10T12:10:00Z"/>
                <w:rFonts w:ascii="Century Gothic" w:hAnsi="Century Gothic"/>
                <w:b/>
                <w:sz w:val="20"/>
              </w:rPr>
            </w:pPr>
          </w:p>
          <w:p w14:paraId="0C0F99CD" w14:textId="77777777" w:rsidR="000B5886" w:rsidRDefault="000B5886" w:rsidP="002E57D1">
            <w:pPr>
              <w:pStyle w:val="DefaultStyle"/>
              <w:spacing w:line="240" w:lineRule="auto"/>
              <w:rPr>
                <w:ins w:id="18" w:author="AMISSAH Genevieve" w:date="2019-01-10T12:10:00Z"/>
                <w:rFonts w:ascii="Century Gothic" w:hAnsi="Century Gothic"/>
                <w:b/>
                <w:sz w:val="20"/>
              </w:rPr>
            </w:pPr>
          </w:p>
          <w:p w14:paraId="4D8C07C4" w14:textId="77777777" w:rsidR="009522F0" w:rsidDel="002F2D6C" w:rsidRDefault="00C71AEE" w:rsidP="002E57D1">
            <w:pPr>
              <w:pStyle w:val="DefaultStyle"/>
              <w:spacing w:line="240" w:lineRule="auto"/>
              <w:rPr>
                <w:del w:id="19" w:author="AMISSAH Genevieve" w:date="2019-01-10T10:56:00Z"/>
                <w:rFonts w:ascii="Century Gothic" w:hAnsi="Century Gothic"/>
                <w:b/>
                <w:sz w:val="20"/>
              </w:rPr>
            </w:pPr>
            <w:ins w:id="20" w:author="AMISSAH Genevieve" w:date="2019-01-10T12:27:00Z">
              <w:r>
                <w:rPr>
                  <w:rFonts w:ascii="Century Gothic" w:hAnsi="Century Gothic"/>
                  <w:b/>
                  <w:sz w:val="20"/>
                </w:rPr>
                <w:t xml:space="preserve">30000 </w:t>
              </w:r>
              <w:r w:rsidR="0032088C">
                <w:rPr>
                  <w:rFonts w:ascii="Century Gothic" w:hAnsi="Century Gothic"/>
                  <w:b/>
                  <w:sz w:val="20"/>
                </w:rPr>
                <w:t>PCS</w:t>
              </w:r>
            </w:ins>
          </w:p>
          <w:p w14:paraId="1012D02F" w14:textId="77777777" w:rsidR="009522F0" w:rsidDel="002F2D6C" w:rsidRDefault="009522F0" w:rsidP="002E57D1">
            <w:pPr>
              <w:pStyle w:val="DefaultStyle"/>
              <w:spacing w:line="240" w:lineRule="auto"/>
              <w:rPr>
                <w:del w:id="21" w:author="AMISSAH Genevieve" w:date="2019-01-10T10:56:00Z"/>
                <w:rFonts w:ascii="Century Gothic" w:hAnsi="Century Gothic"/>
                <w:b/>
                <w:sz w:val="20"/>
              </w:rPr>
            </w:pPr>
          </w:p>
          <w:p w14:paraId="3CC956B8" w14:textId="77777777" w:rsidR="00833E03" w:rsidDel="002F2D6C" w:rsidRDefault="00B01808" w:rsidP="002E57D1">
            <w:pPr>
              <w:pStyle w:val="DefaultStyle"/>
              <w:spacing w:line="240" w:lineRule="auto"/>
              <w:rPr>
                <w:del w:id="22" w:author="AMISSAH Genevieve" w:date="2019-01-10T10:56:00Z"/>
                <w:rFonts w:ascii="Century Gothic" w:hAnsi="Century Gothic"/>
                <w:b/>
                <w:sz w:val="20"/>
              </w:rPr>
            </w:pPr>
            <w:del w:id="23"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4" w:author="OBENG Sandra" w:date="2019-01-10T10:47:00Z">
              <w:del w:id="25" w:author="AMISSAH Genevieve" w:date="2019-01-10T10:51:00Z">
                <w:r w:rsidDel="00CC13A4">
                  <w:rPr>
                    <w:rFonts w:ascii="Century Gothic" w:hAnsi="Century Gothic"/>
                    <w:b/>
                    <w:sz w:val="20"/>
                  </w:rPr>
                  <w:delText>pkt</w:delText>
                </w:r>
              </w:del>
            </w:ins>
            <w:ins w:id="26" w:author="OBENG Sandra" w:date="2019-01-10T10:48:00Z">
              <w:del w:id="27" w:author="AMISSAH Genevieve" w:date="2019-01-10T10:56:00Z">
                <w:r w:rsidDel="002F2D6C">
                  <w:rPr>
                    <w:rFonts w:ascii="Century Gothic" w:hAnsi="Century Gothic"/>
                    <w:b/>
                    <w:sz w:val="20"/>
                  </w:rPr>
                  <w:delText xml:space="preserve"> </w:delText>
                </w:r>
              </w:del>
            </w:ins>
            <w:del w:id="28" w:author="AMISSAH Genevieve" w:date="2019-01-10T10:56:00Z">
              <w:r w:rsidR="00055B00" w:rsidDel="002F2D6C">
                <w:rPr>
                  <w:rFonts w:ascii="Century Gothic" w:hAnsi="Century Gothic"/>
                  <w:b/>
                  <w:sz w:val="20"/>
                </w:rPr>
                <w:delText xml:space="preserve"> </w:delText>
              </w:r>
            </w:del>
          </w:p>
          <w:p w14:paraId="13109ACD" w14:textId="77777777" w:rsidR="00833E03" w:rsidRDefault="00833E03" w:rsidP="002E57D1">
            <w:pPr>
              <w:pStyle w:val="DefaultStyle"/>
              <w:spacing w:line="240" w:lineRule="auto"/>
              <w:rPr>
                <w:rFonts w:ascii="Century Gothic" w:hAnsi="Century Gothic"/>
                <w:b/>
                <w:sz w:val="20"/>
              </w:rPr>
            </w:pPr>
          </w:p>
          <w:p w14:paraId="7F0F68A9"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0D2F1276"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61E3DE1B" w14:textId="77777777" w:rsidR="00756048" w:rsidRPr="00FC4AD0" w:rsidRDefault="00756048" w:rsidP="00C90284">
            <w:pPr>
              <w:pStyle w:val="DefaultStyle"/>
              <w:spacing w:line="240" w:lineRule="auto"/>
              <w:rPr>
                <w:rFonts w:ascii="Century Gothic" w:hAnsi="Century Gothic"/>
                <w:sz w:val="20"/>
              </w:rPr>
            </w:pPr>
          </w:p>
        </w:tc>
      </w:tr>
    </w:tbl>
    <w:p w14:paraId="2CAB7EBE" w14:textId="77777777" w:rsidR="00DA0F03" w:rsidRPr="00FC4AD0" w:rsidDel="003E7B5D" w:rsidRDefault="00DA0F03" w:rsidP="00C90284">
      <w:pPr>
        <w:pStyle w:val="DefaultStyle"/>
        <w:rPr>
          <w:del w:id="29" w:author="OBENG Sandra" w:date="2019-01-08T11:09:00Z"/>
          <w:rFonts w:ascii="Century Gothic" w:hAnsi="Century Gothic"/>
          <w:sz w:val="18"/>
          <w:szCs w:val="18"/>
        </w:rPr>
      </w:pPr>
    </w:p>
    <w:p w14:paraId="4A2A12DE" w14:textId="77777777" w:rsidR="00D54BA3" w:rsidRDefault="00D54BA3" w:rsidP="005B36B3">
      <w:pPr>
        <w:pStyle w:val="Subtitle"/>
      </w:pPr>
    </w:p>
    <w:p w14:paraId="4B22B24D"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0D1F2425" w14:textId="77777777" w:rsidR="00923CCC" w:rsidRDefault="00923CCC" w:rsidP="005E4EB4">
      <w:pPr>
        <w:pStyle w:val="DefaultStyle"/>
        <w:tabs>
          <w:tab w:val="right" w:pos="9072"/>
        </w:tabs>
        <w:spacing w:after="120" w:line="276" w:lineRule="auto"/>
        <w:rPr>
          <w:rFonts w:ascii="Century Gothic" w:hAnsi="Century Gothic"/>
          <w:sz w:val="20"/>
        </w:rPr>
      </w:pPr>
    </w:p>
    <w:p w14:paraId="7EBA4FB1"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4C90389A" w14:textId="77777777" w:rsidR="00923CCC" w:rsidRDefault="00923CCC" w:rsidP="005E4EB4">
      <w:pPr>
        <w:pStyle w:val="DefaultStyle"/>
        <w:tabs>
          <w:tab w:val="right" w:pos="9072"/>
        </w:tabs>
        <w:spacing w:after="120" w:line="276" w:lineRule="auto"/>
        <w:rPr>
          <w:rFonts w:ascii="Century Gothic" w:hAnsi="Century Gothic"/>
          <w:sz w:val="20"/>
        </w:rPr>
      </w:pPr>
    </w:p>
    <w:p w14:paraId="53D85D2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0413B6E6" w14:textId="77777777" w:rsidTr="00C90284">
        <w:trPr>
          <w:cantSplit/>
          <w:jc w:val="center"/>
        </w:trPr>
        <w:tc>
          <w:tcPr>
            <w:tcW w:w="4809" w:type="dxa"/>
            <w:tcBorders>
              <w:right w:val="single" w:sz="12" w:space="0" w:color="00000A"/>
            </w:tcBorders>
            <w:shd w:val="clear" w:color="auto" w:fill="FFFFFF"/>
          </w:tcPr>
          <w:p w14:paraId="2E7AD958"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39F0CA94"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65985FC9" w14:textId="77777777" w:rsidR="0062270F" w:rsidRPr="00FC4AD0" w:rsidRDefault="0062270F" w:rsidP="0062270F">
            <w:pPr>
              <w:pStyle w:val="DefaultStyle"/>
              <w:spacing w:line="276" w:lineRule="auto"/>
              <w:rPr>
                <w:rFonts w:ascii="Century Gothic" w:hAnsi="Century Gothic"/>
                <w:sz w:val="20"/>
              </w:rPr>
            </w:pPr>
          </w:p>
          <w:p w14:paraId="219FA1ED"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536BF426" w14:textId="77777777" w:rsidTr="00C90284">
        <w:trPr>
          <w:cantSplit/>
          <w:trHeight w:val="332"/>
          <w:jc w:val="center"/>
        </w:trPr>
        <w:tc>
          <w:tcPr>
            <w:tcW w:w="4809" w:type="dxa"/>
            <w:tcBorders>
              <w:right w:val="single" w:sz="12" w:space="0" w:color="00000A"/>
            </w:tcBorders>
            <w:shd w:val="clear" w:color="auto" w:fill="FFFFFF"/>
          </w:tcPr>
          <w:p w14:paraId="035C5912"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08D1ADE8" w14:textId="77777777" w:rsidR="0062270F" w:rsidRPr="00FC4AD0" w:rsidRDefault="0062270F" w:rsidP="0062270F">
            <w:pPr>
              <w:pStyle w:val="DefaultStyle"/>
              <w:spacing w:line="276" w:lineRule="auto"/>
              <w:rPr>
                <w:rFonts w:ascii="Century Gothic" w:hAnsi="Century Gothic"/>
                <w:sz w:val="20"/>
              </w:rPr>
            </w:pPr>
          </w:p>
          <w:p w14:paraId="6F0950C1"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2CC490D4" w14:textId="77777777" w:rsidTr="00C90284">
        <w:trPr>
          <w:cantSplit/>
          <w:trHeight w:val="395"/>
          <w:jc w:val="center"/>
        </w:trPr>
        <w:tc>
          <w:tcPr>
            <w:tcW w:w="4809" w:type="dxa"/>
            <w:tcBorders>
              <w:right w:val="single" w:sz="12" w:space="0" w:color="00000A"/>
            </w:tcBorders>
            <w:shd w:val="clear" w:color="auto" w:fill="FFFFFF"/>
          </w:tcPr>
          <w:p w14:paraId="6F822F57"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05F1F21" w14:textId="77777777" w:rsidR="0062270F" w:rsidRPr="00FC4AD0" w:rsidRDefault="0062270F" w:rsidP="0062270F">
            <w:pPr>
              <w:pStyle w:val="DefaultStyle"/>
              <w:spacing w:line="276" w:lineRule="auto"/>
              <w:jc w:val="right"/>
              <w:rPr>
                <w:rFonts w:ascii="Century Gothic" w:hAnsi="Century Gothic"/>
                <w:sz w:val="20"/>
              </w:rPr>
            </w:pPr>
          </w:p>
          <w:p w14:paraId="0C3A1F04"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F971F38" w14:textId="77777777" w:rsidTr="00CD0AAD">
        <w:trPr>
          <w:cantSplit/>
          <w:trHeight w:val="530"/>
          <w:jc w:val="center"/>
        </w:trPr>
        <w:tc>
          <w:tcPr>
            <w:tcW w:w="4809" w:type="dxa"/>
            <w:tcBorders>
              <w:right w:val="single" w:sz="12" w:space="0" w:color="00000A"/>
            </w:tcBorders>
            <w:shd w:val="clear" w:color="auto" w:fill="FFFFFF"/>
          </w:tcPr>
          <w:p w14:paraId="0BF4ED96" w14:textId="77777777" w:rsidR="0062270F" w:rsidRPr="00FC4AD0" w:rsidRDefault="0062270F" w:rsidP="0062270F">
            <w:pPr>
              <w:pStyle w:val="DefaultStyle"/>
              <w:spacing w:line="276" w:lineRule="auto"/>
              <w:jc w:val="both"/>
              <w:rPr>
                <w:rFonts w:ascii="Century Gothic" w:hAnsi="Century Gothic"/>
                <w:sz w:val="20"/>
              </w:rPr>
            </w:pPr>
          </w:p>
          <w:p w14:paraId="4E4B3B6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3733BDAF" w14:textId="77777777" w:rsidR="0062270F" w:rsidRPr="00FC4AD0" w:rsidRDefault="0062270F" w:rsidP="0062270F">
            <w:pPr>
              <w:pStyle w:val="DefaultStyle"/>
              <w:spacing w:line="276" w:lineRule="auto"/>
              <w:jc w:val="center"/>
              <w:rPr>
                <w:rFonts w:ascii="Century Gothic" w:hAnsi="Century Gothic"/>
                <w:sz w:val="20"/>
              </w:rPr>
            </w:pPr>
          </w:p>
          <w:p w14:paraId="5700AA6E" w14:textId="77777777" w:rsidR="0062270F" w:rsidRPr="00FC4AD0" w:rsidRDefault="0062270F" w:rsidP="0062270F">
            <w:pPr>
              <w:pStyle w:val="DefaultStyle"/>
              <w:spacing w:line="276" w:lineRule="auto"/>
              <w:rPr>
                <w:rFonts w:ascii="Century Gothic" w:hAnsi="Century Gothic"/>
                <w:sz w:val="20"/>
              </w:rPr>
            </w:pPr>
          </w:p>
        </w:tc>
      </w:tr>
    </w:tbl>
    <w:p w14:paraId="73957857"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368902"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6F32DEAD"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0D958198" w14:textId="77777777" w:rsidR="007910E7" w:rsidRPr="00DA0F03" w:rsidRDefault="007910E7" w:rsidP="00DA0F03">
      <w:pPr>
        <w:pStyle w:val="NormalWeb"/>
        <w:spacing w:line="360" w:lineRule="auto"/>
        <w:jc w:val="both"/>
        <w:rPr>
          <w:rFonts w:ascii="Century Gothic" w:hAnsi="Century Gothic"/>
          <w:sz w:val="20"/>
          <w:szCs w:val="20"/>
        </w:rPr>
      </w:pPr>
    </w:p>
    <w:p w14:paraId="3B9969AE"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0777FA4D" w14:textId="77777777" w:rsidR="008A47C9" w:rsidRDefault="008A47C9" w:rsidP="00C51171">
      <w:pPr>
        <w:pStyle w:val="DefaultStyle"/>
        <w:tabs>
          <w:tab w:val="right" w:pos="8789"/>
        </w:tabs>
        <w:spacing w:line="360" w:lineRule="auto"/>
        <w:rPr>
          <w:rFonts w:ascii="Century Gothic" w:hAnsi="Century Gothic"/>
          <w:sz w:val="20"/>
        </w:rPr>
      </w:pPr>
    </w:p>
    <w:p w14:paraId="20CA1765"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03F032BF"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51D85B3A" w14:textId="77777777" w:rsidTr="0062270F">
        <w:trPr>
          <w:cantSplit/>
          <w:jc w:val="center"/>
        </w:trPr>
        <w:tc>
          <w:tcPr>
            <w:tcW w:w="3045" w:type="dxa"/>
            <w:shd w:val="clear" w:color="auto" w:fill="FFFFFF"/>
          </w:tcPr>
          <w:p w14:paraId="30D76D94" w14:textId="77777777" w:rsidR="0062270F" w:rsidRPr="00FC4AD0" w:rsidRDefault="0062270F" w:rsidP="00C51171">
            <w:pPr>
              <w:pStyle w:val="DefaultStyle"/>
              <w:tabs>
                <w:tab w:val="right" w:pos="8789"/>
              </w:tabs>
              <w:spacing w:line="360" w:lineRule="auto"/>
              <w:rPr>
                <w:rFonts w:ascii="Century Gothic" w:hAnsi="Century Gothic"/>
                <w:sz w:val="20"/>
              </w:rPr>
            </w:pPr>
          </w:p>
          <w:p w14:paraId="53939657"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5FFB5DB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49466A8D" w14:textId="77777777" w:rsidR="0062270F" w:rsidRPr="00FC4AD0" w:rsidRDefault="0062270F" w:rsidP="00C51171">
            <w:pPr>
              <w:pStyle w:val="DefaultStyle"/>
              <w:tabs>
                <w:tab w:val="right" w:pos="8789"/>
              </w:tabs>
              <w:spacing w:line="360" w:lineRule="auto"/>
              <w:rPr>
                <w:rFonts w:ascii="Century Gothic" w:hAnsi="Century Gothic"/>
                <w:sz w:val="20"/>
              </w:rPr>
            </w:pPr>
          </w:p>
          <w:p w14:paraId="2D728AD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E4588B1"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6C99AA51" w14:textId="77777777" w:rsidR="0062270F" w:rsidRPr="00FC4AD0" w:rsidRDefault="0062270F" w:rsidP="00C51171">
            <w:pPr>
              <w:pStyle w:val="DefaultStyle"/>
              <w:tabs>
                <w:tab w:val="right" w:pos="8789"/>
              </w:tabs>
              <w:spacing w:line="360" w:lineRule="auto"/>
              <w:rPr>
                <w:rFonts w:ascii="Century Gothic" w:hAnsi="Century Gothic"/>
                <w:sz w:val="20"/>
              </w:rPr>
            </w:pPr>
          </w:p>
          <w:p w14:paraId="5E27D238"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38B8A4A8"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E91939B"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7430A991" w14:textId="77777777" w:rsidR="00A96528" w:rsidRPr="00FC4AD0" w:rsidRDefault="00A96528">
      <w:pPr>
        <w:pStyle w:val="DefaultStyle"/>
        <w:spacing w:line="276" w:lineRule="auto"/>
        <w:jc w:val="both"/>
        <w:rPr>
          <w:rFonts w:ascii="Century Gothic" w:hAnsi="Century Gothic"/>
          <w:sz w:val="20"/>
        </w:rPr>
      </w:pPr>
    </w:p>
    <w:p w14:paraId="09E6164A"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5AF1DD0A"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0BB99F67"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6B24F2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3887D5D"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63E17A7"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71E245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1A6583DD"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3806FB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14B267C"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0" w:name="__UnoMark__2709_2135027740"/>
      <w:bookmarkStart w:id="31" w:name="__UnoMark__1070_1933893160"/>
      <w:bookmarkEnd w:id="30"/>
      <w:bookmarkEnd w:id="31"/>
    </w:p>
    <w:p w14:paraId="2B103CD0" w14:textId="77777777" w:rsidR="00923CCC" w:rsidRDefault="00923CCC">
      <w:pPr>
        <w:pStyle w:val="DefaultStyle"/>
        <w:spacing w:line="276" w:lineRule="auto"/>
        <w:jc w:val="right"/>
        <w:rPr>
          <w:rFonts w:ascii="Century Gothic" w:hAnsi="Century Gothic"/>
          <w:b/>
          <w:sz w:val="20"/>
        </w:rPr>
      </w:pPr>
    </w:p>
    <w:p w14:paraId="28F9C245" w14:textId="77777777" w:rsidR="00923CCC" w:rsidRDefault="00923CCC">
      <w:pPr>
        <w:pStyle w:val="DefaultStyle"/>
        <w:spacing w:line="276" w:lineRule="auto"/>
        <w:jc w:val="right"/>
        <w:rPr>
          <w:rFonts w:ascii="Century Gothic" w:hAnsi="Century Gothic"/>
          <w:b/>
          <w:sz w:val="20"/>
        </w:rPr>
      </w:pPr>
    </w:p>
    <w:p w14:paraId="109E8838"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CDC73D5" w14:textId="77777777" w:rsidR="00A96528" w:rsidRPr="00FC4AD0" w:rsidRDefault="00A96528">
      <w:pPr>
        <w:pStyle w:val="DefaultStyle"/>
        <w:spacing w:line="276" w:lineRule="auto"/>
        <w:rPr>
          <w:rFonts w:ascii="Century Gothic" w:hAnsi="Century Gothic"/>
          <w:sz w:val="20"/>
        </w:rPr>
      </w:pPr>
    </w:p>
    <w:p w14:paraId="205481A8" w14:textId="77777777" w:rsidR="00784176" w:rsidRDefault="00784176">
      <w:pPr>
        <w:pStyle w:val="DefaultStyle"/>
        <w:spacing w:line="276" w:lineRule="auto"/>
        <w:rPr>
          <w:ins w:id="32" w:author="YAKUBU-GUMERY Yussif" w:date="2016-06-02T10:29:00Z"/>
          <w:rFonts w:ascii="Century Gothic" w:hAnsi="Century Gothic"/>
          <w:sz w:val="20"/>
        </w:rPr>
      </w:pPr>
    </w:p>
    <w:p w14:paraId="64FEC440" w14:textId="77777777" w:rsidR="003138DD" w:rsidRDefault="003138DD">
      <w:pPr>
        <w:pStyle w:val="DefaultStyle"/>
        <w:spacing w:line="276" w:lineRule="auto"/>
        <w:rPr>
          <w:ins w:id="33" w:author="YAKUBU-GUMERY Yussif" w:date="2016-06-02T10:29:00Z"/>
          <w:rFonts w:ascii="Century Gothic" w:hAnsi="Century Gothic"/>
          <w:sz w:val="20"/>
        </w:rPr>
      </w:pPr>
    </w:p>
    <w:p w14:paraId="1CBBAA43" w14:textId="77777777" w:rsidR="003138DD" w:rsidRDefault="003138DD">
      <w:pPr>
        <w:pStyle w:val="DefaultStyle"/>
        <w:spacing w:line="276" w:lineRule="auto"/>
        <w:rPr>
          <w:ins w:id="34" w:author="YAKUBU-GUMERY Yussif" w:date="2016-06-02T10:29:00Z"/>
          <w:rFonts w:ascii="Century Gothic" w:hAnsi="Century Gothic"/>
          <w:sz w:val="20"/>
        </w:rPr>
      </w:pPr>
    </w:p>
    <w:p w14:paraId="667F8C1A" w14:textId="77777777" w:rsidR="003138DD" w:rsidRPr="00FC4AD0" w:rsidRDefault="003138DD">
      <w:pPr>
        <w:pStyle w:val="DefaultStyle"/>
        <w:spacing w:line="276" w:lineRule="auto"/>
        <w:rPr>
          <w:rFonts w:ascii="Century Gothic" w:hAnsi="Century Gothic"/>
          <w:sz w:val="20"/>
        </w:rPr>
      </w:pPr>
    </w:p>
    <w:p w14:paraId="462EB16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08580B0B" w14:textId="77777777" w:rsidR="00A96528" w:rsidRPr="00FC4AD0" w:rsidRDefault="00A96528">
      <w:pPr>
        <w:pStyle w:val="DefaultStyle"/>
        <w:spacing w:line="276" w:lineRule="auto"/>
        <w:rPr>
          <w:rFonts w:ascii="Century Gothic" w:hAnsi="Century Gothic"/>
          <w:sz w:val="20"/>
        </w:rPr>
      </w:pPr>
    </w:p>
    <w:p w14:paraId="34AC63F0"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35" w:author="AMISSAH Genevieve" w:date="2019-01-10T11:26:00Z">
        <w:r w:rsidR="009F7EEB">
          <w:rPr>
            <w:rFonts w:ascii="Century Gothic" w:hAnsi="Century Gothic"/>
            <w:b/>
            <w:sz w:val="20"/>
          </w:rPr>
          <w:t>38</w:t>
        </w:r>
      </w:ins>
      <w:del w:id="36" w:author="AMISSAH Genevieve" w:date="2019-01-10T11:26:00Z">
        <w:r w:rsidR="00B01808" w:rsidDel="00B054DC">
          <w:rPr>
            <w:rFonts w:ascii="Century Gothic" w:hAnsi="Century Gothic"/>
            <w:b/>
            <w:sz w:val="20"/>
          </w:rPr>
          <w:delText>2</w:delText>
        </w:r>
      </w:del>
      <w:del w:id="37" w:author="AMISSAH Genevieve" w:date="2019-01-10T10:51:00Z">
        <w:r w:rsidR="00B01808" w:rsidDel="00CC13A4">
          <w:rPr>
            <w:rFonts w:ascii="Century Gothic" w:hAnsi="Century Gothic"/>
            <w:b/>
            <w:sz w:val="20"/>
          </w:rPr>
          <w:delText>0</w:delText>
        </w:r>
      </w:del>
    </w:p>
    <w:p w14:paraId="5482B7D7" w14:textId="77777777" w:rsidR="00A96528" w:rsidRPr="00FC4AD0" w:rsidRDefault="00A96528">
      <w:pPr>
        <w:pStyle w:val="DefaultStyle"/>
        <w:spacing w:line="276" w:lineRule="auto"/>
        <w:jc w:val="center"/>
        <w:rPr>
          <w:rFonts w:ascii="Century Gothic" w:hAnsi="Century Gothic"/>
          <w:sz w:val="20"/>
        </w:rPr>
      </w:pPr>
    </w:p>
    <w:p w14:paraId="35D3A226"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13006CFD" w14:textId="77777777" w:rsidR="00A96528" w:rsidRPr="00FC4AD0" w:rsidRDefault="00A96528">
      <w:pPr>
        <w:pStyle w:val="DefaultStyle"/>
        <w:spacing w:line="276" w:lineRule="auto"/>
        <w:jc w:val="both"/>
        <w:rPr>
          <w:rFonts w:ascii="Century Gothic" w:hAnsi="Century Gothic"/>
          <w:sz w:val="20"/>
        </w:rPr>
      </w:pPr>
    </w:p>
    <w:p w14:paraId="1261EFF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523EB5B5"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38" w:author="OBENG Sandra" w:date="2017-02-15T10:30:00Z">
        <w:r>
          <w:rPr>
            <w:rFonts w:ascii="Century Gothic" w:hAnsi="Century Gothic"/>
            <w:sz w:val="20"/>
          </w:rPr>
          <w:tab/>
        </w:r>
      </w:ins>
    </w:p>
    <w:p w14:paraId="4ACDD3B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553F1F91" w14:textId="77777777" w:rsidR="00A96528" w:rsidRPr="00FC4AD0" w:rsidRDefault="00A96528">
      <w:pPr>
        <w:pStyle w:val="DefaultStyle"/>
        <w:spacing w:line="276" w:lineRule="auto"/>
        <w:jc w:val="both"/>
        <w:rPr>
          <w:rFonts w:ascii="Century Gothic" w:hAnsi="Century Gothic"/>
          <w:sz w:val="20"/>
        </w:rPr>
      </w:pPr>
    </w:p>
    <w:p w14:paraId="71AAD79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421D947F" w14:textId="77777777" w:rsidR="00B1127C" w:rsidRDefault="00B1127C">
      <w:pPr>
        <w:pStyle w:val="DefaultStyle"/>
        <w:spacing w:line="276" w:lineRule="auto"/>
        <w:jc w:val="both"/>
        <w:rPr>
          <w:rFonts w:ascii="Century Gothic" w:hAnsi="Century Gothic"/>
          <w:sz w:val="20"/>
        </w:rPr>
      </w:pPr>
    </w:p>
    <w:p w14:paraId="03D6A17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5BFDC140" w14:textId="77777777" w:rsidR="00A96528" w:rsidRPr="00FC4AD0" w:rsidRDefault="00A96528">
      <w:pPr>
        <w:pStyle w:val="DefaultStyle"/>
        <w:spacing w:line="276" w:lineRule="auto"/>
        <w:jc w:val="both"/>
        <w:rPr>
          <w:rFonts w:ascii="Century Gothic" w:hAnsi="Century Gothic"/>
          <w:sz w:val="20"/>
        </w:rPr>
      </w:pPr>
    </w:p>
    <w:p w14:paraId="30EB9EB9"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5A34FD51" w14:textId="77777777" w:rsidR="00A96528" w:rsidRPr="00FC4AD0" w:rsidRDefault="00A96528">
      <w:pPr>
        <w:pStyle w:val="DefaultStyle"/>
        <w:spacing w:line="276" w:lineRule="auto"/>
        <w:jc w:val="both"/>
        <w:rPr>
          <w:rFonts w:ascii="Century Gothic" w:hAnsi="Century Gothic"/>
          <w:sz w:val="20"/>
        </w:rPr>
      </w:pPr>
    </w:p>
    <w:p w14:paraId="3DE6EBA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5EEB8710" w14:textId="77777777" w:rsidR="00A96528" w:rsidRPr="00FC4AD0" w:rsidRDefault="00A96528">
      <w:pPr>
        <w:pStyle w:val="DefaultStyle"/>
        <w:spacing w:line="276" w:lineRule="auto"/>
        <w:jc w:val="both"/>
        <w:rPr>
          <w:rFonts w:ascii="Century Gothic" w:hAnsi="Century Gothic"/>
          <w:sz w:val="20"/>
        </w:rPr>
      </w:pPr>
    </w:p>
    <w:p w14:paraId="0CA9546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57176987" w14:textId="77777777" w:rsidR="00A96528" w:rsidRPr="00FC4AD0" w:rsidRDefault="00A96528">
      <w:pPr>
        <w:pStyle w:val="DefaultStyle"/>
        <w:spacing w:line="276" w:lineRule="auto"/>
        <w:jc w:val="both"/>
        <w:rPr>
          <w:rFonts w:ascii="Century Gothic" w:hAnsi="Century Gothic"/>
          <w:sz w:val="20"/>
        </w:rPr>
      </w:pPr>
    </w:p>
    <w:p w14:paraId="38383AC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6033E338" w14:textId="77777777" w:rsidR="009C7A1D" w:rsidRPr="00FC4AD0" w:rsidRDefault="009C7A1D">
      <w:pPr>
        <w:pStyle w:val="DefaultStyle"/>
        <w:spacing w:line="276" w:lineRule="auto"/>
        <w:jc w:val="both"/>
        <w:rPr>
          <w:rFonts w:ascii="Century Gothic" w:hAnsi="Century Gothic"/>
          <w:sz w:val="20"/>
        </w:rPr>
      </w:pPr>
    </w:p>
    <w:p w14:paraId="41A0D002" w14:textId="77777777" w:rsidR="009C7A1D" w:rsidRPr="00FC4AD0" w:rsidRDefault="009C7A1D">
      <w:pPr>
        <w:pStyle w:val="DefaultStyle"/>
        <w:spacing w:line="276" w:lineRule="auto"/>
        <w:jc w:val="both"/>
        <w:rPr>
          <w:rFonts w:ascii="Century Gothic" w:hAnsi="Century Gothic"/>
          <w:sz w:val="20"/>
        </w:rPr>
      </w:pPr>
    </w:p>
    <w:p w14:paraId="5158AF72" w14:textId="77777777" w:rsidR="009C7A1D" w:rsidRPr="00FC4AD0" w:rsidRDefault="009C7A1D">
      <w:pPr>
        <w:pStyle w:val="DefaultStyle"/>
        <w:spacing w:line="276" w:lineRule="auto"/>
        <w:jc w:val="both"/>
        <w:rPr>
          <w:rFonts w:ascii="Century Gothic" w:hAnsi="Century Gothic"/>
          <w:sz w:val="20"/>
        </w:rPr>
      </w:pPr>
    </w:p>
    <w:p w14:paraId="524F96A2" w14:textId="77777777" w:rsidR="009C7A1D" w:rsidRPr="00FC4AD0" w:rsidRDefault="009C7A1D">
      <w:pPr>
        <w:pStyle w:val="DefaultStyle"/>
        <w:spacing w:line="276" w:lineRule="auto"/>
        <w:jc w:val="both"/>
        <w:rPr>
          <w:rFonts w:ascii="Century Gothic" w:hAnsi="Century Gothic"/>
          <w:sz w:val="20"/>
        </w:rPr>
      </w:pPr>
    </w:p>
    <w:p w14:paraId="5252A61C" w14:textId="77777777" w:rsidR="009C7A1D" w:rsidRPr="00FC4AD0" w:rsidRDefault="009C7A1D">
      <w:pPr>
        <w:pStyle w:val="DefaultStyle"/>
        <w:spacing w:line="276" w:lineRule="auto"/>
        <w:jc w:val="both"/>
        <w:rPr>
          <w:rFonts w:ascii="Century Gothic" w:hAnsi="Century Gothic"/>
          <w:sz w:val="20"/>
        </w:rPr>
      </w:pPr>
    </w:p>
    <w:p w14:paraId="47BB512B" w14:textId="77777777" w:rsidR="009C7A1D" w:rsidRPr="00FC4AD0" w:rsidRDefault="009C7A1D">
      <w:pPr>
        <w:pStyle w:val="DefaultStyle"/>
        <w:spacing w:line="276" w:lineRule="auto"/>
        <w:jc w:val="both"/>
        <w:rPr>
          <w:rFonts w:ascii="Century Gothic" w:hAnsi="Century Gothic"/>
          <w:sz w:val="20"/>
        </w:rPr>
      </w:pPr>
    </w:p>
    <w:p w14:paraId="7825C605" w14:textId="77777777" w:rsidR="009C7A1D" w:rsidRPr="00FC4AD0" w:rsidRDefault="009C7A1D">
      <w:pPr>
        <w:pStyle w:val="DefaultStyle"/>
        <w:spacing w:line="276" w:lineRule="auto"/>
        <w:jc w:val="both"/>
        <w:rPr>
          <w:rFonts w:ascii="Century Gothic" w:hAnsi="Century Gothic"/>
          <w:sz w:val="20"/>
        </w:rPr>
      </w:pPr>
    </w:p>
    <w:p w14:paraId="5C2AA121" w14:textId="77777777" w:rsidR="009C7A1D" w:rsidRPr="00A7692C" w:rsidRDefault="009C7A1D">
      <w:pPr>
        <w:pStyle w:val="DefaultStyle"/>
        <w:spacing w:line="276" w:lineRule="auto"/>
        <w:jc w:val="both"/>
        <w:rPr>
          <w:rFonts w:ascii="Century Gothic" w:hAnsi="Century Gothic"/>
          <w:i/>
          <w:sz w:val="20"/>
        </w:rPr>
      </w:pPr>
    </w:p>
    <w:p w14:paraId="6A745DCE" w14:textId="77777777" w:rsidR="009C7A1D" w:rsidRPr="00FC4AD0" w:rsidRDefault="009C7A1D">
      <w:pPr>
        <w:pStyle w:val="DefaultStyle"/>
        <w:spacing w:line="276" w:lineRule="auto"/>
        <w:jc w:val="both"/>
        <w:rPr>
          <w:rFonts w:ascii="Century Gothic" w:hAnsi="Century Gothic"/>
          <w:sz w:val="20"/>
        </w:rPr>
      </w:pPr>
    </w:p>
    <w:p w14:paraId="0D3F9A7B"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09058" w14:textId="77777777" w:rsidR="00C87A40" w:rsidRDefault="00C87A40" w:rsidP="009B2008">
      <w:pPr>
        <w:spacing w:after="0" w:line="240" w:lineRule="auto"/>
      </w:pPr>
      <w:r>
        <w:separator/>
      </w:r>
    </w:p>
  </w:endnote>
  <w:endnote w:type="continuationSeparator" w:id="0">
    <w:p w14:paraId="7E7B9D12" w14:textId="77777777" w:rsidR="00C87A40" w:rsidRDefault="00C87A40"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7B5121F9"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39" w:author="AMISSAH Genevieve" w:date="2019-01-10T10:52:00Z">
          <w:r w:rsidR="009F7EEB">
            <w:rPr>
              <w:rFonts w:ascii="Century Gothic" w:hAnsi="Century Gothic"/>
              <w:b/>
              <w:sz w:val="20"/>
            </w:rPr>
            <w:t>38</w:t>
          </w:r>
        </w:ins>
        <w:del w:id="40"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729136CE"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610B6" w14:textId="77777777" w:rsidR="00C87A40" w:rsidRDefault="00C87A40" w:rsidP="009B2008">
      <w:pPr>
        <w:spacing w:after="0" w:line="240" w:lineRule="auto"/>
      </w:pPr>
      <w:r>
        <w:separator/>
      </w:r>
    </w:p>
  </w:footnote>
  <w:footnote w:type="continuationSeparator" w:id="0">
    <w:p w14:paraId="76FC9F17" w14:textId="77777777" w:rsidR="00C87A40" w:rsidRDefault="00C87A40"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B5886"/>
    <w:rsid w:val="000C37A1"/>
    <w:rsid w:val="000D2157"/>
    <w:rsid w:val="00157F26"/>
    <w:rsid w:val="00174831"/>
    <w:rsid w:val="001B54F5"/>
    <w:rsid w:val="001E32C7"/>
    <w:rsid w:val="001E3D80"/>
    <w:rsid w:val="001E67E7"/>
    <w:rsid w:val="001E748B"/>
    <w:rsid w:val="00226BF2"/>
    <w:rsid w:val="00233BC7"/>
    <w:rsid w:val="00260E70"/>
    <w:rsid w:val="00295A91"/>
    <w:rsid w:val="002B67A1"/>
    <w:rsid w:val="002B6F55"/>
    <w:rsid w:val="002D7BD9"/>
    <w:rsid w:val="002E57D1"/>
    <w:rsid w:val="002E6B7A"/>
    <w:rsid w:val="002F18EB"/>
    <w:rsid w:val="002F2D6C"/>
    <w:rsid w:val="002F3BD7"/>
    <w:rsid w:val="00305411"/>
    <w:rsid w:val="003111F1"/>
    <w:rsid w:val="003138DD"/>
    <w:rsid w:val="0032088C"/>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9F7EEB"/>
    <w:rsid w:val="00A13971"/>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1AEE"/>
    <w:rsid w:val="00C75A95"/>
    <w:rsid w:val="00C861B8"/>
    <w:rsid w:val="00C87A40"/>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57B0E"/>
    <w:rsid w:val="00E658C7"/>
    <w:rsid w:val="00E65A63"/>
    <w:rsid w:val="00E712DB"/>
    <w:rsid w:val="00E74A4B"/>
    <w:rsid w:val="00E83626"/>
    <w:rsid w:val="00EA420B"/>
    <w:rsid w:val="00EA5157"/>
    <w:rsid w:val="00EA77F9"/>
    <w:rsid w:val="00EB6155"/>
    <w:rsid w:val="00F02AA2"/>
    <w:rsid w:val="00F422B0"/>
    <w:rsid w:val="00F45DC1"/>
    <w:rsid w:val="00F508EE"/>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22793"/>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0EF9-2EA4-4334-81AB-F96FBB96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2019-01-11T13:29:00Z</dcterms:created>
  <dcterms:modified xsi:type="dcterms:W3CDTF">2019-01-11T13:29:00Z</dcterms:modified>
</cp:coreProperties>
</file>