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07E24"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60D3D94F" w14:textId="77777777" w:rsidR="00A96528" w:rsidRPr="00FC4AD0" w:rsidRDefault="00A96528">
      <w:pPr>
        <w:pStyle w:val="DefaultStyle"/>
        <w:spacing w:line="276" w:lineRule="auto"/>
        <w:rPr>
          <w:rFonts w:ascii="Century Gothic" w:hAnsi="Century Gothic"/>
          <w:sz w:val="20"/>
        </w:rPr>
      </w:pPr>
    </w:p>
    <w:p w14:paraId="3A448850" w14:textId="77777777" w:rsidR="00A96528" w:rsidRPr="00FC4AD0" w:rsidRDefault="00A96528">
      <w:pPr>
        <w:pStyle w:val="DefaultStyle"/>
        <w:spacing w:line="276" w:lineRule="auto"/>
        <w:rPr>
          <w:rFonts w:ascii="Century Gothic" w:hAnsi="Century Gothic"/>
          <w:sz w:val="20"/>
        </w:rPr>
      </w:pPr>
    </w:p>
    <w:p w14:paraId="722E2C04" w14:textId="77777777" w:rsidR="00A96528" w:rsidRPr="00FC4AD0" w:rsidRDefault="00A96528">
      <w:pPr>
        <w:pStyle w:val="DefaultStyle"/>
        <w:spacing w:line="276" w:lineRule="auto"/>
        <w:rPr>
          <w:rFonts w:ascii="Century Gothic" w:hAnsi="Century Gothic"/>
          <w:sz w:val="20"/>
        </w:rPr>
      </w:pPr>
    </w:p>
    <w:p w14:paraId="705B962D"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ins w:id="1" w:author="AMISSAH Genevieve" w:date="2019-01-10T11:25:00Z">
        <w:r w:rsidR="00C71AEE">
          <w:rPr>
            <w:rFonts w:ascii="Century Gothic" w:hAnsi="Century Gothic"/>
            <w:b/>
            <w:sz w:val="20"/>
          </w:rPr>
          <w:t>37</w:t>
        </w:r>
      </w:ins>
      <w:del w:id="2" w:author="AMISSAH Genevieve" w:date="2019-01-10T11:25:00Z">
        <w:r w:rsidR="00B01808" w:rsidDel="00B054DC">
          <w:rPr>
            <w:rFonts w:ascii="Century Gothic" w:hAnsi="Century Gothic"/>
            <w:b/>
            <w:sz w:val="20"/>
          </w:rPr>
          <w:delText>2</w:delText>
        </w:r>
      </w:del>
      <w:del w:id="3" w:author="AMISSAH Genevieve" w:date="2019-01-10T10:50:00Z">
        <w:r w:rsidR="00B01808" w:rsidDel="00CC13A4">
          <w:rPr>
            <w:rFonts w:ascii="Century Gothic" w:hAnsi="Century Gothic"/>
            <w:b/>
            <w:sz w:val="20"/>
          </w:rPr>
          <w:delText>0</w:delText>
        </w:r>
      </w:del>
    </w:p>
    <w:p w14:paraId="049D3EF4" w14:textId="77777777" w:rsidR="00813687" w:rsidRDefault="00813687">
      <w:pPr>
        <w:pStyle w:val="DefaultStyle"/>
        <w:spacing w:line="276" w:lineRule="auto"/>
        <w:rPr>
          <w:ins w:id="4" w:author="OBENG Sandra" w:date="2019-01-08T10:45:00Z"/>
          <w:rFonts w:ascii="Century Gothic" w:hAnsi="Century Gothic"/>
          <w:b/>
          <w:sz w:val="20"/>
        </w:rPr>
      </w:pPr>
    </w:p>
    <w:p w14:paraId="1F84BAD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2004CF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209502BC" w14:textId="77777777" w:rsidR="00A96528" w:rsidRPr="00FC4AD0" w:rsidRDefault="00A96528">
      <w:pPr>
        <w:pStyle w:val="DefaultStyle"/>
        <w:spacing w:line="276" w:lineRule="auto"/>
        <w:jc w:val="both"/>
        <w:rPr>
          <w:rFonts w:ascii="Century Gothic" w:hAnsi="Century Gothic"/>
          <w:sz w:val="20"/>
        </w:rPr>
      </w:pPr>
    </w:p>
    <w:p w14:paraId="0F96B4D3" w14:textId="77777777" w:rsidR="00A96528" w:rsidRPr="00FC4AD0" w:rsidRDefault="00A96528">
      <w:pPr>
        <w:pStyle w:val="DefaultStyle"/>
        <w:spacing w:line="276" w:lineRule="auto"/>
        <w:rPr>
          <w:rFonts w:ascii="Century Gothic" w:hAnsi="Century Gothic"/>
          <w:sz w:val="20"/>
        </w:rPr>
      </w:pPr>
    </w:p>
    <w:p w14:paraId="23A3C3EB"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5C9FC9DD"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791005AA" w14:textId="77777777" w:rsidR="00A96528" w:rsidRPr="00FC4AD0" w:rsidRDefault="00A96528">
      <w:pPr>
        <w:pStyle w:val="DefaultStyle"/>
        <w:spacing w:line="276" w:lineRule="auto"/>
        <w:rPr>
          <w:rFonts w:ascii="Century Gothic" w:hAnsi="Century Gothic"/>
          <w:sz w:val="20"/>
        </w:rPr>
      </w:pPr>
    </w:p>
    <w:p w14:paraId="76B6378D"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477E1289" w14:textId="77777777" w:rsidR="00A96528" w:rsidRPr="00FC4AD0" w:rsidRDefault="00A96528">
      <w:pPr>
        <w:pStyle w:val="DefaultStyle"/>
        <w:spacing w:line="276" w:lineRule="auto"/>
        <w:jc w:val="both"/>
        <w:rPr>
          <w:rFonts w:ascii="Century Gothic" w:hAnsi="Century Gothic"/>
          <w:sz w:val="20"/>
        </w:rPr>
      </w:pPr>
    </w:p>
    <w:p w14:paraId="4A99E46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0CDC9DC3" w14:textId="77777777" w:rsidR="00A96528" w:rsidRPr="00FC4AD0" w:rsidRDefault="00A96528">
      <w:pPr>
        <w:pStyle w:val="DefaultStyle"/>
        <w:spacing w:line="276" w:lineRule="auto"/>
        <w:jc w:val="both"/>
        <w:rPr>
          <w:rFonts w:ascii="Century Gothic" w:hAnsi="Century Gothic"/>
          <w:sz w:val="20"/>
        </w:rPr>
      </w:pPr>
    </w:p>
    <w:p w14:paraId="069D00D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5036A22E" w14:textId="77777777" w:rsidR="00A96528" w:rsidRPr="00FC4AD0" w:rsidRDefault="00A96528">
      <w:pPr>
        <w:pStyle w:val="DefaultStyle"/>
        <w:spacing w:line="276" w:lineRule="auto"/>
        <w:jc w:val="both"/>
        <w:rPr>
          <w:rFonts w:ascii="Century Gothic" w:hAnsi="Century Gothic"/>
          <w:sz w:val="20"/>
        </w:rPr>
      </w:pPr>
    </w:p>
    <w:p w14:paraId="5AF8A9A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10908D69" w14:textId="77777777" w:rsidR="00A96528" w:rsidRPr="00FC4AD0" w:rsidRDefault="00A96528">
      <w:pPr>
        <w:pStyle w:val="DefaultStyle"/>
        <w:spacing w:line="276" w:lineRule="auto"/>
        <w:jc w:val="both"/>
        <w:rPr>
          <w:rFonts w:ascii="Century Gothic" w:hAnsi="Century Gothic"/>
          <w:sz w:val="20"/>
        </w:rPr>
      </w:pPr>
    </w:p>
    <w:p w14:paraId="148DBBA8"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1C64CC96" w14:textId="77777777" w:rsidR="00A96528" w:rsidRPr="00FC4AD0" w:rsidRDefault="00A96528">
      <w:pPr>
        <w:pStyle w:val="Header"/>
        <w:tabs>
          <w:tab w:val="left" w:pos="720"/>
        </w:tabs>
        <w:spacing w:line="276" w:lineRule="auto"/>
        <w:rPr>
          <w:rFonts w:ascii="Century Gothic" w:hAnsi="Century Gothic"/>
          <w:sz w:val="20"/>
        </w:rPr>
      </w:pPr>
    </w:p>
    <w:p w14:paraId="620964F1" w14:textId="77777777" w:rsidR="005D79B3" w:rsidRPr="00FC4AD0" w:rsidRDefault="005D79B3">
      <w:pPr>
        <w:pStyle w:val="Header"/>
        <w:tabs>
          <w:tab w:val="left" w:pos="720"/>
        </w:tabs>
        <w:spacing w:line="276" w:lineRule="auto"/>
        <w:rPr>
          <w:rFonts w:ascii="Century Gothic" w:hAnsi="Century Gothic"/>
          <w:sz w:val="20"/>
        </w:rPr>
      </w:pPr>
    </w:p>
    <w:p w14:paraId="1D725236"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45C8A13B" w14:textId="77777777" w:rsidR="00EA5157" w:rsidRDefault="00EA5157">
      <w:pPr>
        <w:pStyle w:val="Header"/>
        <w:tabs>
          <w:tab w:val="left" w:pos="720"/>
        </w:tabs>
        <w:spacing w:line="276" w:lineRule="auto"/>
        <w:rPr>
          <w:rFonts w:ascii="Century Gothic" w:hAnsi="Century Gothic"/>
          <w:sz w:val="20"/>
        </w:rPr>
      </w:pPr>
    </w:p>
    <w:p w14:paraId="3CDE3671" w14:textId="77777777" w:rsidR="00EA5157" w:rsidRDefault="00EA5157">
      <w:pPr>
        <w:pStyle w:val="Header"/>
        <w:tabs>
          <w:tab w:val="left" w:pos="720"/>
        </w:tabs>
        <w:spacing w:line="276" w:lineRule="auto"/>
        <w:rPr>
          <w:rFonts w:ascii="Century Gothic" w:hAnsi="Century Gothic"/>
          <w:sz w:val="20"/>
        </w:rPr>
      </w:pPr>
    </w:p>
    <w:p w14:paraId="33DB5702"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00A5A5EC"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6DDAF911"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0491F31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6E26BC26"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5F0CEA00"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0D79E6EF"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189D05A4"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5AEE1B80" w14:textId="77777777" w:rsidR="00D54BA3" w:rsidRDefault="00D54BA3" w:rsidP="00FC4AD0">
      <w:pPr>
        <w:pStyle w:val="DefaultStyle"/>
        <w:spacing w:line="276" w:lineRule="auto"/>
        <w:rPr>
          <w:rFonts w:ascii="Century Gothic" w:hAnsi="Century Gothic"/>
          <w:sz w:val="20"/>
        </w:rPr>
      </w:pPr>
    </w:p>
    <w:p w14:paraId="7BA1DCCE" w14:textId="77777777" w:rsidR="00D54BA3" w:rsidRPr="00FC4AD0" w:rsidRDefault="00D54BA3" w:rsidP="00FC4AD0">
      <w:pPr>
        <w:pStyle w:val="DefaultStyle"/>
        <w:spacing w:line="276" w:lineRule="auto"/>
        <w:rPr>
          <w:rFonts w:ascii="Century Gothic" w:hAnsi="Century Gothic"/>
          <w:sz w:val="20"/>
        </w:rPr>
      </w:pPr>
    </w:p>
    <w:p w14:paraId="0BA0CCD7"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2DF0D47" w14:textId="77777777" w:rsidR="00A96528" w:rsidRPr="00FC4AD0" w:rsidRDefault="00A96528">
      <w:pPr>
        <w:pStyle w:val="TOAHeading"/>
        <w:tabs>
          <w:tab w:val="right" w:pos="9072"/>
        </w:tabs>
        <w:suppressAutoHyphens w:val="0"/>
        <w:rPr>
          <w:rFonts w:ascii="Century Gothic" w:hAnsi="Century Gothic"/>
          <w:sz w:val="20"/>
        </w:rPr>
      </w:pPr>
    </w:p>
    <w:p w14:paraId="320D26F9"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ins w:id="10" w:author="AMISSAH Genevieve" w:date="2019-01-10T11:25:00Z">
        <w:r w:rsidR="00C71AEE">
          <w:rPr>
            <w:rFonts w:ascii="Century Gothic" w:hAnsi="Century Gothic"/>
            <w:b/>
            <w:sz w:val="20"/>
          </w:rPr>
          <w:t>37</w:t>
        </w:r>
      </w:ins>
      <w:del w:id="11" w:author="AMISSAH Genevieve" w:date="2019-01-10T11:25:00Z">
        <w:r w:rsidR="00B01808" w:rsidDel="00B054DC">
          <w:rPr>
            <w:rFonts w:ascii="Century Gothic" w:hAnsi="Century Gothic"/>
            <w:b/>
            <w:sz w:val="20"/>
          </w:rPr>
          <w:delText>2</w:delText>
        </w:r>
      </w:del>
      <w:del w:id="12" w:author="AMISSAH Genevieve" w:date="2019-01-10T10:51:00Z">
        <w:r w:rsidR="00B01808" w:rsidDel="00CC13A4">
          <w:rPr>
            <w:rFonts w:ascii="Century Gothic" w:hAnsi="Century Gothic"/>
            <w:b/>
            <w:sz w:val="20"/>
          </w:rPr>
          <w:delText>0</w:delText>
        </w:r>
      </w:del>
    </w:p>
    <w:p w14:paraId="3D9CF18E" w14:textId="77777777" w:rsidR="00813687" w:rsidRDefault="00813687">
      <w:pPr>
        <w:pStyle w:val="DefaultStyle"/>
        <w:rPr>
          <w:rFonts w:ascii="Century Gothic" w:hAnsi="Century Gothic"/>
          <w:b/>
          <w:sz w:val="20"/>
        </w:rPr>
      </w:pPr>
    </w:p>
    <w:p w14:paraId="48EB98EC"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11566264" w14:textId="77777777" w:rsidR="00A96528" w:rsidRPr="00FC4AD0" w:rsidRDefault="00A96528">
      <w:pPr>
        <w:pStyle w:val="DefaultStyle"/>
        <w:rPr>
          <w:rFonts w:ascii="Century Gothic" w:hAnsi="Century Gothic"/>
          <w:sz w:val="18"/>
          <w:szCs w:val="18"/>
        </w:rPr>
      </w:pPr>
    </w:p>
    <w:p w14:paraId="3A0942D6" w14:textId="77777777" w:rsidR="005E4EB4" w:rsidRDefault="005E4EB4">
      <w:pPr>
        <w:pStyle w:val="DefaultStyle"/>
        <w:rPr>
          <w:rFonts w:ascii="Century Gothic" w:hAnsi="Century Gothic"/>
          <w:sz w:val="20"/>
        </w:rPr>
      </w:pPr>
    </w:p>
    <w:p w14:paraId="1055E18A" w14:textId="77777777" w:rsidR="00D54BA3" w:rsidRPr="00FC4AD0" w:rsidRDefault="00D54BA3">
      <w:pPr>
        <w:pStyle w:val="DefaultStyle"/>
        <w:rPr>
          <w:rFonts w:ascii="Century Gothic" w:hAnsi="Century Gothic"/>
          <w:sz w:val="20"/>
        </w:rPr>
      </w:pPr>
    </w:p>
    <w:p w14:paraId="49BA1DC9"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041579C5" w14:textId="77777777" w:rsidR="00A96528" w:rsidRPr="00FC4AD0" w:rsidRDefault="00A96528">
      <w:pPr>
        <w:pStyle w:val="DefaultStyle"/>
        <w:spacing w:line="276" w:lineRule="auto"/>
        <w:jc w:val="both"/>
        <w:rPr>
          <w:rFonts w:ascii="Century Gothic" w:hAnsi="Century Gothic"/>
          <w:sz w:val="20"/>
        </w:rPr>
      </w:pPr>
    </w:p>
    <w:p w14:paraId="46ED3490"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1506426B"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
      <w:tr w:rsidR="00A96528" w:rsidRPr="00FC4AD0" w14:paraId="1C9ADDE3"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C2ECF00" w14:textId="77777777" w:rsidR="00A96528" w:rsidRPr="00FC4AD0" w:rsidRDefault="00A96528">
            <w:pPr>
              <w:pStyle w:val="DefaultStyle"/>
              <w:spacing w:line="276" w:lineRule="auto"/>
              <w:jc w:val="center"/>
              <w:rPr>
                <w:rFonts w:ascii="Century Gothic" w:hAnsi="Century Gothic"/>
                <w:sz w:val="20"/>
              </w:rPr>
            </w:pPr>
          </w:p>
          <w:p w14:paraId="1AC7FB75"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050683C9"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65FA660C" w14:textId="77777777" w:rsidR="00A96528" w:rsidRPr="00FC4AD0" w:rsidRDefault="00A96528">
            <w:pPr>
              <w:pStyle w:val="DefaultStyle"/>
              <w:spacing w:line="276" w:lineRule="auto"/>
              <w:jc w:val="center"/>
              <w:rPr>
                <w:rFonts w:ascii="Century Gothic" w:hAnsi="Century Gothic"/>
                <w:sz w:val="20"/>
              </w:rPr>
            </w:pPr>
          </w:p>
          <w:p w14:paraId="5229C4C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76E1D9F" w14:textId="77777777" w:rsidR="00A96528" w:rsidRPr="00FC4AD0" w:rsidRDefault="00A96528">
            <w:pPr>
              <w:pStyle w:val="DefaultStyle"/>
              <w:spacing w:line="276" w:lineRule="auto"/>
              <w:jc w:val="center"/>
              <w:rPr>
                <w:rFonts w:ascii="Century Gothic" w:hAnsi="Century Gothic"/>
                <w:sz w:val="20"/>
              </w:rPr>
            </w:pPr>
          </w:p>
          <w:p w14:paraId="467319C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48AFD56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B054DC" w:rsidRPr="00FC4AD0" w14:paraId="76FF1384" w14:textId="77777777" w:rsidTr="009522F0">
        <w:trPr>
          <w:cantSplit/>
          <w:trHeight w:val="942"/>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7C3EFE8A"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17B7F35D"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06FFFAC0"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2543419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2036F26D"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39054DE7"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329C9994" w14:textId="77777777" w:rsidR="00813687" w:rsidRDefault="00813687" w:rsidP="00A758F0">
            <w:pPr>
              <w:pStyle w:val="DefaultStyle"/>
              <w:tabs>
                <w:tab w:val="center" w:pos="224"/>
              </w:tabs>
              <w:spacing w:line="240" w:lineRule="auto"/>
              <w:rPr>
                <w:ins w:id="13" w:author="OBENG Sandra" w:date="2019-01-08T10:48:00Z"/>
                <w:rFonts w:ascii="Century Gothic" w:hAnsi="Century Gothic"/>
                <w:b/>
                <w:sz w:val="20"/>
              </w:rPr>
            </w:pPr>
          </w:p>
          <w:p w14:paraId="3CBC888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7CE5AA4" w14:textId="77777777" w:rsidR="00756048" w:rsidRDefault="00756048" w:rsidP="00C90284">
            <w:pPr>
              <w:pStyle w:val="DefaultStyle"/>
              <w:spacing w:line="240" w:lineRule="auto"/>
              <w:jc w:val="center"/>
              <w:rPr>
                <w:rFonts w:ascii="Century Gothic" w:hAnsi="Century Gothic"/>
                <w:b/>
                <w:sz w:val="20"/>
              </w:rPr>
            </w:pPr>
          </w:p>
          <w:p w14:paraId="327816E0" w14:textId="77777777" w:rsidR="00756048" w:rsidRDefault="00756048" w:rsidP="002E57D1">
            <w:pPr>
              <w:pStyle w:val="DefaultStyle"/>
              <w:spacing w:line="240" w:lineRule="auto"/>
              <w:rPr>
                <w:rFonts w:ascii="Century Gothic" w:hAnsi="Century Gothic"/>
                <w:b/>
                <w:sz w:val="20"/>
              </w:rPr>
            </w:pPr>
          </w:p>
          <w:p w14:paraId="44126C49" w14:textId="77777777" w:rsidR="00756048" w:rsidRDefault="00756048" w:rsidP="002E57D1">
            <w:pPr>
              <w:pStyle w:val="DefaultStyle"/>
              <w:spacing w:line="240" w:lineRule="auto"/>
              <w:rPr>
                <w:rFonts w:ascii="Century Gothic" w:hAnsi="Century Gothic"/>
                <w:b/>
                <w:sz w:val="20"/>
              </w:rPr>
            </w:pPr>
          </w:p>
          <w:p w14:paraId="11D10F5A"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C46B994" w14:textId="77777777" w:rsidR="00756048" w:rsidRPr="00813687" w:rsidRDefault="00C71AEE">
            <w:pPr>
              <w:rPr>
                <w:rFonts w:ascii="Century Gothic" w:hAnsi="Century Gothic" w:cs="Calibri"/>
                <w:b/>
                <w:color w:val="000000"/>
                <w:sz w:val="20"/>
                <w:szCs w:val="20"/>
              </w:rPr>
            </w:pPr>
            <w:ins w:id="14" w:author="AMISSAH Genevieve" w:date="2019-01-10T12:31:00Z">
              <w:r>
                <w:rPr>
                  <w:rFonts w:ascii="Calibri" w:hAnsi="Calibri"/>
                  <w:b/>
                  <w:sz w:val="24"/>
                </w:rPr>
                <w:t>A4 BROWN ENVELOPES</w:t>
              </w:r>
            </w:ins>
            <w:del w:id="15" w:author="AMISSAH Genevieve" w:date="2019-01-10T10:51:00Z">
              <w:r w:rsidR="00B01808" w:rsidDel="00CC13A4">
                <w:rPr>
                  <w:rFonts w:ascii="Calibri" w:hAnsi="Calibri"/>
                  <w:b/>
                  <w:sz w:val="24"/>
                </w:rPr>
                <w:delText>PAPER CLIPS</w:delText>
              </w:r>
            </w:del>
            <w:del w:id="1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604A19FC" w14:textId="77777777" w:rsidR="000B5886" w:rsidRDefault="000B5886" w:rsidP="002E57D1">
            <w:pPr>
              <w:pStyle w:val="DefaultStyle"/>
              <w:spacing w:line="240" w:lineRule="auto"/>
              <w:rPr>
                <w:ins w:id="17" w:author="AMISSAH Genevieve" w:date="2019-01-10T12:10:00Z"/>
                <w:rFonts w:ascii="Century Gothic" w:hAnsi="Century Gothic"/>
                <w:b/>
                <w:sz w:val="20"/>
              </w:rPr>
            </w:pPr>
          </w:p>
          <w:p w14:paraId="15D3D3BB" w14:textId="77777777" w:rsidR="000B5886" w:rsidRDefault="000B5886" w:rsidP="002E57D1">
            <w:pPr>
              <w:pStyle w:val="DefaultStyle"/>
              <w:spacing w:line="240" w:lineRule="auto"/>
              <w:rPr>
                <w:ins w:id="18" w:author="AMISSAH Genevieve" w:date="2019-01-10T12:10:00Z"/>
                <w:rFonts w:ascii="Century Gothic" w:hAnsi="Century Gothic"/>
                <w:b/>
                <w:sz w:val="20"/>
              </w:rPr>
            </w:pPr>
          </w:p>
          <w:p w14:paraId="7A6E7815" w14:textId="77777777" w:rsidR="009522F0" w:rsidDel="002F2D6C" w:rsidRDefault="00C71AEE" w:rsidP="002E57D1">
            <w:pPr>
              <w:pStyle w:val="DefaultStyle"/>
              <w:spacing w:line="240" w:lineRule="auto"/>
              <w:rPr>
                <w:del w:id="19" w:author="AMISSAH Genevieve" w:date="2019-01-10T10:56:00Z"/>
                <w:rFonts w:ascii="Century Gothic" w:hAnsi="Century Gothic"/>
                <w:b/>
                <w:sz w:val="20"/>
              </w:rPr>
            </w:pPr>
            <w:ins w:id="20" w:author="AMISSAH Genevieve" w:date="2019-01-10T12:27:00Z">
              <w:r>
                <w:rPr>
                  <w:rFonts w:ascii="Century Gothic" w:hAnsi="Century Gothic"/>
                  <w:b/>
                  <w:sz w:val="20"/>
                </w:rPr>
                <w:t xml:space="preserve">30000 </w:t>
              </w:r>
              <w:r w:rsidR="0032088C">
                <w:rPr>
                  <w:rFonts w:ascii="Century Gothic" w:hAnsi="Century Gothic"/>
                  <w:b/>
                  <w:sz w:val="20"/>
                </w:rPr>
                <w:t>PCS</w:t>
              </w:r>
            </w:ins>
          </w:p>
          <w:p w14:paraId="7B01C4F2" w14:textId="77777777" w:rsidR="009522F0" w:rsidDel="002F2D6C" w:rsidRDefault="009522F0" w:rsidP="002E57D1">
            <w:pPr>
              <w:pStyle w:val="DefaultStyle"/>
              <w:spacing w:line="240" w:lineRule="auto"/>
              <w:rPr>
                <w:del w:id="21" w:author="AMISSAH Genevieve" w:date="2019-01-10T10:56:00Z"/>
                <w:rFonts w:ascii="Century Gothic" w:hAnsi="Century Gothic"/>
                <w:b/>
                <w:sz w:val="20"/>
              </w:rPr>
            </w:pPr>
          </w:p>
          <w:p w14:paraId="0DED79EB" w14:textId="77777777" w:rsidR="00833E03" w:rsidDel="002F2D6C" w:rsidRDefault="00B01808" w:rsidP="002E57D1">
            <w:pPr>
              <w:pStyle w:val="DefaultStyle"/>
              <w:spacing w:line="240" w:lineRule="auto"/>
              <w:rPr>
                <w:del w:id="22" w:author="AMISSAH Genevieve" w:date="2019-01-10T10:56:00Z"/>
                <w:rFonts w:ascii="Century Gothic" w:hAnsi="Century Gothic"/>
                <w:b/>
                <w:sz w:val="20"/>
              </w:rPr>
            </w:pPr>
            <w:del w:id="23"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4" w:author="OBENG Sandra" w:date="2019-01-10T10:47:00Z">
              <w:del w:id="25" w:author="AMISSAH Genevieve" w:date="2019-01-10T10:51:00Z">
                <w:r w:rsidDel="00CC13A4">
                  <w:rPr>
                    <w:rFonts w:ascii="Century Gothic" w:hAnsi="Century Gothic"/>
                    <w:b/>
                    <w:sz w:val="20"/>
                  </w:rPr>
                  <w:delText>pkt</w:delText>
                </w:r>
              </w:del>
            </w:ins>
            <w:ins w:id="26" w:author="OBENG Sandra" w:date="2019-01-10T10:48:00Z">
              <w:del w:id="27" w:author="AMISSAH Genevieve" w:date="2019-01-10T10:56:00Z">
                <w:r w:rsidDel="002F2D6C">
                  <w:rPr>
                    <w:rFonts w:ascii="Century Gothic" w:hAnsi="Century Gothic"/>
                    <w:b/>
                    <w:sz w:val="20"/>
                  </w:rPr>
                  <w:delText xml:space="preserve"> </w:delText>
                </w:r>
              </w:del>
            </w:ins>
            <w:del w:id="28" w:author="AMISSAH Genevieve" w:date="2019-01-10T10:56:00Z">
              <w:r w:rsidR="00055B00" w:rsidDel="002F2D6C">
                <w:rPr>
                  <w:rFonts w:ascii="Century Gothic" w:hAnsi="Century Gothic"/>
                  <w:b/>
                  <w:sz w:val="20"/>
                </w:rPr>
                <w:delText xml:space="preserve"> </w:delText>
              </w:r>
            </w:del>
          </w:p>
          <w:p w14:paraId="6A6AE58A" w14:textId="77777777" w:rsidR="00833E03" w:rsidRDefault="00833E03" w:rsidP="002E57D1">
            <w:pPr>
              <w:pStyle w:val="DefaultStyle"/>
              <w:spacing w:line="240" w:lineRule="auto"/>
              <w:rPr>
                <w:rFonts w:ascii="Century Gothic" w:hAnsi="Century Gothic"/>
                <w:b/>
                <w:sz w:val="20"/>
              </w:rPr>
            </w:pPr>
          </w:p>
          <w:p w14:paraId="21F4CFAD"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47CFF2F1"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0FA7F240" w14:textId="77777777" w:rsidR="00756048" w:rsidRPr="00FC4AD0" w:rsidRDefault="00756048" w:rsidP="00C90284">
            <w:pPr>
              <w:pStyle w:val="DefaultStyle"/>
              <w:spacing w:line="240" w:lineRule="auto"/>
              <w:rPr>
                <w:rFonts w:ascii="Century Gothic" w:hAnsi="Century Gothic"/>
                <w:sz w:val="20"/>
              </w:rPr>
            </w:pPr>
          </w:p>
        </w:tc>
      </w:tr>
    </w:tbl>
    <w:p w14:paraId="1B8A69CB" w14:textId="77777777" w:rsidR="00DA0F03" w:rsidRPr="00FC4AD0" w:rsidDel="003E7B5D" w:rsidRDefault="00DA0F03" w:rsidP="00C90284">
      <w:pPr>
        <w:pStyle w:val="DefaultStyle"/>
        <w:rPr>
          <w:del w:id="29" w:author="OBENG Sandra" w:date="2019-01-08T11:09:00Z"/>
          <w:rFonts w:ascii="Century Gothic" w:hAnsi="Century Gothic"/>
          <w:sz w:val="18"/>
          <w:szCs w:val="18"/>
        </w:rPr>
      </w:pPr>
    </w:p>
    <w:p w14:paraId="2809402D" w14:textId="77777777" w:rsidR="00D54BA3" w:rsidRDefault="00D54BA3" w:rsidP="005B36B3">
      <w:pPr>
        <w:pStyle w:val="Subtitle"/>
      </w:pPr>
    </w:p>
    <w:p w14:paraId="05EFD75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5D25DC88" w14:textId="77777777" w:rsidR="00923CCC" w:rsidRDefault="00923CCC" w:rsidP="005E4EB4">
      <w:pPr>
        <w:pStyle w:val="DefaultStyle"/>
        <w:tabs>
          <w:tab w:val="right" w:pos="9072"/>
        </w:tabs>
        <w:spacing w:after="120" w:line="276" w:lineRule="auto"/>
        <w:rPr>
          <w:rFonts w:ascii="Century Gothic" w:hAnsi="Century Gothic"/>
          <w:sz w:val="20"/>
        </w:rPr>
      </w:pPr>
    </w:p>
    <w:p w14:paraId="108A2DC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200A824F" w14:textId="77777777" w:rsidR="00923CCC" w:rsidRDefault="00923CCC" w:rsidP="005E4EB4">
      <w:pPr>
        <w:pStyle w:val="DefaultStyle"/>
        <w:tabs>
          <w:tab w:val="right" w:pos="9072"/>
        </w:tabs>
        <w:spacing w:after="120" w:line="276" w:lineRule="auto"/>
        <w:rPr>
          <w:rFonts w:ascii="Century Gothic" w:hAnsi="Century Gothic"/>
          <w:sz w:val="20"/>
        </w:rPr>
      </w:pPr>
    </w:p>
    <w:p w14:paraId="4E35DCD3"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0359AE3" w14:textId="77777777" w:rsidTr="00C90284">
        <w:trPr>
          <w:cantSplit/>
          <w:jc w:val="center"/>
        </w:trPr>
        <w:tc>
          <w:tcPr>
            <w:tcW w:w="4809" w:type="dxa"/>
            <w:tcBorders>
              <w:right w:val="single" w:sz="12" w:space="0" w:color="00000A"/>
            </w:tcBorders>
            <w:shd w:val="clear" w:color="auto" w:fill="FFFFFF"/>
          </w:tcPr>
          <w:p w14:paraId="0365797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66F1E33B"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68A74B30" w14:textId="77777777" w:rsidR="0062270F" w:rsidRPr="00FC4AD0" w:rsidRDefault="0062270F" w:rsidP="0062270F">
            <w:pPr>
              <w:pStyle w:val="DefaultStyle"/>
              <w:spacing w:line="276" w:lineRule="auto"/>
              <w:rPr>
                <w:rFonts w:ascii="Century Gothic" w:hAnsi="Century Gothic"/>
                <w:sz w:val="20"/>
              </w:rPr>
            </w:pPr>
          </w:p>
          <w:p w14:paraId="74FC5AD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854AF00" w14:textId="77777777" w:rsidTr="00C90284">
        <w:trPr>
          <w:cantSplit/>
          <w:trHeight w:val="332"/>
          <w:jc w:val="center"/>
        </w:trPr>
        <w:tc>
          <w:tcPr>
            <w:tcW w:w="4809" w:type="dxa"/>
            <w:tcBorders>
              <w:right w:val="single" w:sz="12" w:space="0" w:color="00000A"/>
            </w:tcBorders>
            <w:shd w:val="clear" w:color="auto" w:fill="FFFFFF"/>
          </w:tcPr>
          <w:p w14:paraId="7383B387"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E8B43AC" w14:textId="77777777" w:rsidR="0062270F" w:rsidRPr="00FC4AD0" w:rsidRDefault="0062270F" w:rsidP="0062270F">
            <w:pPr>
              <w:pStyle w:val="DefaultStyle"/>
              <w:spacing w:line="276" w:lineRule="auto"/>
              <w:rPr>
                <w:rFonts w:ascii="Century Gothic" w:hAnsi="Century Gothic"/>
                <w:sz w:val="20"/>
              </w:rPr>
            </w:pPr>
          </w:p>
          <w:p w14:paraId="5FAFDA40"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0D97E30A" w14:textId="77777777" w:rsidTr="00C90284">
        <w:trPr>
          <w:cantSplit/>
          <w:trHeight w:val="395"/>
          <w:jc w:val="center"/>
        </w:trPr>
        <w:tc>
          <w:tcPr>
            <w:tcW w:w="4809" w:type="dxa"/>
            <w:tcBorders>
              <w:right w:val="single" w:sz="12" w:space="0" w:color="00000A"/>
            </w:tcBorders>
            <w:shd w:val="clear" w:color="auto" w:fill="FFFFFF"/>
          </w:tcPr>
          <w:p w14:paraId="63CA8676"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6B95599F" w14:textId="77777777" w:rsidR="0062270F" w:rsidRPr="00FC4AD0" w:rsidRDefault="0062270F" w:rsidP="0062270F">
            <w:pPr>
              <w:pStyle w:val="DefaultStyle"/>
              <w:spacing w:line="276" w:lineRule="auto"/>
              <w:jc w:val="right"/>
              <w:rPr>
                <w:rFonts w:ascii="Century Gothic" w:hAnsi="Century Gothic"/>
                <w:sz w:val="20"/>
              </w:rPr>
            </w:pPr>
          </w:p>
          <w:p w14:paraId="5B9C1329"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3184B7F" w14:textId="77777777" w:rsidTr="00CD0AAD">
        <w:trPr>
          <w:cantSplit/>
          <w:trHeight w:val="530"/>
          <w:jc w:val="center"/>
        </w:trPr>
        <w:tc>
          <w:tcPr>
            <w:tcW w:w="4809" w:type="dxa"/>
            <w:tcBorders>
              <w:right w:val="single" w:sz="12" w:space="0" w:color="00000A"/>
            </w:tcBorders>
            <w:shd w:val="clear" w:color="auto" w:fill="FFFFFF"/>
          </w:tcPr>
          <w:p w14:paraId="16EDB3A1" w14:textId="77777777" w:rsidR="0062270F" w:rsidRPr="00FC4AD0" w:rsidRDefault="0062270F" w:rsidP="0062270F">
            <w:pPr>
              <w:pStyle w:val="DefaultStyle"/>
              <w:spacing w:line="276" w:lineRule="auto"/>
              <w:jc w:val="both"/>
              <w:rPr>
                <w:rFonts w:ascii="Century Gothic" w:hAnsi="Century Gothic"/>
                <w:sz w:val="20"/>
              </w:rPr>
            </w:pPr>
          </w:p>
          <w:p w14:paraId="3810D56C"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78D850F8" w14:textId="77777777" w:rsidR="0062270F" w:rsidRPr="00FC4AD0" w:rsidRDefault="0062270F" w:rsidP="0062270F">
            <w:pPr>
              <w:pStyle w:val="DefaultStyle"/>
              <w:spacing w:line="276" w:lineRule="auto"/>
              <w:jc w:val="center"/>
              <w:rPr>
                <w:rFonts w:ascii="Century Gothic" w:hAnsi="Century Gothic"/>
                <w:sz w:val="20"/>
              </w:rPr>
            </w:pPr>
          </w:p>
          <w:p w14:paraId="1DA737E7" w14:textId="77777777" w:rsidR="0062270F" w:rsidRPr="00FC4AD0" w:rsidRDefault="0062270F" w:rsidP="0062270F">
            <w:pPr>
              <w:pStyle w:val="DefaultStyle"/>
              <w:spacing w:line="276" w:lineRule="auto"/>
              <w:rPr>
                <w:rFonts w:ascii="Century Gothic" w:hAnsi="Century Gothic"/>
                <w:sz w:val="20"/>
              </w:rPr>
            </w:pPr>
          </w:p>
        </w:tc>
      </w:tr>
    </w:tbl>
    <w:p w14:paraId="461511EA"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315D227D"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D00DF23"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057D37BB" w14:textId="77777777" w:rsidR="007910E7" w:rsidRPr="00DA0F03" w:rsidRDefault="007910E7" w:rsidP="00DA0F03">
      <w:pPr>
        <w:pStyle w:val="NormalWeb"/>
        <w:spacing w:line="360" w:lineRule="auto"/>
        <w:jc w:val="both"/>
        <w:rPr>
          <w:rFonts w:ascii="Century Gothic" w:hAnsi="Century Gothic"/>
          <w:sz w:val="20"/>
          <w:szCs w:val="20"/>
        </w:rPr>
      </w:pPr>
    </w:p>
    <w:p w14:paraId="2FCFB7A2"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4EC48C41" w14:textId="77777777" w:rsidR="008A47C9" w:rsidRDefault="008A47C9" w:rsidP="00C51171">
      <w:pPr>
        <w:pStyle w:val="DefaultStyle"/>
        <w:tabs>
          <w:tab w:val="right" w:pos="8789"/>
        </w:tabs>
        <w:spacing w:line="360" w:lineRule="auto"/>
        <w:rPr>
          <w:rFonts w:ascii="Century Gothic" w:hAnsi="Century Gothic"/>
          <w:sz w:val="20"/>
        </w:rPr>
      </w:pPr>
    </w:p>
    <w:p w14:paraId="6545819D"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68A425F"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6AA09C77" w14:textId="77777777" w:rsidTr="0062270F">
        <w:trPr>
          <w:cantSplit/>
          <w:jc w:val="center"/>
        </w:trPr>
        <w:tc>
          <w:tcPr>
            <w:tcW w:w="3045" w:type="dxa"/>
            <w:shd w:val="clear" w:color="auto" w:fill="FFFFFF"/>
          </w:tcPr>
          <w:p w14:paraId="71210449" w14:textId="77777777" w:rsidR="0062270F" w:rsidRPr="00FC4AD0" w:rsidRDefault="0062270F" w:rsidP="00C51171">
            <w:pPr>
              <w:pStyle w:val="DefaultStyle"/>
              <w:tabs>
                <w:tab w:val="right" w:pos="8789"/>
              </w:tabs>
              <w:spacing w:line="360" w:lineRule="auto"/>
              <w:rPr>
                <w:rFonts w:ascii="Century Gothic" w:hAnsi="Century Gothic"/>
                <w:sz w:val="20"/>
              </w:rPr>
            </w:pPr>
          </w:p>
          <w:p w14:paraId="1AAE5331"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2CBA3D38"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FCB4C94" w14:textId="77777777" w:rsidR="0062270F" w:rsidRPr="00FC4AD0" w:rsidRDefault="0062270F" w:rsidP="00C51171">
            <w:pPr>
              <w:pStyle w:val="DefaultStyle"/>
              <w:tabs>
                <w:tab w:val="right" w:pos="8789"/>
              </w:tabs>
              <w:spacing w:line="360" w:lineRule="auto"/>
              <w:rPr>
                <w:rFonts w:ascii="Century Gothic" w:hAnsi="Century Gothic"/>
                <w:sz w:val="20"/>
              </w:rPr>
            </w:pPr>
          </w:p>
          <w:p w14:paraId="3545D5A8"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53226CAA"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6AAF9F68" w14:textId="77777777" w:rsidR="0062270F" w:rsidRPr="00FC4AD0" w:rsidRDefault="0062270F" w:rsidP="00C51171">
            <w:pPr>
              <w:pStyle w:val="DefaultStyle"/>
              <w:tabs>
                <w:tab w:val="right" w:pos="8789"/>
              </w:tabs>
              <w:spacing w:line="360" w:lineRule="auto"/>
              <w:rPr>
                <w:rFonts w:ascii="Century Gothic" w:hAnsi="Century Gothic"/>
                <w:sz w:val="20"/>
              </w:rPr>
            </w:pPr>
          </w:p>
          <w:p w14:paraId="6E8336F7"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3AE087EF"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52CBAC5F"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2E9F66E9" w14:textId="77777777" w:rsidR="00A96528" w:rsidRPr="00FC4AD0" w:rsidRDefault="00A96528">
      <w:pPr>
        <w:pStyle w:val="DefaultStyle"/>
        <w:spacing w:line="276" w:lineRule="auto"/>
        <w:jc w:val="both"/>
        <w:rPr>
          <w:rFonts w:ascii="Century Gothic" w:hAnsi="Century Gothic"/>
          <w:sz w:val="20"/>
        </w:rPr>
      </w:pPr>
    </w:p>
    <w:p w14:paraId="343BBEC7"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7312B2B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2F5F92FD"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0096D2D9"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52387A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F16F93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F6299A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24ACF9B1"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AF3B39D"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23E41A0"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0" w:name="__UnoMark__2709_2135027740"/>
      <w:bookmarkStart w:id="31" w:name="__UnoMark__1070_1933893160"/>
      <w:bookmarkEnd w:id="30"/>
      <w:bookmarkEnd w:id="31"/>
    </w:p>
    <w:p w14:paraId="79686011" w14:textId="77777777" w:rsidR="00923CCC" w:rsidRDefault="00923CCC">
      <w:pPr>
        <w:pStyle w:val="DefaultStyle"/>
        <w:spacing w:line="276" w:lineRule="auto"/>
        <w:jc w:val="right"/>
        <w:rPr>
          <w:rFonts w:ascii="Century Gothic" w:hAnsi="Century Gothic"/>
          <w:b/>
          <w:sz w:val="20"/>
        </w:rPr>
      </w:pPr>
    </w:p>
    <w:p w14:paraId="343A5291" w14:textId="77777777" w:rsidR="00923CCC" w:rsidRDefault="00923CCC">
      <w:pPr>
        <w:pStyle w:val="DefaultStyle"/>
        <w:spacing w:line="276" w:lineRule="auto"/>
        <w:jc w:val="right"/>
        <w:rPr>
          <w:rFonts w:ascii="Century Gothic" w:hAnsi="Century Gothic"/>
          <w:b/>
          <w:sz w:val="20"/>
        </w:rPr>
      </w:pPr>
    </w:p>
    <w:p w14:paraId="3C7E5393"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55591281" w14:textId="77777777" w:rsidR="00A96528" w:rsidRPr="00FC4AD0" w:rsidRDefault="00A96528">
      <w:pPr>
        <w:pStyle w:val="DefaultStyle"/>
        <w:spacing w:line="276" w:lineRule="auto"/>
        <w:rPr>
          <w:rFonts w:ascii="Century Gothic" w:hAnsi="Century Gothic"/>
          <w:sz w:val="20"/>
        </w:rPr>
      </w:pPr>
    </w:p>
    <w:p w14:paraId="5527D27A" w14:textId="77777777" w:rsidR="00784176" w:rsidRDefault="00784176">
      <w:pPr>
        <w:pStyle w:val="DefaultStyle"/>
        <w:spacing w:line="276" w:lineRule="auto"/>
        <w:rPr>
          <w:ins w:id="32" w:author="YAKUBU-GUMERY Yussif" w:date="2016-06-02T10:29:00Z"/>
          <w:rFonts w:ascii="Century Gothic" w:hAnsi="Century Gothic"/>
          <w:sz w:val="20"/>
        </w:rPr>
      </w:pPr>
    </w:p>
    <w:p w14:paraId="73C27692" w14:textId="77777777" w:rsidR="003138DD" w:rsidRDefault="003138DD">
      <w:pPr>
        <w:pStyle w:val="DefaultStyle"/>
        <w:spacing w:line="276" w:lineRule="auto"/>
        <w:rPr>
          <w:ins w:id="33" w:author="YAKUBU-GUMERY Yussif" w:date="2016-06-02T10:29:00Z"/>
          <w:rFonts w:ascii="Century Gothic" w:hAnsi="Century Gothic"/>
          <w:sz w:val="20"/>
        </w:rPr>
      </w:pPr>
    </w:p>
    <w:p w14:paraId="064BC098" w14:textId="77777777" w:rsidR="003138DD" w:rsidRDefault="003138DD">
      <w:pPr>
        <w:pStyle w:val="DefaultStyle"/>
        <w:spacing w:line="276" w:lineRule="auto"/>
        <w:rPr>
          <w:ins w:id="34" w:author="YAKUBU-GUMERY Yussif" w:date="2016-06-02T10:29:00Z"/>
          <w:rFonts w:ascii="Century Gothic" w:hAnsi="Century Gothic"/>
          <w:sz w:val="20"/>
        </w:rPr>
      </w:pPr>
    </w:p>
    <w:p w14:paraId="23283CF2" w14:textId="77777777" w:rsidR="003138DD" w:rsidRPr="00FC4AD0" w:rsidRDefault="003138DD">
      <w:pPr>
        <w:pStyle w:val="DefaultStyle"/>
        <w:spacing w:line="276" w:lineRule="auto"/>
        <w:rPr>
          <w:rFonts w:ascii="Century Gothic" w:hAnsi="Century Gothic"/>
          <w:sz w:val="20"/>
        </w:rPr>
      </w:pPr>
    </w:p>
    <w:p w14:paraId="59B6CC74"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54CE755A" w14:textId="77777777" w:rsidR="00A96528" w:rsidRPr="00FC4AD0" w:rsidRDefault="00A96528">
      <w:pPr>
        <w:pStyle w:val="DefaultStyle"/>
        <w:spacing w:line="276" w:lineRule="auto"/>
        <w:rPr>
          <w:rFonts w:ascii="Century Gothic" w:hAnsi="Century Gothic"/>
          <w:sz w:val="20"/>
        </w:rPr>
      </w:pPr>
    </w:p>
    <w:p w14:paraId="0F78D72A"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ins w:id="35" w:author="AMISSAH Genevieve" w:date="2019-01-10T11:26:00Z">
        <w:r w:rsidR="00C71AEE">
          <w:rPr>
            <w:rFonts w:ascii="Century Gothic" w:hAnsi="Century Gothic"/>
            <w:b/>
            <w:sz w:val="20"/>
          </w:rPr>
          <w:t>37</w:t>
        </w:r>
      </w:ins>
      <w:del w:id="36" w:author="AMISSAH Genevieve" w:date="2019-01-10T11:26:00Z">
        <w:r w:rsidR="00B01808" w:rsidDel="00B054DC">
          <w:rPr>
            <w:rFonts w:ascii="Century Gothic" w:hAnsi="Century Gothic"/>
            <w:b/>
            <w:sz w:val="20"/>
          </w:rPr>
          <w:delText>2</w:delText>
        </w:r>
      </w:del>
      <w:del w:id="37" w:author="AMISSAH Genevieve" w:date="2019-01-10T10:51:00Z">
        <w:r w:rsidR="00B01808" w:rsidDel="00CC13A4">
          <w:rPr>
            <w:rFonts w:ascii="Century Gothic" w:hAnsi="Century Gothic"/>
            <w:b/>
            <w:sz w:val="20"/>
          </w:rPr>
          <w:delText>0</w:delText>
        </w:r>
      </w:del>
    </w:p>
    <w:p w14:paraId="29E31517" w14:textId="77777777" w:rsidR="00A96528" w:rsidRPr="00FC4AD0" w:rsidRDefault="00A96528">
      <w:pPr>
        <w:pStyle w:val="DefaultStyle"/>
        <w:spacing w:line="276" w:lineRule="auto"/>
        <w:jc w:val="center"/>
        <w:rPr>
          <w:rFonts w:ascii="Century Gothic" w:hAnsi="Century Gothic"/>
          <w:sz w:val="20"/>
        </w:rPr>
      </w:pPr>
    </w:p>
    <w:p w14:paraId="07ACDAFE"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D59E844" w14:textId="77777777" w:rsidR="00A96528" w:rsidRPr="00FC4AD0" w:rsidRDefault="00A96528">
      <w:pPr>
        <w:pStyle w:val="DefaultStyle"/>
        <w:spacing w:line="276" w:lineRule="auto"/>
        <w:jc w:val="both"/>
        <w:rPr>
          <w:rFonts w:ascii="Century Gothic" w:hAnsi="Century Gothic"/>
          <w:sz w:val="20"/>
        </w:rPr>
      </w:pPr>
    </w:p>
    <w:p w14:paraId="4D302FB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4CA2CC4E"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38" w:author="OBENG Sandra" w:date="2017-02-15T10:30:00Z">
        <w:r>
          <w:rPr>
            <w:rFonts w:ascii="Century Gothic" w:hAnsi="Century Gothic"/>
            <w:sz w:val="20"/>
          </w:rPr>
          <w:tab/>
        </w:r>
      </w:ins>
    </w:p>
    <w:p w14:paraId="1C84A3D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278EC208" w14:textId="77777777" w:rsidR="00A96528" w:rsidRPr="00FC4AD0" w:rsidRDefault="00A96528">
      <w:pPr>
        <w:pStyle w:val="DefaultStyle"/>
        <w:spacing w:line="276" w:lineRule="auto"/>
        <w:jc w:val="both"/>
        <w:rPr>
          <w:rFonts w:ascii="Century Gothic" w:hAnsi="Century Gothic"/>
          <w:sz w:val="20"/>
        </w:rPr>
      </w:pPr>
    </w:p>
    <w:p w14:paraId="2AB66C9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3370EC32" w14:textId="77777777" w:rsidR="00B1127C" w:rsidRDefault="00B1127C">
      <w:pPr>
        <w:pStyle w:val="DefaultStyle"/>
        <w:spacing w:line="276" w:lineRule="auto"/>
        <w:jc w:val="both"/>
        <w:rPr>
          <w:rFonts w:ascii="Century Gothic" w:hAnsi="Century Gothic"/>
          <w:sz w:val="20"/>
        </w:rPr>
      </w:pPr>
    </w:p>
    <w:p w14:paraId="0E220000"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4966BE91" w14:textId="77777777" w:rsidR="00A96528" w:rsidRPr="00FC4AD0" w:rsidRDefault="00A96528">
      <w:pPr>
        <w:pStyle w:val="DefaultStyle"/>
        <w:spacing w:line="276" w:lineRule="auto"/>
        <w:jc w:val="both"/>
        <w:rPr>
          <w:rFonts w:ascii="Century Gothic" w:hAnsi="Century Gothic"/>
          <w:sz w:val="20"/>
        </w:rPr>
      </w:pPr>
    </w:p>
    <w:p w14:paraId="05A98DDB"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54B3C17B" w14:textId="77777777" w:rsidR="00A96528" w:rsidRPr="00FC4AD0" w:rsidRDefault="00A96528">
      <w:pPr>
        <w:pStyle w:val="DefaultStyle"/>
        <w:spacing w:line="276" w:lineRule="auto"/>
        <w:jc w:val="both"/>
        <w:rPr>
          <w:rFonts w:ascii="Century Gothic" w:hAnsi="Century Gothic"/>
          <w:sz w:val="20"/>
        </w:rPr>
      </w:pPr>
    </w:p>
    <w:p w14:paraId="0F126AF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509F6DE9" w14:textId="77777777" w:rsidR="00A96528" w:rsidRPr="00FC4AD0" w:rsidRDefault="00A96528">
      <w:pPr>
        <w:pStyle w:val="DefaultStyle"/>
        <w:spacing w:line="276" w:lineRule="auto"/>
        <w:jc w:val="both"/>
        <w:rPr>
          <w:rFonts w:ascii="Century Gothic" w:hAnsi="Century Gothic"/>
          <w:sz w:val="20"/>
        </w:rPr>
      </w:pPr>
    </w:p>
    <w:p w14:paraId="0F48631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70EC604" w14:textId="77777777" w:rsidR="00A96528" w:rsidRPr="00FC4AD0" w:rsidRDefault="00A96528">
      <w:pPr>
        <w:pStyle w:val="DefaultStyle"/>
        <w:spacing w:line="276" w:lineRule="auto"/>
        <w:jc w:val="both"/>
        <w:rPr>
          <w:rFonts w:ascii="Century Gothic" w:hAnsi="Century Gothic"/>
          <w:sz w:val="20"/>
        </w:rPr>
      </w:pPr>
    </w:p>
    <w:p w14:paraId="3CCF8509"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02F6E3C" w14:textId="77777777" w:rsidR="009C7A1D" w:rsidRPr="00FC4AD0" w:rsidRDefault="009C7A1D">
      <w:pPr>
        <w:pStyle w:val="DefaultStyle"/>
        <w:spacing w:line="276" w:lineRule="auto"/>
        <w:jc w:val="both"/>
        <w:rPr>
          <w:rFonts w:ascii="Century Gothic" w:hAnsi="Century Gothic"/>
          <w:sz w:val="20"/>
        </w:rPr>
      </w:pPr>
    </w:p>
    <w:p w14:paraId="36A49D9C" w14:textId="77777777" w:rsidR="009C7A1D" w:rsidRPr="00FC4AD0" w:rsidRDefault="009C7A1D">
      <w:pPr>
        <w:pStyle w:val="DefaultStyle"/>
        <w:spacing w:line="276" w:lineRule="auto"/>
        <w:jc w:val="both"/>
        <w:rPr>
          <w:rFonts w:ascii="Century Gothic" w:hAnsi="Century Gothic"/>
          <w:sz w:val="20"/>
        </w:rPr>
      </w:pPr>
    </w:p>
    <w:p w14:paraId="643F2AC9" w14:textId="77777777" w:rsidR="009C7A1D" w:rsidRPr="00FC4AD0" w:rsidRDefault="009C7A1D">
      <w:pPr>
        <w:pStyle w:val="DefaultStyle"/>
        <w:spacing w:line="276" w:lineRule="auto"/>
        <w:jc w:val="both"/>
        <w:rPr>
          <w:rFonts w:ascii="Century Gothic" w:hAnsi="Century Gothic"/>
          <w:sz w:val="20"/>
        </w:rPr>
      </w:pPr>
    </w:p>
    <w:p w14:paraId="66594353" w14:textId="77777777" w:rsidR="009C7A1D" w:rsidRPr="00FC4AD0" w:rsidRDefault="009C7A1D">
      <w:pPr>
        <w:pStyle w:val="DefaultStyle"/>
        <w:spacing w:line="276" w:lineRule="auto"/>
        <w:jc w:val="both"/>
        <w:rPr>
          <w:rFonts w:ascii="Century Gothic" w:hAnsi="Century Gothic"/>
          <w:sz w:val="20"/>
        </w:rPr>
      </w:pPr>
    </w:p>
    <w:p w14:paraId="0978ACFC" w14:textId="77777777" w:rsidR="009C7A1D" w:rsidRPr="00FC4AD0" w:rsidRDefault="009C7A1D">
      <w:pPr>
        <w:pStyle w:val="DefaultStyle"/>
        <w:spacing w:line="276" w:lineRule="auto"/>
        <w:jc w:val="both"/>
        <w:rPr>
          <w:rFonts w:ascii="Century Gothic" w:hAnsi="Century Gothic"/>
          <w:sz w:val="20"/>
        </w:rPr>
      </w:pPr>
    </w:p>
    <w:p w14:paraId="7590ED40" w14:textId="77777777" w:rsidR="009C7A1D" w:rsidRPr="00FC4AD0" w:rsidRDefault="009C7A1D">
      <w:pPr>
        <w:pStyle w:val="DefaultStyle"/>
        <w:spacing w:line="276" w:lineRule="auto"/>
        <w:jc w:val="both"/>
        <w:rPr>
          <w:rFonts w:ascii="Century Gothic" w:hAnsi="Century Gothic"/>
          <w:sz w:val="20"/>
        </w:rPr>
      </w:pPr>
    </w:p>
    <w:p w14:paraId="53EAA8CF" w14:textId="77777777" w:rsidR="009C7A1D" w:rsidRPr="00FC4AD0" w:rsidRDefault="009C7A1D">
      <w:pPr>
        <w:pStyle w:val="DefaultStyle"/>
        <w:spacing w:line="276" w:lineRule="auto"/>
        <w:jc w:val="both"/>
        <w:rPr>
          <w:rFonts w:ascii="Century Gothic" w:hAnsi="Century Gothic"/>
          <w:sz w:val="20"/>
        </w:rPr>
      </w:pPr>
    </w:p>
    <w:p w14:paraId="6C5AF114" w14:textId="77777777" w:rsidR="009C7A1D" w:rsidRPr="00A7692C" w:rsidRDefault="009C7A1D">
      <w:pPr>
        <w:pStyle w:val="DefaultStyle"/>
        <w:spacing w:line="276" w:lineRule="auto"/>
        <w:jc w:val="both"/>
        <w:rPr>
          <w:rFonts w:ascii="Century Gothic" w:hAnsi="Century Gothic"/>
          <w:i/>
          <w:sz w:val="20"/>
        </w:rPr>
      </w:pPr>
    </w:p>
    <w:p w14:paraId="77DF6AF9" w14:textId="77777777" w:rsidR="009C7A1D" w:rsidRPr="00FC4AD0" w:rsidRDefault="009C7A1D">
      <w:pPr>
        <w:pStyle w:val="DefaultStyle"/>
        <w:spacing w:line="276" w:lineRule="auto"/>
        <w:jc w:val="both"/>
        <w:rPr>
          <w:rFonts w:ascii="Century Gothic" w:hAnsi="Century Gothic"/>
          <w:sz w:val="20"/>
        </w:rPr>
      </w:pPr>
    </w:p>
    <w:p w14:paraId="5117C313"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722A" w14:textId="77777777" w:rsidR="0028103E" w:rsidRDefault="0028103E" w:rsidP="009B2008">
      <w:pPr>
        <w:spacing w:after="0" w:line="240" w:lineRule="auto"/>
      </w:pPr>
      <w:r>
        <w:separator/>
      </w:r>
    </w:p>
  </w:endnote>
  <w:endnote w:type="continuationSeparator" w:id="0">
    <w:p w14:paraId="420B2C9F" w14:textId="77777777" w:rsidR="0028103E" w:rsidRDefault="0028103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57048F03"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39" w:author="AMISSAH Genevieve" w:date="2019-01-10T10:52:00Z">
          <w:r w:rsidR="00C71AEE">
            <w:rPr>
              <w:rFonts w:ascii="Century Gothic" w:hAnsi="Century Gothic"/>
              <w:b/>
              <w:sz w:val="20"/>
            </w:rPr>
            <w:t>37</w:t>
          </w:r>
        </w:ins>
        <w:del w:id="40"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64EF5881"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8A0B" w14:textId="77777777" w:rsidR="0028103E" w:rsidRDefault="0028103E" w:rsidP="009B2008">
      <w:pPr>
        <w:spacing w:after="0" w:line="240" w:lineRule="auto"/>
      </w:pPr>
      <w:r>
        <w:separator/>
      </w:r>
    </w:p>
  </w:footnote>
  <w:footnote w:type="continuationSeparator" w:id="0">
    <w:p w14:paraId="55C8A09D" w14:textId="77777777" w:rsidR="0028103E" w:rsidRDefault="0028103E"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B5886"/>
    <w:rsid w:val="000C37A1"/>
    <w:rsid w:val="000D2157"/>
    <w:rsid w:val="00157F26"/>
    <w:rsid w:val="00174831"/>
    <w:rsid w:val="001B54F5"/>
    <w:rsid w:val="001E32C7"/>
    <w:rsid w:val="001E3D80"/>
    <w:rsid w:val="001E67E7"/>
    <w:rsid w:val="001E748B"/>
    <w:rsid w:val="00226BF2"/>
    <w:rsid w:val="00233BC7"/>
    <w:rsid w:val="00260E70"/>
    <w:rsid w:val="0028103E"/>
    <w:rsid w:val="00295A91"/>
    <w:rsid w:val="002B67A1"/>
    <w:rsid w:val="002B6F55"/>
    <w:rsid w:val="002D7BD9"/>
    <w:rsid w:val="002E57D1"/>
    <w:rsid w:val="002E6B7A"/>
    <w:rsid w:val="002F18EB"/>
    <w:rsid w:val="002F2D6C"/>
    <w:rsid w:val="002F3BD7"/>
    <w:rsid w:val="00305411"/>
    <w:rsid w:val="003111F1"/>
    <w:rsid w:val="003138DD"/>
    <w:rsid w:val="0032088C"/>
    <w:rsid w:val="003249CD"/>
    <w:rsid w:val="00336779"/>
    <w:rsid w:val="00337DE0"/>
    <w:rsid w:val="00346CB0"/>
    <w:rsid w:val="00365B21"/>
    <w:rsid w:val="003859BC"/>
    <w:rsid w:val="00394DB0"/>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D707E"/>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A6410"/>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5473D"/>
    <w:rsid w:val="00860FC5"/>
    <w:rsid w:val="008669C5"/>
    <w:rsid w:val="008701CC"/>
    <w:rsid w:val="008736F1"/>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971"/>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054DC"/>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1AEE"/>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57B0E"/>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343309"/>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42E26-3747-4348-B87E-697D6A4A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849</Words>
  <Characters>4844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2019-01-11T13:38:00Z</dcterms:created>
  <dcterms:modified xsi:type="dcterms:W3CDTF">2019-01-11T13:38:00Z</dcterms:modified>
</cp:coreProperties>
</file>