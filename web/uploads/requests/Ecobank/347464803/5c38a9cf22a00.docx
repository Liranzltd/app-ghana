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384C"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31DDAC3A" w14:textId="77777777" w:rsidR="00A96528" w:rsidRPr="00FC4AD0" w:rsidRDefault="00A96528">
      <w:pPr>
        <w:pStyle w:val="DefaultStyle"/>
        <w:spacing w:line="276" w:lineRule="auto"/>
        <w:rPr>
          <w:rFonts w:ascii="Century Gothic" w:hAnsi="Century Gothic"/>
          <w:sz w:val="20"/>
        </w:rPr>
      </w:pPr>
    </w:p>
    <w:p w14:paraId="20250736" w14:textId="77777777" w:rsidR="00A96528" w:rsidRPr="00FC4AD0" w:rsidRDefault="00A96528">
      <w:pPr>
        <w:pStyle w:val="DefaultStyle"/>
        <w:spacing w:line="276" w:lineRule="auto"/>
        <w:rPr>
          <w:rFonts w:ascii="Century Gothic" w:hAnsi="Century Gothic"/>
          <w:sz w:val="20"/>
        </w:rPr>
      </w:pPr>
    </w:p>
    <w:p w14:paraId="479269CD" w14:textId="77777777" w:rsidR="00A96528" w:rsidRPr="00FC4AD0" w:rsidRDefault="00A96528">
      <w:pPr>
        <w:pStyle w:val="DefaultStyle"/>
        <w:spacing w:line="276" w:lineRule="auto"/>
        <w:rPr>
          <w:rFonts w:ascii="Century Gothic" w:hAnsi="Century Gothic"/>
          <w:sz w:val="20"/>
        </w:rPr>
      </w:pPr>
    </w:p>
    <w:p w14:paraId="56F1A660"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4D707E">
          <w:rPr>
            <w:rFonts w:ascii="Century Gothic" w:hAnsi="Century Gothic"/>
            <w:b/>
            <w:sz w:val="20"/>
          </w:rPr>
          <w:t>7</w:t>
        </w:r>
      </w:ins>
      <w:del w:id="2" w:author="AMISSAH Genevieve" w:date="2019-01-10T10:50:00Z">
        <w:r w:rsidR="00B01808" w:rsidDel="00CC13A4">
          <w:rPr>
            <w:rFonts w:ascii="Century Gothic" w:hAnsi="Century Gothic"/>
            <w:b/>
            <w:sz w:val="20"/>
          </w:rPr>
          <w:delText>0</w:delText>
        </w:r>
      </w:del>
    </w:p>
    <w:p w14:paraId="0F88A6F7" w14:textId="77777777" w:rsidR="00813687" w:rsidRDefault="00813687">
      <w:pPr>
        <w:pStyle w:val="DefaultStyle"/>
        <w:spacing w:line="276" w:lineRule="auto"/>
        <w:rPr>
          <w:ins w:id="3" w:author="OBENG Sandra" w:date="2019-01-08T10:45:00Z"/>
          <w:rFonts w:ascii="Century Gothic" w:hAnsi="Century Gothic"/>
          <w:b/>
          <w:sz w:val="20"/>
        </w:rPr>
      </w:pPr>
    </w:p>
    <w:p w14:paraId="087A0F6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DAD825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146E059F" w14:textId="77777777" w:rsidR="00A96528" w:rsidRPr="00FC4AD0" w:rsidRDefault="00A96528">
      <w:pPr>
        <w:pStyle w:val="DefaultStyle"/>
        <w:spacing w:line="276" w:lineRule="auto"/>
        <w:jc w:val="both"/>
        <w:rPr>
          <w:rFonts w:ascii="Century Gothic" w:hAnsi="Century Gothic"/>
          <w:sz w:val="20"/>
        </w:rPr>
      </w:pPr>
    </w:p>
    <w:p w14:paraId="5BDA5936" w14:textId="77777777" w:rsidR="00A96528" w:rsidRPr="00FC4AD0" w:rsidRDefault="00A96528">
      <w:pPr>
        <w:pStyle w:val="DefaultStyle"/>
        <w:spacing w:line="276" w:lineRule="auto"/>
        <w:rPr>
          <w:rFonts w:ascii="Century Gothic" w:hAnsi="Century Gothic"/>
          <w:sz w:val="20"/>
        </w:rPr>
      </w:pPr>
    </w:p>
    <w:p w14:paraId="629D4C26"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477F3E59"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7787AF6D" w14:textId="77777777" w:rsidR="00A96528" w:rsidRPr="00FC4AD0" w:rsidRDefault="00A96528">
      <w:pPr>
        <w:pStyle w:val="DefaultStyle"/>
        <w:spacing w:line="276" w:lineRule="auto"/>
        <w:rPr>
          <w:rFonts w:ascii="Century Gothic" w:hAnsi="Century Gothic"/>
          <w:sz w:val="20"/>
        </w:rPr>
      </w:pPr>
    </w:p>
    <w:p w14:paraId="2B61D34C"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62F3D742" w14:textId="77777777" w:rsidR="00A96528" w:rsidRPr="00FC4AD0" w:rsidRDefault="00A96528">
      <w:pPr>
        <w:pStyle w:val="DefaultStyle"/>
        <w:spacing w:line="276" w:lineRule="auto"/>
        <w:jc w:val="both"/>
        <w:rPr>
          <w:rFonts w:ascii="Century Gothic" w:hAnsi="Century Gothic"/>
          <w:sz w:val="20"/>
        </w:rPr>
      </w:pPr>
    </w:p>
    <w:p w14:paraId="3F95F83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77600568" w14:textId="77777777" w:rsidR="00A96528" w:rsidRPr="00FC4AD0" w:rsidRDefault="00A96528">
      <w:pPr>
        <w:pStyle w:val="DefaultStyle"/>
        <w:spacing w:line="276" w:lineRule="auto"/>
        <w:jc w:val="both"/>
        <w:rPr>
          <w:rFonts w:ascii="Century Gothic" w:hAnsi="Century Gothic"/>
          <w:sz w:val="20"/>
        </w:rPr>
      </w:pPr>
    </w:p>
    <w:p w14:paraId="39BC662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0BA804A5" w14:textId="77777777" w:rsidR="00A96528" w:rsidRPr="00FC4AD0" w:rsidRDefault="00A96528">
      <w:pPr>
        <w:pStyle w:val="DefaultStyle"/>
        <w:spacing w:line="276" w:lineRule="auto"/>
        <w:jc w:val="both"/>
        <w:rPr>
          <w:rFonts w:ascii="Century Gothic" w:hAnsi="Century Gothic"/>
          <w:sz w:val="20"/>
        </w:rPr>
      </w:pPr>
    </w:p>
    <w:p w14:paraId="47C6E7F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4BCAC4B" w14:textId="77777777" w:rsidR="00A96528" w:rsidRPr="00FC4AD0" w:rsidRDefault="00A96528">
      <w:pPr>
        <w:pStyle w:val="DefaultStyle"/>
        <w:spacing w:line="276" w:lineRule="auto"/>
        <w:jc w:val="both"/>
        <w:rPr>
          <w:rFonts w:ascii="Century Gothic" w:hAnsi="Century Gothic"/>
          <w:sz w:val="20"/>
        </w:rPr>
      </w:pPr>
    </w:p>
    <w:p w14:paraId="452A856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0B4B7C56" w14:textId="77777777" w:rsidR="00A96528" w:rsidRPr="00FC4AD0" w:rsidRDefault="00A96528">
      <w:pPr>
        <w:pStyle w:val="Header"/>
        <w:tabs>
          <w:tab w:val="left" w:pos="720"/>
        </w:tabs>
        <w:spacing w:line="276" w:lineRule="auto"/>
        <w:rPr>
          <w:rFonts w:ascii="Century Gothic" w:hAnsi="Century Gothic"/>
          <w:sz w:val="20"/>
        </w:rPr>
      </w:pPr>
    </w:p>
    <w:p w14:paraId="69ED9527" w14:textId="77777777" w:rsidR="005D79B3" w:rsidRPr="00FC4AD0" w:rsidRDefault="005D79B3">
      <w:pPr>
        <w:pStyle w:val="Header"/>
        <w:tabs>
          <w:tab w:val="left" w:pos="720"/>
        </w:tabs>
        <w:spacing w:line="276" w:lineRule="auto"/>
        <w:rPr>
          <w:rFonts w:ascii="Century Gothic" w:hAnsi="Century Gothic"/>
          <w:sz w:val="20"/>
        </w:rPr>
      </w:pPr>
    </w:p>
    <w:p w14:paraId="5A7FF5EC"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A0A4921" w14:textId="77777777" w:rsidR="00EA5157" w:rsidRDefault="00EA5157">
      <w:pPr>
        <w:pStyle w:val="Header"/>
        <w:tabs>
          <w:tab w:val="left" w:pos="720"/>
        </w:tabs>
        <w:spacing w:line="276" w:lineRule="auto"/>
        <w:rPr>
          <w:rFonts w:ascii="Century Gothic" w:hAnsi="Century Gothic"/>
          <w:sz w:val="20"/>
        </w:rPr>
      </w:pPr>
    </w:p>
    <w:p w14:paraId="77A4747D" w14:textId="77777777" w:rsidR="00EA5157" w:rsidRDefault="00EA5157">
      <w:pPr>
        <w:pStyle w:val="Header"/>
        <w:tabs>
          <w:tab w:val="left" w:pos="720"/>
        </w:tabs>
        <w:spacing w:line="276" w:lineRule="auto"/>
        <w:rPr>
          <w:rFonts w:ascii="Century Gothic" w:hAnsi="Century Gothic"/>
          <w:sz w:val="20"/>
        </w:rPr>
      </w:pPr>
    </w:p>
    <w:p w14:paraId="7B15E933"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2A04B3B"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2A72DA1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1325A563"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6467233"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7797E0F2"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189D9CA0"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718E7193"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00A8113D" w14:textId="77777777" w:rsidR="00D54BA3" w:rsidRDefault="00D54BA3" w:rsidP="00FC4AD0">
      <w:pPr>
        <w:pStyle w:val="DefaultStyle"/>
        <w:spacing w:line="276" w:lineRule="auto"/>
        <w:rPr>
          <w:rFonts w:ascii="Century Gothic" w:hAnsi="Century Gothic"/>
          <w:sz w:val="20"/>
        </w:rPr>
      </w:pPr>
    </w:p>
    <w:p w14:paraId="4AA9F5F3" w14:textId="77777777" w:rsidR="00D54BA3" w:rsidRPr="00FC4AD0" w:rsidRDefault="00D54BA3" w:rsidP="00FC4AD0">
      <w:pPr>
        <w:pStyle w:val="DefaultStyle"/>
        <w:spacing w:line="276" w:lineRule="auto"/>
        <w:rPr>
          <w:rFonts w:ascii="Century Gothic" w:hAnsi="Century Gothic"/>
          <w:sz w:val="20"/>
        </w:rPr>
      </w:pPr>
    </w:p>
    <w:p w14:paraId="754D4C3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17280C0" w14:textId="77777777" w:rsidR="00A96528" w:rsidRPr="00FC4AD0" w:rsidRDefault="00A96528">
      <w:pPr>
        <w:pStyle w:val="TOAHeading"/>
        <w:tabs>
          <w:tab w:val="right" w:pos="9072"/>
        </w:tabs>
        <w:suppressAutoHyphens w:val="0"/>
        <w:rPr>
          <w:rFonts w:ascii="Century Gothic" w:hAnsi="Century Gothic"/>
          <w:sz w:val="20"/>
        </w:rPr>
      </w:pPr>
    </w:p>
    <w:p w14:paraId="10C20F68"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4D707E">
          <w:rPr>
            <w:rFonts w:ascii="Century Gothic" w:hAnsi="Century Gothic"/>
            <w:b/>
            <w:sz w:val="20"/>
          </w:rPr>
          <w:t>7</w:t>
        </w:r>
      </w:ins>
      <w:del w:id="10" w:author="AMISSAH Genevieve" w:date="2019-01-10T10:51:00Z">
        <w:r w:rsidR="00B01808" w:rsidDel="00CC13A4">
          <w:rPr>
            <w:rFonts w:ascii="Century Gothic" w:hAnsi="Century Gothic"/>
            <w:b/>
            <w:sz w:val="20"/>
          </w:rPr>
          <w:delText>0</w:delText>
        </w:r>
      </w:del>
    </w:p>
    <w:p w14:paraId="7FD5D175" w14:textId="77777777" w:rsidR="00813687" w:rsidRDefault="00813687">
      <w:pPr>
        <w:pStyle w:val="DefaultStyle"/>
        <w:rPr>
          <w:rFonts w:ascii="Century Gothic" w:hAnsi="Century Gothic"/>
          <w:b/>
          <w:sz w:val="20"/>
        </w:rPr>
      </w:pPr>
    </w:p>
    <w:p w14:paraId="48D17D0D"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27B725D4" w14:textId="77777777" w:rsidR="00A96528" w:rsidRPr="00FC4AD0" w:rsidRDefault="00A96528">
      <w:pPr>
        <w:pStyle w:val="DefaultStyle"/>
        <w:rPr>
          <w:rFonts w:ascii="Century Gothic" w:hAnsi="Century Gothic"/>
          <w:sz w:val="18"/>
          <w:szCs w:val="18"/>
        </w:rPr>
      </w:pPr>
    </w:p>
    <w:p w14:paraId="38330225" w14:textId="77777777" w:rsidR="005E4EB4" w:rsidRDefault="005E4EB4">
      <w:pPr>
        <w:pStyle w:val="DefaultStyle"/>
        <w:rPr>
          <w:rFonts w:ascii="Century Gothic" w:hAnsi="Century Gothic"/>
          <w:sz w:val="20"/>
        </w:rPr>
      </w:pPr>
    </w:p>
    <w:p w14:paraId="17E60DE6" w14:textId="77777777" w:rsidR="00D54BA3" w:rsidRPr="00FC4AD0" w:rsidRDefault="00D54BA3">
      <w:pPr>
        <w:pStyle w:val="DefaultStyle"/>
        <w:rPr>
          <w:rFonts w:ascii="Century Gothic" w:hAnsi="Century Gothic"/>
          <w:sz w:val="20"/>
        </w:rPr>
      </w:pPr>
    </w:p>
    <w:p w14:paraId="6FAFFCD4"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4D834DC5" w14:textId="77777777" w:rsidR="00A96528" w:rsidRPr="00FC4AD0" w:rsidRDefault="00A96528">
      <w:pPr>
        <w:pStyle w:val="DefaultStyle"/>
        <w:spacing w:line="276" w:lineRule="auto"/>
        <w:jc w:val="both"/>
        <w:rPr>
          <w:rFonts w:ascii="Century Gothic" w:hAnsi="Century Gothic"/>
          <w:sz w:val="20"/>
        </w:rPr>
      </w:pPr>
    </w:p>
    <w:p w14:paraId="414B690A"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50982BF"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0108C51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8E99242" w14:textId="77777777" w:rsidR="00A96528" w:rsidRPr="00FC4AD0" w:rsidRDefault="00A96528">
            <w:pPr>
              <w:pStyle w:val="DefaultStyle"/>
              <w:spacing w:line="276" w:lineRule="auto"/>
              <w:jc w:val="center"/>
              <w:rPr>
                <w:rFonts w:ascii="Century Gothic" w:hAnsi="Century Gothic"/>
                <w:sz w:val="20"/>
              </w:rPr>
            </w:pPr>
          </w:p>
          <w:p w14:paraId="139CC2A6"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7FE4178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C673283" w14:textId="77777777" w:rsidR="00A96528" w:rsidRPr="00FC4AD0" w:rsidRDefault="00A96528">
            <w:pPr>
              <w:pStyle w:val="DefaultStyle"/>
              <w:spacing w:line="276" w:lineRule="auto"/>
              <w:jc w:val="center"/>
              <w:rPr>
                <w:rFonts w:ascii="Century Gothic" w:hAnsi="Century Gothic"/>
                <w:sz w:val="20"/>
              </w:rPr>
            </w:pPr>
          </w:p>
          <w:p w14:paraId="4E09CCB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8FE7AF0" w14:textId="77777777" w:rsidR="00A96528" w:rsidRPr="00FC4AD0" w:rsidRDefault="00A96528">
            <w:pPr>
              <w:pStyle w:val="DefaultStyle"/>
              <w:spacing w:line="276" w:lineRule="auto"/>
              <w:jc w:val="center"/>
              <w:rPr>
                <w:rFonts w:ascii="Century Gothic" w:hAnsi="Century Gothic"/>
                <w:sz w:val="20"/>
              </w:rPr>
            </w:pPr>
          </w:p>
          <w:p w14:paraId="05BF44D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15BFFAE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180E4D74"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487CAE2F"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23323D4"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EF270C1"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5DC75F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5A5E351"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5B98454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7BE295D"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5545C6E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70EC57F8" w14:textId="77777777" w:rsidR="00756048" w:rsidRDefault="00756048" w:rsidP="00C90284">
            <w:pPr>
              <w:pStyle w:val="DefaultStyle"/>
              <w:spacing w:line="240" w:lineRule="auto"/>
              <w:jc w:val="center"/>
              <w:rPr>
                <w:rFonts w:ascii="Century Gothic" w:hAnsi="Century Gothic"/>
                <w:b/>
                <w:sz w:val="20"/>
              </w:rPr>
            </w:pPr>
          </w:p>
          <w:p w14:paraId="35F7ACF2" w14:textId="77777777" w:rsidR="00756048" w:rsidRDefault="00756048" w:rsidP="002E57D1">
            <w:pPr>
              <w:pStyle w:val="DefaultStyle"/>
              <w:spacing w:line="240" w:lineRule="auto"/>
              <w:rPr>
                <w:rFonts w:ascii="Century Gothic" w:hAnsi="Century Gothic"/>
                <w:b/>
                <w:sz w:val="20"/>
              </w:rPr>
            </w:pPr>
          </w:p>
          <w:p w14:paraId="79B29075" w14:textId="77777777" w:rsidR="00756048" w:rsidRDefault="00756048" w:rsidP="002E57D1">
            <w:pPr>
              <w:pStyle w:val="DefaultStyle"/>
              <w:spacing w:line="240" w:lineRule="auto"/>
              <w:rPr>
                <w:rFonts w:ascii="Century Gothic" w:hAnsi="Century Gothic"/>
                <w:b/>
                <w:sz w:val="20"/>
              </w:rPr>
            </w:pPr>
          </w:p>
          <w:p w14:paraId="525CE2D2"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5076781E" w14:textId="77777777" w:rsidR="00756048" w:rsidRPr="00813687" w:rsidRDefault="004D707E">
            <w:pPr>
              <w:rPr>
                <w:rFonts w:ascii="Century Gothic" w:hAnsi="Century Gothic" w:cs="Calibri"/>
                <w:b/>
                <w:color w:val="000000"/>
                <w:sz w:val="20"/>
                <w:szCs w:val="20"/>
              </w:rPr>
            </w:pPr>
            <w:ins w:id="20" w:author="AMISSAH Genevieve" w:date="2019-01-10T11:15:00Z">
              <w:r>
                <w:rPr>
                  <w:rFonts w:ascii="Calibri" w:hAnsi="Calibri"/>
                  <w:b/>
                  <w:sz w:val="24"/>
                </w:rPr>
                <w:t>CALCULATOR</w:t>
              </w:r>
            </w:ins>
            <w:del w:id="21" w:author="AMISSAH Genevieve" w:date="2019-01-10T10:51:00Z">
              <w:r w:rsidR="00B01808" w:rsidDel="00CC13A4">
                <w:rPr>
                  <w:rFonts w:ascii="Calibri" w:hAnsi="Calibri"/>
                  <w:b/>
                  <w:sz w:val="24"/>
                </w:rPr>
                <w:delText>PAPER CLIPS</w:delText>
              </w:r>
            </w:del>
            <w:del w:id="22"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6BEAEAF7" w14:textId="77777777" w:rsidR="004D707E" w:rsidRDefault="004D707E" w:rsidP="002E57D1">
            <w:pPr>
              <w:pStyle w:val="DefaultStyle"/>
              <w:spacing w:line="240" w:lineRule="auto"/>
              <w:rPr>
                <w:ins w:id="23" w:author="AMISSAH Genevieve" w:date="2019-01-10T11:15:00Z"/>
                <w:rFonts w:ascii="Century Gothic" w:hAnsi="Century Gothic"/>
                <w:b/>
                <w:sz w:val="20"/>
              </w:rPr>
            </w:pPr>
            <w:ins w:id="24" w:author="AMISSAH Genevieve" w:date="2019-01-10T11:15:00Z">
              <w:r>
                <w:rPr>
                  <w:rFonts w:ascii="Century Gothic" w:hAnsi="Century Gothic"/>
                  <w:b/>
                  <w:sz w:val="20"/>
                </w:rPr>
                <w:t xml:space="preserve">  </w:t>
              </w:r>
            </w:ins>
          </w:p>
          <w:p w14:paraId="2E44FE4B" w14:textId="77777777" w:rsidR="004D707E" w:rsidRDefault="004D707E" w:rsidP="002E57D1">
            <w:pPr>
              <w:pStyle w:val="DefaultStyle"/>
              <w:spacing w:line="240" w:lineRule="auto"/>
              <w:rPr>
                <w:ins w:id="25" w:author="AMISSAH Genevieve" w:date="2019-01-10T11:15:00Z"/>
                <w:rFonts w:ascii="Century Gothic" w:hAnsi="Century Gothic"/>
                <w:b/>
                <w:sz w:val="20"/>
              </w:rPr>
            </w:pPr>
          </w:p>
          <w:p w14:paraId="27DC40C4" w14:textId="77777777" w:rsidR="009522F0" w:rsidDel="002F2D6C" w:rsidRDefault="004D707E" w:rsidP="002E57D1">
            <w:pPr>
              <w:pStyle w:val="DefaultStyle"/>
              <w:spacing w:line="240" w:lineRule="auto"/>
              <w:rPr>
                <w:del w:id="26" w:author="AMISSAH Genevieve" w:date="2019-01-10T10:56:00Z"/>
                <w:rFonts w:ascii="Century Gothic" w:hAnsi="Century Gothic"/>
                <w:b/>
                <w:sz w:val="20"/>
              </w:rPr>
            </w:pPr>
            <w:ins w:id="27" w:author="AMISSAH Genevieve" w:date="2019-01-10T11:15:00Z">
              <w:r>
                <w:rPr>
                  <w:rFonts w:ascii="Century Gothic" w:hAnsi="Century Gothic"/>
                  <w:b/>
                  <w:sz w:val="20"/>
                </w:rPr>
                <w:t>50 PCS</w:t>
              </w:r>
            </w:ins>
          </w:p>
          <w:p w14:paraId="47AD578D" w14:textId="77777777" w:rsidR="009522F0" w:rsidDel="002F2D6C" w:rsidRDefault="009522F0" w:rsidP="002E57D1">
            <w:pPr>
              <w:pStyle w:val="DefaultStyle"/>
              <w:spacing w:line="240" w:lineRule="auto"/>
              <w:rPr>
                <w:del w:id="28" w:author="AMISSAH Genevieve" w:date="2019-01-10T10:56:00Z"/>
                <w:rFonts w:ascii="Century Gothic" w:hAnsi="Century Gothic"/>
                <w:b/>
                <w:sz w:val="20"/>
              </w:rPr>
            </w:pPr>
          </w:p>
          <w:p w14:paraId="6004867A" w14:textId="77777777" w:rsidR="00833E03" w:rsidDel="002F2D6C" w:rsidRDefault="00B01808" w:rsidP="002E57D1">
            <w:pPr>
              <w:pStyle w:val="DefaultStyle"/>
              <w:spacing w:line="240" w:lineRule="auto"/>
              <w:rPr>
                <w:del w:id="29" w:author="AMISSAH Genevieve" w:date="2019-01-10T10:56:00Z"/>
                <w:rFonts w:ascii="Century Gothic" w:hAnsi="Century Gothic"/>
                <w:b/>
                <w:sz w:val="20"/>
              </w:rPr>
            </w:pPr>
            <w:del w:id="30"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1" w:author="OBENG Sandra" w:date="2019-01-10T10:47:00Z">
              <w:del w:id="32" w:author="AMISSAH Genevieve" w:date="2019-01-10T10:51:00Z">
                <w:r w:rsidDel="00CC13A4">
                  <w:rPr>
                    <w:rFonts w:ascii="Century Gothic" w:hAnsi="Century Gothic"/>
                    <w:b/>
                    <w:sz w:val="20"/>
                  </w:rPr>
                  <w:delText>pkt</w:delText>
                </w:r>
              </w:del>
            </w:ins>
            <w:ins w:id="33" w:author="OBENG Sandra" w:date="2019-01-10T10:48:00Z">
              <w:del w:id="34" w:author="AMISSAH Genevieve" w:date="2019-01-10T10:56:00Z">
                <w:r w:rsidDel="002F2D6C">
                  <w:rPr>
                    <w:rFonts w:ascii="Century Gothic" w:hAnsi="Century Gothic"/>
                    <w:b/>
                    <w:sz w:val="20"/>
                  </w:rPr>
                  <w:delText xml:space="preserve"> </w:delText>
                </w:r>
              </w:del>
            </w:ins>
            <w:del w:id="35" w:author="AMISSAH Genevieve" w:date="2019-01-10T10:56:00Z">
              <w:r w:rsidR="00055B00" w:rsidDel="002F2D6C">
                <w:rPr>
                  <w:rFonts w:ascii="Century Gothic" w:hAnsi="Century Gothic"/>
                  <w:b/>
                  <w:sz w:val="20"/>
                </w:rPr>
                <w:delText xml:space="preserve"> </w:delText>
              </w:r>
            </w:del>
          </w:p>
          <w:p w14:paraId="28A7D063" w14:textId="77777777" w:rsidR="00833E03" w:rsidRDefault="00833E03" w:rsidP="002E57D1">
            <w:pPr>
              <w:pStyle w:val="DefaultStyle"/>
              <w:spacing w:line="240" w:lineRule="auto"/>
              <w:rPr>
                <w:rFonts w:ascii="Century Gothic" w:hAnsi="Century Gothic"/>
                <w:b/>
                <w:sz w:val="20"/>
              </w:rPr>
            </w:pPr>
          </w:p>
          <w:p w14:paraId="48F2262E"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0CAF7FBE"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43C44502" w14:textId="77777777" w:rsidR="00756048" w:rsidRPr="00FC4AD0" w:rsidRDefault="00756048" w:rsidP="00C90284">
            <w:pPr>
              <w:pStyle w:val="DefaultStyle"/>
              <w:spacing w:line="240" w:lineRule="auto"/>
              <w:rPr>
                <w:rFonts w:ascii="Century Gothic" w:hAnsi="Century Gothic"/>
                <w:sz w:val="20"/>
              </w:rPr>
            </w:pPr>
          </w:p>
        </w:tc>
      </w:tr>
    </w:tbl>
    <w:p w14:paraId="7BA68FAD" w14:textId="77777777" w:rsidR="00DA0F03" w:rsidRPr="00FC4AD0" w:rsidDel="003E7B5D" w:rsidRDefault="00DA0F03" w:rsidP="00C90284">
      <w:pPr>
        <w:pStyle w:val="DefaultStyle"/>
        <w:rPr>
          <w:del w:id="36" w:author="OBENG Sandra" w:date="2019-01-08T11:09:00Z"/>
          <w:rFonts w:ascii="Century Gothic" w:hAnsi="Century Gothic"/>
          <w:sz w:val="18"/>
          <w:szCs w:val="18"/>
        </w:rPr>
      </w:pPr>
    </w:p>
    <w:p w14:paraId="3FE2ECB7" w14:textId="77777777" w:rsidR="00D54BA3" w:rsidRDefault="00D54BA3" w:rsidP="005B36B3">
      <w:pPr>
        <w:pStyle w:val="Subtitle"/>
      </w:pPr>
    </w:p>
    <w:p w14:paraId="7F9FEE89"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358EF79B" w14:textId="77777777" w:rsidR="00923CCC" w:rsidRDefault="00923CCC" w:rsidP="005E4EB4">
      <w:pPr>
        <w:pStyle w:val="DefaultStyle"/>
        <w:tabs>
          <w:tab w:val="right" w:pos="9072"/>
        </w:tabs>
        <w:spacing w:after="120" w:line="276" w:lineRule="auto"/>
        <w:rPr>
          <w:rFonts w:ascii="Century Gothic" w:hAnsi="Century Gothic"/>
          <w:sz w:val="20"/>
        </w:rPr>
      </w:pPr>
    </w:p>
    <w:p w14:paraId="48BDB645"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3106616A" w14:textId="77777777" w:rsidR="00923CCC" w:rsidRDefault="00923CCC" w:rsidP="005E4EB4">
      <w:pPr>
        <w:pStyle w:val="DefaultStyle"/>
        <w:tabs>
          <w:tab w:val="right" w:pos="9072"/>
        </w:tabs>
        <w:spacing w:after="120" w:line="276" w:lineRule="auto"/>
        <w:rPr>
          <w:rFonts w:ascii="Century Gothic" w:hAnsi="Century Gothic"/>
          <w:sz w:val="20"/>
        </w:rPr>
      </w:pPr>
    </w:p>
    <w:p w14:paraId="5CD3EC02"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351AA30E" w14:textId="77777777" w:rsidTr="00C90284">
        <w:trPr>
          <w:cantSplit/>
          <w:jc w:val="center"/>
        </w:trPr>
        <w:tc>
          <w:tcPr>
            <w:tcW w:w="4809" w:type="dxa"/>
            <w:tcBorders>
              <w:right w:val="single" w:sz="12" w:space="0" w:color="00000A"/>
            </w:tcBorders>
            <w:shd w:val="clear" w:color="auto" w:fill="FFFFFF"/>
          </w:tcPr>
          <w:p w14:paraId="4911F40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50CB6837"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2669DE3F" w14:textId="77777777" w:rsidR="0062270F" w:rsidRPr="00FC4AD0" w:rsidRDefault="0062270F" w:rsidP="0062270F">
            <w:pPr>
              <w:pStyle w:val="DefaultStyle"/>
              <w:spacing w:line="276" w:lineRule="auto"/>
              <w:rPr>
                <w:rFonts w:ascii="Century Gothic" w:hAnsi="Century Gothic"/>
                <w:sz w:val="20"/>
              </w:rPr>
            </w:pPr>
          </w:p>
          <w:p w14:paraId="467FEFAD"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96AC082" w14:textId="77777777" w:rsidTr="00C90284">
        <w:trPr>
          <w:cantSplit/>
          <w:trHeight w:val="332"/>
          <w:jc w:val="center"/>
        </w:trPr>
        <w:tc>
          <w:tcPr>
            <w:tcW w:w="4809" w:type="dxa"/>
            <w:tcBorders>
              <w:right w:val="single" w:sz="12" w:space="0" w:color="00000A"/>
            </w:tcBorders>
            <w:shd w:val="clear" w:color="auto" w:fill="FFFFFF"/>
          </w:tcPr>
          <w:p w14:paraId="59EE167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DDFDC66" w14:textId="77777777" w:rsidR="0062270F" w:rsidRPr="00FC4AD0" w:rsidRDefault="0062270F" w:rsidP="0062270F">
            <w:pPr>
              <w:pStyle w:val="DefaultStyle"/>
              <w:spacing w:line="276" w:lineRule="auto"/>
              <w:rPr>
                <w:rFonts w:ascii="Century Gothic" w:hAnsi="Century Gothic"/>
                <w:sz w:val="20"/>
              </w:rPr>
            </w:pPr>
          </w:p>
          <w:p w14:paraId="3016E562"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7448ABB" w14:textId="77777777" w:rsidTr="00C90284">
        <w:trPr>
          <w:cantSplit/>
          <w:trHeight w:val="395"/>
          <w:jc w:val="center"/>
        </w:trPr>
        <w:tc>
          <w:tcPr>
            <w:tcW w:w="4809" w:type="dxa"/>
            <w:tcBorders>
              <w:right w:val="single" w:sz="12" w:space="0" w:color="00000A"/>
            </w:tcBorders>
            <w:shd w:val="clear" w:color="auto" w:fill="FFFFFF"/>
          </w:tcPr>
          <w:p w14:paraId="0F68284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9DCDDD1" w14:textId="77777777" w:rsidR="0062270F" w:rsidRPr="00FC4AD0" w:rsidRDefault="0062270F" w:rsidP="0062270F">
            <w:pPr>
              <w:pStyle w:val="DefaultStyle"/>
              <w:spacing w:line="276" w:lineRule="auto"/>
              <w:jc w:val="right"/>
              <w:rPr>
                <w:rFonts w:ascii="Century Gothic" w:hAnsi="Century Gothic"/>
                <w:sz w:val="20"/>
              </w:rPr>
            </w:pPr>
          </w:p>
          <w:p w14:paraId="1936681B"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86B3F2C" w14:textId="77777777" w:rsidTr="00CD0AAD">
        <w:trPr>
          <w:cantSplit/>
          <w:trHeight w:val="530"/>
          <w:jc w:val="center"/>
        </w:trPr>
        <w:tc>
          <w:tcPr>
            <w:tcW w:w="4809" w:type="dxa"/>
            <w:tcBorders>
              <w:right w:val="single" w:sz="12" w:space="0" w:color="00000A"/>
            </w:tcBorders>
            <w:shd w:val="clear" w:color="auto" w:fill="FFFFFF"/>
          </w:tcPr>
          <w:p w14:paraId="7B8B073D" w14:textId="77777777" w:rsidR="0062270F" w:rsidRPr="00FC4AD0" w:rsidRDefault="0062270F" w:rsidP="0062270F">
            <w:pPr>
              <w:pStyle w:val="DefaultStyle"/>
              <w:spacing w:line="276" w:lineRule="auto"/>
              <w:jc w:val="both"/>
              <w:rPr>
                <w:rFonts w:ascii="Century Gothic" w:hAnsi="Century Gothic"/>
                <w:sz w:val="20"/>
              </w:rPr>
            </w:pPr>
          </w:p>
          <w:p w14:paraId="1FA1B12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1916516E" w14:textId="77777777" w:rsidR="0062270F" w:rsidRPr="00FC4AD0" w:rsidRDefault="0062270F" w:rsidP="0062270F">
            <w:pPr>
              <w:pStyle w:val="DefaultStyle"/>
              <w:spacing w:line="276" w:lineRule="auto"/>
              <w:jc w:val="center"/>
              <w:rPr>
                <w:rFonts w:ascii="Century Gothic" w:hAnsi="Century Gothic"/>
                <w:sz w:val="20"/>
              </w:rPr>
            </w:pPr>
          </w:p>
          <w:p w14:paraId="083EB325" w14:textId="77777777" w:rsidR="0062270F" w:rsidRPr="00FC4AD0" w:rsidRDefault="0062270F" w:rsidP="0062270F">
            <w:pPr>
              <w:pStyle w:val="DefaultStyle"/>
              <w:spacing w:line="276" w:lineRule="auto"/>
              <w:rPr>
                <w:rFonts w:ascii="Century Gothic" w:hAnsi="Century Gothic"/>
                <w:sz w:val="20"/>
              </w:rPr>
            </w:pPr>
          </w:p>
        </w:tc>
      </w:tr>
    </w:tbl>
    <w:p w14:paraId="756365AE"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140B73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AC1FF04"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6F611937" w14:textId="77777777" w:rsidR="007910E7" w:rsidRPr="00DA0F03" w:rsidRDefault="007910E7" w:rsidP="00DA0F03">
      <w:pPr>
        <w:pStyle w:val="NormalWeb"/>
        <w:spacing w:line="360" w:lineRule="auto"/>
        <w:jc w:val="both"/>
        <w:rPr>
          <w:rFonts w:ascii="Century Gothic" w:hAnsi="Century Gothic"/>
          <w:sz w:val="20"/>
          <w:szCs w:val="20"/>
        </w:rPr>
      </w:pPr>
    </w:p>
    <w:p w14:paraId="7B11335F"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5DECCAC1" w14:textId="77777777" w:rsidR="008A47C9" w:rsidRDefault="008A47C9" w:rsidP="00C51171">
      <w:pPr>
        <w:pStyle w:val="DefaultStyle"/>
        <w:tabs>
          <w:tab w:val="right" w:pos="8789"/>
        </w:tabs>
        <w:spacing w:line="360" w:lineRule="auto"/>
        <w:rPr>
          <w:rFonts w:ascii="Century Gothic" w:hAnsi="Century Gothic"/>
          <w:sz w:val="20"/>
        </w:rPr>
      </w:pPr>
    </w:p>
    <w:p w14:paraId="602B4912"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779F1426"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081FA082" w14:textId="77777777" w:rsidTr="0062270F">
        <w:trPr>
          <w:cantSplit/>
          <w:jc w:val="center"/>
        </w:trPr>
        <w:tc>
          <w:tcPr>
            <w:tcW w:w="3045" w:type="dxa"/>
            <w:shd w:val="clear" w:color="auto" w:fill="FFFFFF"/>
          </w:tcPr>
          <w:p w14:paraId="2CD4E320" w14:textId="77777777" w:rsidR="0062270F" w:rsidRPr="00FC4AD0" w:rsidRDefault="0062270F" w:rsidP="00C51171">
            <w:pPr>
              <w:pStyle w:val="DefaultStyle"/>
              <w:tabs>
                <w:tab w:val="right" w:pos="8789"/>
              </w:tabs>
              <w:spacing w:line="360" w:lineRule="auto"/>
              <w:rPr>
                <w:rFonts w:ascii="Century Gothic" w:hAnsi="Century Gothic"/>
                <w:sz w:val="20"/>
              </w:rPr>
            </w:pPr>
          </w:p>
          <w:p w14:paraId="7E1A1D0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4AD9D1DE"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21551096" w14:textId="77777777" w:rsidR="0062270F" w:rsidRPr="00FC4AD0" w:rsidRDefault="0062270F" w:rsidP="00C51171">
            <w:pPr>
              <w:pStyle w:val="DefaultStyle"/>
              <w:tabs>
                <w:tab w:val="right" w:pos="8789"/>
              </w:tabs>
              <w:spacing w:line="360" w:lineRule="auto"/>
              <w:rPr>
                <w:rFonts w:ascii="Century Gothic" w:hAnsi="Century Gothic"/>
                <w:sz w:val="20"/>
              </w:rPr>
            </w:pPr>
          </w:p>
          <w:p w14:paraId="576A0349"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90CFB9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221C6AD5" w14:textId="77777777" w:rsidR="0062270F" w:rsidRPr="00FC4AD0" w:rsidRDefault="0062270F" w:rsidP="00C51171">
            <w:pPr>
              <w:pStyle w:val="DefaultStyle"/>
              <w:tabs>
                <w:tab w:val="right" w:pos="8789"/>
              </w:tabs>
              <w:spacing w:line="360" w:lineRule="auto"/>
              <w:rPr>
                <w:rFonts w:ascii="Century Gothic" w:hAnsi="Century Gothic"/>
                <w:sz w:val="20"/>
              </w:rPr>
            </w:pPr>
          </w:p>
          <w:p w14:paraId="373B2FD7"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74A7295D"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4BEAC1F5"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405D6029" w14:textId="77777777" w:rsidR="00A96528" w:rsidRPr="00FC4AD0" w:rsidRDefault="00A96528">
      <w:pPr>
        <w:pStyle w:val="DefaultStyle"/>
        <w:spacing w:line="276" w:lineRule="auto"/>
        <w:jc w:val="both"/>
        <w:rPr>
          <w:rFonts w:ascii="Century Gothic" w:hAnsi="Century Gothic"/>
          <w:sz w:val="20"/>
        </w:rPr>
      </w:pPr>
    </w:p>
    <w:p w14:paraId="593EE2E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5C949CB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4C4D645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501000A0"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0F4E6D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E48DB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C25914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78424A85"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231BD5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939712B"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7" w:name="__UnoMark__2709_2135027740"/>
      <w:bookmarkStart w:id="38" w:name="__UnoMark__1070_1933893160"/>
      <w:bookmarkEnd w:id="37"/>
      <w:bookmarkEnd w:id="38"/>
    </w:p>
    <w:p w14:paraId="5BB77229" w14:textId="77777777" w:rsidR="00923CCC" w:rsidRDefault="00923CCC">
      <w:pPr>
        <w:pStyle w:val="DefaultStyle"/>
        <w:spacing w:line="276" w:lineRule="auto"/>
        <w:jc w:val="right"/>
        <w:rPr>
          <w:rFonts w:ascii="Century Gothic" w:hAnsi="Century Gothic"/>
          <w:b/>
          <w:sz w:val="20"/>
        </w:rPr>
      </w:pPr>
    </w:p>
    <w:p w14:paraId="27A36C2F" w14:textId="77777777" w:rsidR="00923CCC" w:rsidRDefault="00923CCC">
      <w:pPr>
        <w:pStyle w:val="DefaultStyle"/>
        <w:spacing w:line="276" w:lineRule="auto"/>
        <w:jc w:val="right"/>
        <w:rPr>
          <w:rFonts w:ascii="Century Gothic" w:hAnsi="Century Gothic"/>
          <w:b/>
          <w:sz w:val="20"/>
        </w:rPr>
      </w:pPr>
    </w:p>
    <w:p w14:paraId="437A0005"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3A5F9B74" w14:textId="77777777" w:rsidR="00A96528" w:rsidRPr="00FC4AD0" w:rsidRDefault="00A96528">
      <w:pPr>
        <w:pStyle w:val="DefaultStyle"/>
        <w:spacing w:line="276" w:lineRule="auto"/>
        <w:rPr>
          <w:rFonts w:ascii="Century Gothic" w:hAnsi="Century Gothic"/>
          <w:sz w:val="20"/>
        </w:rPr>
      </w:pPr>
    </w:p>
    <w:p w14:paraId="00DB909A" w14:textId="77777777" w:rsidR="00784176" w:rsidRDefault="00784176">
      <w:pPr>
        <w:pStyle w:val="DefaultStyle"/>
        <w:spacing w:line="276" w:lineRule="auto"/>
        <w:rPr>
          <w:ins w:id="39" w:author="YAKUBU-GUMERY Yussif" w:date="2016-06-02T10:29:00Z"/>
          <w:rFonts w:ascii="Century Gothic" w:hAnsi="Century Gothic"/>
          <w:sz w:val="20"/>
        </w:rPr>
      </w:pPr>
    </w:p>
    <w:p w14:paraId="02472729" w14:textId="77777777" w:rsidR="003138DD" w:rsidRDefault="003138DD">
      <w:pPr>
        <w:pStyle w:val="DefaultStyle"/>
        <w:spacing w:line="276" w:lineRule="auto"/>
        <w:rPr>
          <w:ins w:id="40" w:author="YAKUBU-GUMERY Yussif" w:date="2016-06-02T10:29:00Z"/>
          <w:rFonts w:ascii="Century Gothic" w:hAnsi="Century Gothic"/>
          <w:sz w:val="20"/>
        </w:rPr>
      </w:pPr>
    </w:p>
    <w:p w14:paraId="7EB600BF" w14:textId="77777777" w:rsidR="003138DD" w:rsidRDefault="003138DD">
      <w:pPr>
        <w:pStyle w:val="DefaultStyle"/>
        <w:spacing w:line="276" w:lineRule="auto"/>
        <w:rPr>
          <w:ins w:id="41" w:author="YAKUBU-GUMERY Yussif" w:date="2016-06-02T10:29:00Z"/>
          <w:rFonts w:ascii="Century Gothic" w:hAnsi="Century Gothic"/>
          <w:sz w:val="20"/>
        </w:rPr>
      </w:pPr>
    </w:p>
    <w:p w14:paraId="27479536" w14:textId="77777777" w:rsidR="003138DD" w:rsidRPr="00FC4AD0" w:rsidRDefault="003138DD">
      <w:pPr>
        <w:pStyle w:val="DefaultStyle"/>
        <w:spacing w:line="276" w:lineRule="auto"/>
        <w:rPr>
          <w:rFonts w:ascii="Century Gothic" w:hAnsi="Century Gothic"/>
          <w:sz w:val="20"/>
        </w:rPr>
      </w:pPr>
    </w:p>
    <w:p w14:paraId="0034007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66030336" w14:textId="77777777" w:rsidR="00A96528" w:rsidRPr="00FC4AD0" w:rsidRDefault="00A96528">
      <w:pPr>
        <w:pStyle w:val="DefaultStyle"/>
        <w:spacing w:line="276" w:lineRule="auto"/>
        <w:rPr>
          <w:rFonts w:ascii="Century Gothic" w:hAnsi="Century Gothic"/>
          <w:sz w:val="20"/>
        </w:rPr>
      </w:pPr>
    </w:p>
    <w:p w14:paraId="1C9F25FB"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42" w:author="AMISSAH Genevieve" w:date="2019-01-10T10:51:00Z">
        <w:r w:rsidR="004D707E">
          <w:rPr>
            <w:rFonts w:ascii="Century Gothic" w:hAnsi="Century Gothic"/>
            <w:b/>
            <w:sz w:val="20"/>
          </w:rPr>
          <w:t>7</w:t>
        </w:r>
      </w:ins>
      <w:del w:id="43" w:author="AMISSAH Genevieve" w:date="2019-01-10T10:51:00Z">
        <w:r w:rsidR="00B01808" w:rsidDel="00CC13A4">
          <w:rPr>
            <w:rFonts w:ascii="Century Gothic" w:hAnsi="Century Gothic"/>
            <w:b/>
            <w:sz w:val="20"/>
          </w:rPr>
          <w:delText>0</w:delText>
        </w:r>
      </w:del>
    </w:p>
    <w:p w14:paraId="2080DD9C" w14:textId="77777777" w:rsidR="00A96528" w:rsidRPr="00FC4AD0" w:rsidRDefault="00A96528">
      <w:pPr>
        <w:pStyle w:val="DefaultStyle"/>
        <w:spacing w:line="276" w:lineRule="auto"/>
        <w:jc w:val="center"/>
        <w:rPr>
          <w:rFonts w:ascii="Century Gothic" w:hAnsi="Century Gothic"/>
          <w:sz w:val="20"/>
        </w:rPr>
      </w:pPr>
    </w:p>
    <w:p w14:paraId="0AC271D5"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6095A8C8" w14:textId="77777777" w:rsidR="00A96528" w:rsidRPr="00FC4AD0" w:rsidRDefault="00A96528">
      <w:pPr>
        <w:pStyle w:val="DefaultStyle"/>
        <w:spacing w:line="276" w:lineRule="auto"/>
        <w:jc w:val="both"/>
        <w:rPr>
          <w:rFonts w:ascii="Century Gothic" w:hAnsi="Century Gothic"/>
          <w:sz w:val="20"/>
        </w:rPr>
      </w:pPr>
    </w:p>
    <w:p w14:paraId="6878E78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0157354F"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4" w:author="OBENG Sandra" w:date="2017-02-15T10:30:00Z">
        <w:r>
          <w:rPr>
            <w:rFonts w:ascii="Century Gothic" w:hAnsi="Century Gothic"/>
            <w:sz w:val="20"/>
          </w:rPr>
          <w:tab/>
        </w:r>
      </w:ins>
    </w:p>
    <w:p w14:paraId="09A4D69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13C83B5E" w14:textId="77777777" w:rsidR="00A96528" w:rsidRPr="00FC4AD0" w:rsidRDefault="00A96528">
      <w:pPr>
        <w:pStyle w:val="DefaultStyle"/>
        <w:spacing w:line="276" w:lineRule="auto"/>
        <w:jc w:val="both"/>
        <w:rPr>
          <w:rFonts w:ascii="Century Gothic" w:hAnsi="Century Gothic"/>
          <w:sz w:val="20"/>
        </w:rPr>
      </w:pPr>
    </w:p>
    <w:p w14:paraId="039A371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4E403673" w14:textId="77777777" w:rsidR="00B1127C" w:rsidRDefault="00B1127C">
      <w:pPr>
        <w:pStyle w:val="DefaultStyle"/>
        <w:spacing w:line="276" w:lineRule="auto"/>
        <w:jc w:val="both"/>
        <w:rPr>
          <w:rFonts w:ascii="Century Gothic" w:hAnsi="Century Gothic"/>
          <w:sz w:val="20"/>
        </w:rPr>
      </w:pPr>
    </w:p>
    <w:p w14:paraId="1075A7B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0CB0EA9C" w14:textId="77777777" w:rsidR="00A96528" w:rsidRPr="00FC4AD0" w:rsidRDefault="00A96528">
      <w:pPr>
        <w:pStyle w:val="DefaultStyle"/>
        <w:spacing w:line="276" w:lineRule="auto"/>
        <w:jc w:val="both"/>
        <w:rPr>
          <w:rFonts w:ascii="Century Gothic" w:hAnsi="Century Gothic"/>
          <w:sz w:val="20"/>
        </w:rPr>
      </w:pPr>
    </w:p>
    <w:p w14:paraId="7A251A31"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7C6ABA7D" w14:textId="77777777" w:rsidR="00A96528" w:rsidRPr="00FC4AD0" w:rsidRDefault="00A96528">
      <w:pPr>
        <w:pStyle w:val="DefaultStyle"/>
        <w:spacing w:line="276" w:lineRule="auto"/>
        <w:jc w:val="both"/>
        <w:rPr>
          <w:rFonts w:ascii="Century Gothic" w:hAnsi="Century Gothic"/>
          <w:sz w:val="20"/>
        </w:rPr>
      </w:pPr>
    </w:p>
    <w:p w14:paraId="258154C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6D9F455D" w14:textId="77777777" w:rsidR="00A96528" w:rsidRPr="00FC4AD0" w:rsidRDefault="00A96528">
      <w:pPr>
        <w:pStyle w:val="DefaultStyle"/>
        <w:spacing w:line="276" w:lineRule="auto"/>
        <w:jc w:val="both"/>
        <w:rPr>
          <w:rFonts w:ascii="Century Gothic" w:hAnsi="Century Gothic"/>
          <w:sz w:val="20"/>
        </w:rPr>
      </w:pPr>
    </w:p>
    <w:p w14:paraId="1234FB8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15A1E52D" w14:textId="77777777" w:rsidR="00A96528" w:rsidRPr="00FC4AD0" w:rsidRDefault="00A96528">
      <w:pPr>
        <w:pStyle w:val="DefaultStyle"/>
        <w:spacing w:line="276" w:lineRule="auto"/>
        <w:jc w:val="both"/>
        <w:rPr>
          <w:rFonts w:ascii="Century Gothic" w:hAnsi="Century Gothic"/>
          <w:sz w:val="20"/>
        </w:rPr>
      </w:pPr>
    </w:p>
    <w:p w14:paraId="7EE1AA3D"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324CDD86" w14:textId="77777777" w:rsidR="009C7A1D" w:rsidRPr="00FC4AD0" w:rsidRDefault="009C7A1D">
      <w:pPr>
        <w:pStyle w:val="DefaultStyle"/>
        <w:spacing w:line="276" w:lineRule="auto"/>
        <w:jc w:val="both"/>
        <w:rPr>
          <w:rFonts w:ascii="Century Gothic" w:hAnsi="Century Gothic"/>
          <w:sz w:val="20"/>
        </w:rPr>
      </w:pPr>
    </w:p>
    <w:p w14:paraId="49DB1ECB" w14:textId="77777777" w:rsidR="009C7A1D" w:rsidRPr="00FC4AD0" w:rsidRDefault="009C7A1D">
      <w:pPr>
        <w:pStyle w:val="DefaultStyle"/>
        <w:spacing w:line="276" w:lineRule="auto"/>
        <w:jc w:val="both"/>
        <w:rPr>
          <w:rFonts w:ascii="Century Gothic" w:hAnsi="Century Gothic"/>
          <w:sz w:val="20"/>
        </w:rPr>
      </w:pPr>
    </w:p>
    <w:p w14:paraId="763925AA" w14:textId="77777777" w:rsidR="009C7A1D" w:rsidRPr="00FC4AD0" w:rsidRDefault="009C7A1D">
      <w:pPr>
        <w:pStyle w:val="DefaultStyle"/>
        <w:spacing w:line="276" w:lineRule="auto"/>
        <w:jc w:val="both"/>
        <w:rPr>
          <w:rFonts w:ascii="Century Gothic" w:hAnsi="Century Gothic"/>
          <w:sz w:val="20"/>
        </w:rPr>
      </w:pPr>
    </w:p>
    <w:p w14:paraId="0966D562" w14:textId="77777777" w:rsidR="009C7A1D" w:rsidRPr="00FC4AD0" w:rsidRDefault="009C7A1D">
      <w:pPr>
        <w:pStyle w:val="DefaultStyle"/>
        <w:spacing w:line="276" w:lineRule="auto"/>
        <w:jc w:val="both"/>
        <w:rPr>
          <w:rFonts w:ascii="Century Gothic" w:hAnsi="Century Gothic"/>
          <w:sz w:val="20"/>
        </w:rPr>
      </w:pPr>
    </w:p>
    <w:p w14:paraId="4914D65C" w14:textId="77777777" w:rsidR="009C7A1D" w:rsidRPr="00FC4AD0" w:rsidRDefault="009C7A1D">
      <w:pPr>
        <w:pStyle w:val="DefaultStyle"/>
        <w:spacing w:line="276" w:lineRule="auto"/>
        <w:jc w:val="both"/>
        <w:rPr>
          <w:rFonts w:ascii="Century Gothic" w:hAnsi="Century Gothic"/>
          <w:sz w:val="20"/>
        </w:rPr>
      </w:pPr>
    </w:p>
    <w:p w14:paraId="3F706562" w14:textId="77777777" w:rsidR="009C7A1D" w:rsidRPr="00FC4AD0" w:rsidRDefault="009C7A1D">
      <w:pPr>
        <w:pStyle w:val="DefaultStyle"/>
        <w:spacing w:line="276" w:lineRule="auto"/>
        <w:jc w:val="both"/>
        <w:rPr>
          <w:rFonts w:ascii="Century Gothic" w:hAnsi="Century Gothic"/>
          <w:sz w:val="20"/>
        </w:rPr>
      </w:pPr>
    </w:p>
    <w:p w14:paraId="55EE31E6" w14:textId="77777777" w:rsidR="009C7A1D" w:rsidRPr="00FC4AD0" w:rsidRDefault="009C7A1D">
      <w:pPr>
        <w:pStyle w:val="DefaultStyle"/>
        <w:spacing w:line="276" w:lineRule="auto"/>
        <w:jc w:val="both"/>
        <w:rPr>
          <w:rFonts w:ascii="Century Gothic" w:hAnsi="Century Gothic"/>
          <w:sz w:val="20"/>
        </w:rPr>
      </w:pPr>
    </w:p>
    <w:p w14:paraId="2DFD2178" w14:textId="77777777" w:rsidR="009C7A1D" w:rsidRPr="00A7692C" w:rsidRDefault="009C7A1D">
      <w:pPr>
        <w:pStyle w:val="DefaultStyle"/>
        <w:spacing w:line="276" w:lineRule="auto"/>
        <w:jc w:val="both"/>
        <w:rPr>
          <w:rFonts w:ascii="Century Gothic" w:hAnsi="Century Gothic"/>
          <w:i/>
          <w:sz w:val="20"/>
        </w:rPr>
      </w:pPr>
    </w:p>
    <w:p w14:paraId="62F9B50F" w14:textId="77777777" w:rsidR="009C7A1D" w:rsidRPr="00FC4AD0" w:rsidRDefault="009C7A1D">
      <w:pPr>
        <w:pStyle w:val="DefaultStyle"/>
        <w:spacing w:line="276" w:lineRule="auto"/>
        <w:jc w:val="both"/>
        <w:rPr>
          <w:rFonts w:ascii="Century Gothic" w:hAnsi="Century Gothic"/>
          <w:sz w:val="20"/>
        </w:rPr>
      </w:pPr>
    </w:p>
    <w:p w14:paraId="20A3F0B2"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888A" w14:textId="77777777" w:rsidR="0095120F" w:rsidRDefault="0095120F" w:rsidP="009B2008">
      <w:pPr>
        <w:spacing w:after="0" w:line="240" w:lineRule="auto"/>
      </w:pPr>
      <w:r>
        <w:separator/>
      </w:r>
    </w:p>
  </w:endnote>
  <w:endnote w:type="continuationSeparator" w:id="0">
    <w:p w14:paraId="420CE37C" w14:textId="77777777" w:rsidR="0095120F" w:rsidRDefault="0095120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5C21ACF4"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5" w:author="AMISSAH Genevieve" w:date="2019-01-10T10:52:00Z">
          <w:r w:rsidR="004D707E">
            <w:rPr>
              <w:rFonts w:ascii="Century Gothic" w:hAnsi="Century Gothic"/>
              <w:b/>
              <w:sz w:val="20"/>
            </w:rPr>
            <w:t>27</w:t>
          </w:r>
        </w:ins>
        <w:del w:id="46"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12F50607"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593E3" w14:textId="77777777" w:rsidR="0095120F" w:rsidRDefault="0095120F" w:rsidP="009B2008">
      <w:pPr>
        <w:spacing w:after="0" w:line="240" w:lineRule="auto"/>
      </w:pPr>
      <w:r>
        <w:separator/>
      </w:r>
    </w:p>
  </w:footnote>
  <w:footnote w:type="continuationSeparator" w:id="0">
    <w:p w14:paraId="3909FBAC" w14:textId="77777777" w:rsidR="0095120F" w:rsidRDefault="0095120F"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A78A1"/>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B7132"/>
    <w:rsid w:val="008D4B9E"/>
    <w:rsid w:val="008E6D74"/>
    <w:rsid w:val="0092158C"/>
    <w:rsid w:val="00923CCC"/>
    <w:rsid w:val="0095120F"/>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622477"/>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990FC-615D-4461-907C-B7CD6709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4834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2019-01-11T13:45:00Z</dcterms:created>
  <dcterms:modified xsi:type="dcterms:W3CDTF">2019-01-11T13:45:00Z</dcterms:modified>
</cp:coreProperties>
</file>