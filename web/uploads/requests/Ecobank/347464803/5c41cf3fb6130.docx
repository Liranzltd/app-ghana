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5384C" w14:textId="1D4914E8"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31DDAC3A" w14:textId="77777777" w:rsidR="00A96528" w:rsidRPr="00FC4AD0" w:rsidRDefault="00A96528">
      <w:pPr>
        <w:pStyle w:val="DefaultStyle"/>
        <w:spacing w:line="276" w:lineRule="auto"/>
        <w:rPr>
          <w:rFonts w:ascii="Century Gothic" w:hAnsi="Century Gothic"/>
          <w:sz w:val="20"/>
        </w:rPr>
      </w:pPr>
    </w:p>
    <w:p w14:paraId="20250736" w14:textId="77777777" w:rsidR="00A96528" w:rsidRPr="00FC4AD0" w:rsidRDefault="00A96528">
      <w:pPr>
        <w:pStyle w:val="DefaultStyle"/>
        <w:spacing w:line="276" w:lineRule="auto"/>
        <w:rPr>
          <w:rFonts w:ascii="Century Gothic" w:hAnsi="Century Gothic"/>
          <w:sz w:val="20"/>
        </w:rPr>
      </w:pPr>
    </w:p>
    <w:p w14:paraId="479269CD" w14:textId="77777777" w:rsidR="00A96528" w:rsidRPr="00FC4AD0" w:rsidRDefault="00A96528">
      <w:pPr>
        <w:pStyle w:val="DefaultStyle"/>
        <w:spacing w:line="276" w:lineRule="auto"/>
        <w:rPr>
          <w:rFonts w:ascii="Century Gothic" w:hAnsi="Century Gothic"/>
          <w:sz w:val="20"/>
        </w:rPr>
      </w:pPr>
    </w:p>
    <w:p w14:paraId="56F1A660"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B01808">
        <w:rPr>
          <w:rFonts w:ascii="Century Gothic" w:hAnsi="Century Gothic"/>
          <w:b/>
          <w:sz w:val="20"/>
        </w:rPr>
        <w:t>2</w:t>
      </w:r>
      <w:ins w:id="0" w:author="AMISSAH Genevieve" w:date="2019-01-10T10:50:00Z">
        <w:r w:rsidR="004D707E">
          <w:rPr>
            <w:rFonts w:ascii="Century Gothic" w:hAnsi="Century Gothic"/>
            <w:b/>
            <w:sz w:val="20"/>
          </w:rPr>
          <w:t>7</w:t>
        </w:r>
      </w:ins>
      <w:del w:id="1" w:author="AMISSAH Genevieve" w:date="2019-01-10T10:50:00Z">
        <w:r w:rsidR="00B01808" w:rsidDel="00CC13A4">
          <w:rPr>
            <w:rFonts w:ascii="Century Gothic" w:hAnsi="Century Gothic"/>
            <w:b/>
            <w:sz w:val="20"/>
          </w:rPr>
          <w:delText>0</w:delText>
        </w:r>
      </w:del>
    </w:p>
    <w:p w14:paraId="0F88A6F7" w14:textId="77777777" w:rsidR="00813687" w:rsidRDefault="00813687">
      <w:pPr>
        <w:pStyle w:val="DefaultStyle"/>
        <w:spacing w:line="276" w:lineRule="auto"/>
        <w:rPr>
          <w:ins w:id="2" w:author="OBENG Sandra" w:date="2019-01-08T10:45:00Z"/>
          <w:rFonts w:ascii="Century Gothic" w:hAnsi="Century Gothic"/>
          <w:b/>
          <w:sz w:val="20"/>
        </w:rPr>
      </w:pPr>
    </w:p>
    <w:p w14:paraId="0392809F" w14:textId="14597794" w:rsidR="00300B6C" w:rsidRDefault="0062270F">
      <w:pPr>
        <w:pStyle w:val="DefaultStyle"/>
        <w:spacing w:line="276" w:lineRule="auto"/>
        <w:rPr>
          <w:ins w:id="3" w:author="stephen yankey" w:date="2019-01-18T04:18:00Z"/>
          <w:rFonts w:ascii="Century Gothic" w:hAnsi="Century Gothic"/>
          <w:b/>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del w:id="4" w:author="stephen yankey" w:date="2019-01-18T04:18:00Z">
        <w:r w:rsidRPr="00FC4AD0" w:rsidDel="00300B6C">
          <w:rPr>
            <w:rFonts w:ascii="Century Gothic" w:hAnsi="Century Gothic"/>
            <w:b/>
            <w:sz w:val="20"/>
          </w:rPr>
          <w:delText>____</w:delText>
        </w:r>
      </w:del>
      <w:ins w:id="5" w:author="stephen yankey" w:date="2019-01-18T04:18:00Z">
        <w:r w:rsidR="00300B6C">
          <w:rPr>
            <w:rFonts w:ascii="Century Gothic" w:hAnsi="Century Gothic"/>
            <w:b/>
            <w:sz w:val="20"/>
          </w:rPr>
          <w:t>STE</w:t>
        </w:r>
      </w:ins>
      <w:ins w:id="6" w:author="stephen yankey" w:date="2019-01-18T04:21:00Z">
        <w:r w:rsidR="00300B6C">
          <w:rPr>
            <w:rFonts w:ascii="Century Gothic" w:hAnsi="Century Gothic"/>
            <w:b/>
            <w:sz w:val="20"/>
          </w:rPr>
          <w:t>PHEN YANKEY</w:t>
        </w:r>
      </w:ins>
    </w:p>
    <w:p w14:paraId="087A0F66" w14:textId="39BF865D" w:rsidR="00A96528" w:rsidRPr="00FC4AD0" w:rsidRDefault="0062270F">
      <w:pPr>
        <w:pStyle w:val="DefaultStyle"/>
        <w:spacing w:line="276" w:lineRule="auto"/>
        <w:rPr>
          <w:rFonts w:ascii="Century Gothic" w:hAnsi="Century Gothic"/>
          <w:sz w:val="20"/>
        </w:rPr>
      </w:pPr>
      <w:del w:id="7" w:author="stephen yankey" w:date="2019-01-18T04:19:00Z">
        <w:r w:rsidRPr="00FC4AD0" w:rsidDel="00300B6C">
          <w:rPr>
            <w:rFonts w:ascii="Century Gothic" w:hAnsi="Century Gothic"/>
            <w:b/>
            <w:sz w:val="20"/>
          </w:rPr>
          <w:delText>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DAD8256"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146E059F" w14:textId="77777777" w:rsidR="00A96528" w:rsidRPr="00FC4AD0" w:rsidRDefault="00A96528">
      <w:pPr>
        <w:pStyle w:val="DefaultStyle"/>
        <w:spacing w:line="276" w:lineRule="auto"/>
        <w:jc w:val="both"/>
        <w:rPr>
          <w:rFonts w:ascii="Century Gothic" w:hAnsi="Century Gothic"/>
          <w:sz w:val="20"/>
        </w:rPr>
      </w:pPr>
    </w:p>
    <w:p w14:paraId="5BDA5936" w14:textId="77777777" w:rsidR="00A96528" w:rsidRPr="00FC4AD0" w:rsidRDefault="00A96528">
      <w:pPr>
        <w:pStyle w:val="DefaultStyle"/>
        <w:spacing w:line="276" w:lineRule="auto"/>
        <w:rPr>
          <w:rFonts w:ascii="Century Gothic" w:hAnsi="Century Gothic"/>
          <w:sz w:val="20"/>
        </w:rPr>
      </w:pPr>
    </w:p>
    <w:p w14:paraId="629D4C26"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8" w:author="OFORI George" w:date="2016-02-22T09:10:00Z">
        <w:r w:rsidRPr="00FC4AD0" w:rsidDel="00EA420B">
          <w:rPr>
            <w:rFonts w:ascii="Century Gothic" w:hAnsi="Century Gothic"/>
            <w:sz w:val="20"/>
          </w:rPr>
          <w:delText xml:space="preserve"> </w:delText>
        </w:r>
      </w:del>
    </w:p>
    <w:p w14:paraId="477F3E59"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7787AF6D" w14:textId="77777777" w:rsidR="00A96528" w:rsidRPr="00FC4AD0" w:rsidRDefault="00A96528">
      <w:pPr>
        <w:pStyle w:val="DefaultStyle"/>
        <w:spacing w:line="276" w:lineRule="auto"/>
        <w:rPr>
          <w:rFonts w:ascii="Century Gothic" w:hAnsi="Century Gothic"/>
          <w:sz w:val="20"/>
        </w:rPr>
      </w:pPr>
    </w:p>
    <w:p w14:paraId="2B61D34C"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62F3D742" w14:textId="77777777" w:rsidR="00A96528" w:rsidRPr="00FC4AD0" w:rsidRDefault="00A96528">
      <w:pPr>
        <w:pStyle w:val="DefaultStyle"/>
        <w:spacing w:line="276" w:lineRule="auto"/>
        <w:jc w:val="both"/>
        <w:rPr>
          <w:rFonts w:ascii="Century Gothic" w:hAnsi="Century Gothic"/>
          <w:sz w:val="20"/>
        </w:rPr>
      </w:pPr>
    </w:p>
    <w:p w14:paraId="3F95F836"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77600568" w14:textId="77777777" w:rsidR="00A96528" w:rsidRPr="00FC4AD0" w:rsidRDefault="00A96528">
      <w:pPr>
        <w:pStyle w:val="DefaultStyle"/>
        <w:spacing w:line="276" w:lineRule="auto"/>
        <w:jc w:val="both"/>
        <w:rPr>
          <w:rFonts w:ascii="Century Gothic" w:hAnsi="Century Gothic"/>
          <w:sz w:val="20"/>
        </w:rPr>
      </w:pPr>
    </w:p>
    <w:p w14:paraId="39BC662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0BA804A5" w14:textId="77777777" w:rsidR="00A96528" w:rsidRPr="00FC4AD0" w:rsidRDefault="00A96528">
      <w:pPr>
        <w:pStyle w:val="DefaultStyle"/>
        <w:spacing w:line="276" w:lineRule="auto"/>
        <w:jc w:val="both"/>
        <w:rPr>
          <w:rFonts w:ascii="Century Gothic" w:hAnsi="Century Gothic"/>
          <w:sz w:val="20"/>
        </w:rPr>
      </w:pPr>
    </w:p>
    <w:p w14:paraId="47C6E7F0"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4BCAC4B" w14:textId="77777777" w:rsidR="00A96528" w:rsidRPr="00FC4AD0" w:rsidRDefault="00A96528">
      <w:pPr>
        <w:pStyle w:val="DefaultStyle"/>
        <w:spacing w:line="276" w:lineRule="auto"/>
        <w:jc w:val="both"/>
        <w:rPr>
          <w:rFonts w:ascii="Century Gothic" w:hAnsi="Century Gothic"/>
          <w:sz w:val="20"/>
        </w:rPr>
      </w:pPr>
    </w:p>
    <w:p w14:paraId="452A8560"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0B4B7C56" w14:textId="77777777" w:rsidR="00A96528" w:rsidRPr="00FC4AD0" w:rsidRDefault="00A96528">
      <w:pPr>
        <w:pStyle w:val="Header"/>
        <w:tabs>
          <w:tab w:val="left" w:pos="720"/>
        </w:tabs>
        <w:spacing w:line="276" w:lineRule="auto"/>
        <w:rPr>
          <w:rFonts w:ascii="Century Gothic" w:hAnsi="Century Gothic"/>
          <w:sz w:val="20"/>
        </w:rPr>
      </w:pPr>
    </w:p>
    <w:p w14:paraId="69ED9527" w14:textId="77777777" w:rsidR="005D79B3" w:rsidRPr="00FC4AD0" w:rsidRDefault="005D79B3">
      <w:pPr>
        <w:pStyle w:val="Header"/>
        <w:tabs>
          <w:tab w:val="left" w:pos="720"/>
        </w:tabs>
        <w:spacing w:line="276" w:lineRule="auto"/>
        <w:rPr>
          <w:rFonts w:ascii="Century Gothic" w:hAnsi="Century Gothic"/>
          <w:sz w:val="20"/>
        </w:rPr>
      </w:pPr>
    </w:p>
    <w:p w14:paraId="5A7FF5EC"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A0A4921" w14:textId="77777777" w:rsidR="00EA5157" w:rsidRDefault="00EA5157">
      <w:pPr>
        <w:pStyle w:val="Header"/>
        <w:tabs>
          <w:tab w:val="left" w:pos="720"/>
        </w:tabs>
        <w:spacing w:line="276" w:lineRule="auto"/>
        <w:rPr>
          <w:rFonts w:ascii="Century Gothic" w:hAnsi="Century Gothic"/>
          <w:sz w:val="20"/>
        </w:rPr>
      </w:pPr>
    </w:p>
    <w:p w14:paraId="77A4747D" w14:textId="77777777" w:rsidR="00EA5157" w:rsidRDefault="00EA5157">
      <w:pPr>
        <w:pStyle w:val="Header"/>
        <w:tabs>
          <w:tab w:val="left" w:pos="720"/>
        </w:tabs>
        <w:spacing w:line="276" w:lineRule="auto"/>
        <w:rPr>
          <w:rFonts w:ascii="Century Gothic" w:hAnsi="Century Gothic"/>
          <w:sz w:val="20"/>
        </w:rPr>
      </w:pPr>
    </w:p>
    <w:p w14:paraId="7B15E933"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2A04B3B"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2A72DA18"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1325A563"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6467233" w14:textId="77777777" w:rsidR="00EA5157" w:rsidRPr="00FC4AD0" w:rsidDel="00A758F0" w:rsidRDefault="00EA5157">
      <w:pPr>
        <w:pStyle w:val="Header"/>
        <w:tabs>
          <w:tab w:val="left" w:pos="720"/>
        </w:tabs>
        <w:spacing w:line="276" w:lineRule="auto"/>
        <w:rPr>
          <w:del w:id="9" w:author="OBENG Sandra" w:date="2017-02-15T10:29:00Z"/>
          <w:rFonts w:ascii="Century Gothic" w:hAnsi="Century Gothic"/>
          <w:sz w:val="20"/>
        </w:rPr>
      </w:pPr>
    </w:p>
    <w:p w14:paraId="7797E0F2" w14:textId="77777777" w:rsidR="00A96528" w:rsidRPr="00FC4AD0" w:rsidDel="00A758F0" w:rsidRDefault="00A96528">
      <w:pPr>
        <w:pStyle w:val="Heading2"/>
        <w:spacing w:line="276" w:lineRule="auto"/>
        <w:rPr>
          <w:del w:id="10" w:author="OBENG Sandra" w:date="2017-02-15T10:29:00Z"/>
          <w:rFonts w:ascii="Century Gothic" w:hAnsi="Century Gothic"/>
          <w:sz w:val="20"/>
        </w:rPr>
      </w:pPr>
    </w:p>
    <w:p w14:paraId="189D9CA0" w14:textId="77777777" w:rsidR="005D79B3" w:rsidRPr="00FC4AD0" w:rsidDel="00A758F0" w:rsidRDefault="005D79B3">
      <w:pPr>
        <w:pStyle w:val="Header1"/>
        <w:spacing w:after="0" w:line="276" w:lineRule="auto"/>
        <w:rPr>
          <w:del w:id="11" w:author="OBENG Sandra" w:date="2017-02-15T10:29:00Z"/>
          <w:rFonts w:ascii="Century Gothic" w:hAnsi="Century Gothic"/>
          <w:sz w:val="20"/>
        </w:rPr>
      </w:pPr>
    </w:p>
    <w:p w14:paraId="718E7193" w14:textId="77777777" w:rsidR="00D54BA3" w:rsidDel="00A758F0" w:rsidRDefault="00D54BA3" w:rsidP="00FC4AD0">
      <w:pPr>
        <w:pStyle w:val="DefaultStyle"/>
        <w:spacing w:line="276" w:lineRule="auto"/>
        <w:rPr>
          <w:del w:id="12" w:author="OBENG Sandra" w:date="2017-02-15T10:29:00Z"/>
          <w:rFonts w:ascii="Century Gothic" w:hAnsi="Century Gothic"/>
          <w:sz w:val="20"/>
        </w:rPr>
      </w:pPr>
    </w:p>
    <w:p w14:paraId="00A8113D" w14:textId="77777777" w:rsidR="00D54BA3" w:rsidRDefault="00D54BA3" w:rsidP="00FC4AD0">
      <w:pPr>
        <w:pStyle w:val="DefaultStyle"/>
        <w:spacing w:line="276" w:lineRule="auto"/>
        <w:rPr>
          <w:rFonts w:ascii="Century Gothic" w:hAnsi="Century Gothic"/>
          <w:sz w:val="20"/>
        </w:rPr>
      </w:pPr>
    </w:p>
    <w:p w14:paraId="4AA9F5F3" w14:textId="77777777" w:rsidR="00D54BA3" w:rsidRPr="00FC4AD0" w:rsidRDefault="00D54BA3" w:rsidP="00FC4AD0">
      <w:pPr>
        <w:pStyle w:val="DefaultStyle"/>
        <w:spacing w:line="276" w:lineRule="auto"/>
        <w:rPr>
          <w:rFonts w:ascii="Century Gothic" w:hAnsi="Century Gothic"/>
          <w:sz w:val="20"/>
        </w:rPr>
      </w:pPr>
    </w:p>
    <w:p w14:paraId="754D4C3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17280C0" w14:textId="77777777" w:rsidR="00A96528" w:rsidRPr="00FC4AD0" w:rsidRDefault="00A96528">
      <w:pPr>
        <w:pStyle w:val="TOAHeading"/>
        <w:tabs>
          <w:tab w:val="right" w:pos="9072"/>
        </w:tabs>
        <w:suppressAutoHyphens w:val="0"/>
        <w:rPr>
          <w:rFonts w:ascii="Century Gothic" w:hAnsi="Century Gothic"/>
          <w:sz w:val="20"/>
        </w:rPr>
      </w:pPr>
    </w:p>
    <w:p w14:paraId="10C20F68"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r w:rsidR="00B01808">
        <w:rPr>
          <w:rFonts w:ascii="Century Gothic" w:hAnsi="Century Gothic"/>
          <w:b/>
          <w:sz w:val="20"/>
        </w:rPr>
        <w:t>2</w:t>
      </w:r>
      <w:ins w:id="13" w:author="AMISSAH Genevieve" w:date="2019-01-10T10:51:00Z">
        <w:r w:rsidR="004D707E">
          <w:rPr>
            <w:rFonts w:ascii="Century Gothic" w:hAnsi="Century Gothic"/>
            <w:b/>
            <w:sz w:val="20"/>
          </w:rPr>
          <w:t>7</w:t>
        </w:r>
      </w:ins>
      <w:del w:id="14" w:author="AMISSAH Genevieve" w:date="2019-01-10T10:51:00Z">
        <w:r w:rsidR="00B01808" w:rsidDel="00CC13A4">
          <w:rPr>
            <w:rFonts w:ascii="Century Gothic" w:hAnsi="Century Gothic"/>
            <w:b/>
            <w:sz w:val="20"/>
          </w:rPr>
          <w:delText>0</w:delText>
        </w:r>
      </w:del>
    </w:p>
    <w:p w14:paraId="7FD5D175" w14:textId="77777777" w:rsidR="00813687" w:rsidRDefault="00813687">
      <w:pPr>
        <w:pStyle w:val="DefaultStyle"/>
        <w:rPr>
          <w:rFonts w:ascii="Century Gothic" w:hAnsi="Century Gothic"/>
          <w:b/>
          <w:sz w:val="20"/>
        </w:rPr>
      </w:pPr>
    </w:p>
    <w:p w14:paraId="48D17D0D" w14:textId="3470FEEE"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proofErr w:type="gramStart"/>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Supplier</w:t>
      </w:r>
      <w:proofErr w:type="gramEnd"/>
      <w:r w:rsidRPr="00FC4AD0">
        <w:rPr>
          <w:rFonts w:ascii="Century Gothic" w:hAnsi="Century Gothic"/>
          <w:b/>
          <w:sz w:val="20"/>
        </w:rPr>
        <w:t xml:space="preserve"> Name:    </w:t>
      </w:r>
      <w:r w:rsidRPr="00FC4AD0">
        <w:rPr>
          <w:rFonts w:ascii="Century Gothic" w:hAnsi="Century Gothic"/>
          <w:sz w:val="18"/>
          <w:szCs w:val="18"/>
        </w:rPr>
        <w:t>_</w:t>
      </w:r>
      <w:ins w:id="15" w:author="stephen yankey" w:date="2019-01-18T04:19:00Z">
        <w:r w:rsidR="00300B6C">
          <w:rPr>
            <w:rFonts w:ascii="Century Gothic" w:hAnsi="Century Gothic"/>
            <w:sz w:val="18"/>
            <w:szCs w:val="18"/>
          </w:rPr>
          <w:t>STEPMAAM CLASSIC CONSULT</w:t>
        </w:r>
      </w:ins>
      <w:del w:id="16" w:author="stephen yankey" w:date="2019-01-18T04:19:00Z">
        <w:r w:rsidRPr="00FC4AD0" w:rsidDel="00300B6C">
          <w:rPr>
            <w:rFonts w:ascii="Century Gothic" w:hAnsi="Century Gothic"/>
            <w:sz w:val="18"/>
            <w:szCs w:val="18"/>
          </w:rPr>
          <w:delText>__</w:delText>
        </w:r>
      </w:del>
      <w:del w:id="17" w:author="stephen yankey" w:date="2019-01-18T04:20:00Z">
        <w:r w:rsidRPr="00FC4AD0" w:rsidDel="00300B6C">
          <w:rPr>
            <w:rFonts w:ascii="Century Gothic" w:hAnsi="Century Gothic"/>
            <w:sz w:val="18"/>
            <w:szCs w:val="18"/>
          </w:rPr>
          <w:delText>____________________</w:delText>
        </w:r>
        <w:r w:rsidR="00FC4AD0" w:rsidDel="00300B6C">
          <w:rPr>
            <w:rFonts w:ascii="Century Gothic" w:hAnsi="Century Gothic"/>
            <w:sz w:val="18"/>
            <w:szCs w:val="18"/>
          </w:rPr>
          <w:delText>_</w:delText>
        </w:r>
      </w:del>
    </w:p>
    <w:p w14:paraId="27B725D4" w14:textId="77777777" w:rsidR="00A96528" w:rsidRPr="00FC4AD0" w:rsidRDefault="00A96528">
      <w:pPr>
        <w:pStyle w:val="DefaultStyle"/>
        <w:rPr>
          <w:rFonts w:ascii="Century Gothic" w:hAnsi="Century Gothic"/>
          <w:sz w:val="18"/>
          <w:szCs w:val="18"/>
        </w:rPr>
      </w:pPr>
    </w:p>
    <w:p w14:paraId="38330225" w14:textId="77777777" w:rsidR="005E4EB4" w:rsidRDefault="005E4EB4">
      <w:pPr>
        <w:pStyle w:val="DefaultStyle"/>
        <w:rPr>
          <w:rFonts w:ascii="Century Gothic" w:hAnsi="Century Gothic"/>
          <w:sz w:val="20"/>
        </w:rPr>
      </w:pPr>
    </w:p>
    <w:p w14:paraId="17E60DE6" w14:textId="77777777" w:rsidR="00D54BA3" w:rsidRPr="00FC4AD0" w:rsidRDefault="00D54BA3">
      <w:pPr>
        <w:pStyle w:val="DefaultStyle"/>
        <w:rPr>
          <w:rFonts w:ascii="Century Gothic" w:hAnsi="Century Gothic"/>
          <w:sz w:val="20"/>
        </w:rPr>
      </w:pPr>
    </w:p>
    <w:p w14:paraId="6FAFFCD4"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4D834DC5" w14:textId="77777777" w:rsidR="00A96528" w:rsidRPr="00FC4AD0" w:rsidRDefault="00A96528">
      <w:pPr>
        <w:pStyle w:val="DefaultStyle"/>
        <w:spacing w:line="276" w:lineRule="auto"/>
        <w:jc w:val="both"/>
        <w:rPr>
          <w:rFonts w:ascii="Century Gothic" w:hAnsi="Century Gothic"/>
          <w:sz w:val="20"/>
        </w:rPr>
      </w:pPr>
    </w:p>
    <w:p w14:paraId="414B690A"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050982BF"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18">
          <w:tblGrid>
            <w:gridCol w:w="618"/>
            <w:gridCol w:w="4291"/>
            <w:gridCol w:w="1009"/>
            <w:gridCol w:w="1501"/>
            <w:gridCol w:w="1520"/>
          </w:tblGrid>
        </w:tblGridChange>
      </w:tblGrid>
      <w:tr w:rsidR="00A96528" w:rsidRPr="00FC4AD0" w14:paraId="0108C510"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8E99242" w14:textId="77777777" w:rsidR="00A96528" w:rsidRPr="00FC4AD0" w:rsidRDefault="00A96528">
            <w:pPr>
              <w:pStyle w:val="DefaultStyle"/>
              <w:spacing w:line="276" w:lineRule="auto"/>
              <w:jc w:val="center"/>
              <w:rPr>
                <w:rFonts w:ascii="Century Gothic" w:hAnsi="Century Gothic"/>
                <w:sz w:val="20"/>
              </w:rPr>
            </w:pPr>
          </w:p>
          <w:p w14:paraId="139CC2A6"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7FE41784"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6C673283" w14:textId="77777777" w:rsidR="00A96528" w:rsidRPr="00FC4AD0" w:rsidRDefault="00A96528">
            <w:pPr>
              <w:pStyle w:val="DefaultStyle"/>
              <w:spacing w:line="276" w:lineRule="auto"/>
              <w:jc w:val="center"/>
              <w:rPr>
                <w:rFonts w:ascii="Century Gothic" w:hAnsi="Century Gothic"/>
                <w:sz w:val="20"/>
              </w:rPr>
            </w:pPr>
          </w:p>
          <w:p w14:paraId="4E09CCB1"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68FE7AF0" w14:textId="77777777" w:rsidR="00A96528" w:rsidRPr="00FC4AD0" w:rsidRDefault="00A96528">
            <w:pPr>
              <w:pStyle w:val="DefaultStyle"/>
              <w:spacing w:line="276" w:lineRule="auto"/>
              <w:jc w:val="center"/>
              <w:rPr>
                <w:rFonts w:ascii="Century Gothic" w:hAnsi="Century Gothic"/>
                <w:sz w:val="20"/>
              </w:rPr>
            </w:pPr>
          </w:p>
          <w:p w14:paraId="05BF44D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15BFFAE4"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180E4D74" w14:textId="77777777"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19"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20"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21"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487CAE2F"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22"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723323D4"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23"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2EF270C1"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24"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25DC75F4"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25"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15A5E351"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5B984547"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77BE295D" w14:textId="77777777" w:rsidR="00813687" w:rsidRDefault="00813687" w:rsidP="00A758F0">
            <w:pPr>
              <w:pStyle w:val="DefaultStyle"/>
              <w:tabs>
                <w:tab w:val="center" w:pos="224"/>
              </w:tabs>
              <w:spacing w:line="240" w:lineRule="auto"/>
              <w:rPr>
                <w:ins w:id="26" w:author="OBENG Sandra" w:date="2019-01-08T10:48:00Z"/>
                <w:rFonts w:ascii="Century Gothic" w:hAnsi="Century Gothic"/>
                <w:b/>
                <w:sz w:val="20"/>
              </w:rPr>
            </w:pPr>
          </w:p>
          <w:p w14:paraId="5545C6E6"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70EC57F8" w14:textId="77777777" w:rsidR="00756048" w:rsidRDefault="00756048" w:rsidP="00C90284">
            <w:pPr>
              <w:pStyle w:val="DefaultStyle"/>
              <w:spacing w:line="240" w:lineRule="auto"/>
              <w:jc w:val="center"/>
              <w:rPr>
                <w:rFonts w:ascii="Century Gothic" w:hAnsi="Century Gothic"/>
                <w:b/>
                <w:sz w:val="20"/>
              </w:rPr>
            </w:pPr>
          </w:p>
          <w:p w14:paraId="35F7ACF2" w14:textId="77777777" w:rsidR="00756048" w:rsidRDefault="00756048" w:rsidP="002E57D1">
            <w:pPr>
              <w:pStyle w:val="DefaultStyle"/>
              <w:spacing w:line="240" w:lineRule="auto"/>
              <w:rPr>
                <w:rFonts w:ascii="Century Gothic" w:hAnsi="Century Gothic"/>
                <w:b/>
                <w:sz w:val="20"/>
              </w:rPr>
            </w:pPr>
          </w:p>
          <w:p w14:paraId="79B29075" w14:textId="77777777" w:rsidR="00756048" w:rsidRDefault="00756048" w:rsidP="002E57D1">
            <w:pPr>
              <w:pStyle w:val="DefaultStyle"/>
              <w:spacing w:line="240" w:lineRule="auto"/>
              <w:rPr>
                <w:rFonts w:ascii="Century Gothic" w:hAnsi="Century Gothic"/>
                <w:b/>
                <w:sz w:val="20"/>
              </w:rPr>
            </w:pPr>
          </w:p>
          <w:p w14:paraId="525CE2D2"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5076781E" w14:textId="77777777" w:rsidR="00756048" w:rsidRPr="00813687" w:rsidRDefault="004D707E">
            <w:pPr>
              <w:rPr>
                <w:rFonts w:ascii="Century Gothic" w:hAnsi="Century Gothic" w:cs="Calibri"/>
                <w:b/>
                <w:color w:val="000000"/>
                <w:sz w:val="20"/>
                <w:szCs w:val="20"/>
              </w:rPr>
            </w:pPr>
            <w:ins w:id="27" w:author="AMISSAH Genevieve" w:date="2019-01-10T11:15:00Z">
              <w:r>
                <w:rPr>
                  <w:rFonts w:ascii="Calibri" w:hAnsi="Calibri"/>
                  <w:b/>
                  <w:sz w:val="24"/>
                </w:rPr>
                <w:t>CALCULATOR</w:t>
              </w:r>
            </w:ins>
            <w:del w:id="28" w:author="AMISSAH Genevieve" w:date="2019-01-10T10:51:00Z">
              <w:r w:rsidR="00B01808" w:rsidDel="00CC13A4">
                <w:rPr>
                  <w:rFonts w:ascii="Calibri" w:hAnsi="Calibri"/>
                  <w:b/>
                  <w:sz w:val="24"/>
                </w:rPr>
                <w:delText>PAPER CLIPS</w:delText>
              </w:r>
            </w:del>
            <w:del w:id="29"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6BEAEAF7" w14:textId="77777777" w:rsidR="004D707E" w:rsidRDefault="004D707E" w:rsidP="002E57D1">
            <w:pPr>
              <w:pStyle w:val="DefaultStyle"/>
              <w:spacing w:line="240" w:lineRule="auto"/>
              <w:rPr>
                <w:ins w:id="30" w:author="AMISSAH Genevieve" w:date="2019-01-10T11:15:00Z"/>
                <w:rFonts w:ascii="Century Gothic" w:hAnsi="Century Gothic"/>
                <w:b/>
                <w:sz w:val="20"/>
              </w:rPr>
            </w:pPr>
            <w:ins w:id="31" w:author="AMISSAH Genevieve" w:date="2019-01-10T11:15:00Z">
              <w:r>
                <w:rPr>
                  <w:rFonts w:ascii="Century Gothic" w:hAnsi="Century Gothic"/>
                  <w:b/>
                  <w:sz w:val="20"/>
                </w:rPr>
                <w:t xml:space="preserve">  </w:t>
              </w:r>
            </w:ins>
          </w:p>
          <w:p w14:paraId="2E44FE4B" w14:textId="77777777" w:rsidR="004D707E" w:rsidRDefault="004D707E" w:rsidP="002E57D1">
            <w:pPr>
              <w:pStyle w:val="DefaultStyle"/>
              <w:spacing w:line="240" w:lineRule="auto"/>
              <w:rPr>
                <w:ins w:id="32" w:author="AMISSAH Genevieve" w:date="2019-01-10T11:15:00Z"/>
                <w:rFonts w:ascii="Century Gothic" w:hAnsi="Century Gothic"/>
                <w:b/>
                <w:sz w:val="20"/>
              </w:rPr>
            </w:pPr>
          </w:p>
          <w:p w14:paraId="27DC40C4" w14:textId="77777777" w:rsidR="009522F0" w:rsidDel="002F2D6C" w:rsidRDefault="004D707E" w:rsidP="002E57D1">
            <w:pPr>
              <w:pStyle w:val="DefaultStyle"/>
              <w:spacing w:line="240" w:lineRule="auto"/>
              <w:rPr>
                <w:del w:id="33" w:author="AMISSAH Genevieve" w:date="2019-01-10T10:56:00Z"/>
                <w:rFonts w:ascii="Century Gothic" w:hAnsi="Century Gothic"/>
                <w:b/>
                <w:sz w:val="20"/>
              </w:rPr>
            </w:pPr>
            <w:ins w:id="34" w:author="AMISSAH Genevieve" w:date="2019-01-10T11:15:00Z">
              <w:r>
                <w:rPr>
                  <w:rFonts w:ascii="Century Gothic" w:hAnsi="Century Gothic"/>
                  <w:b/>
                  <w:sz w:val="20"/>
                </w:rPr>
                <w:t>50 PCS</w:t>
              </w:r>
            </w:ins>
          </w:p>
          <w:p w14:paraId="47AD578D" w14:textId="77777777" w:rsidR="009522F0" w:rsidDel="002F2D6C" w:rsidRDefault="009522F0" w:rsidP="002E57D1">
            <w:pPr>
              <w:pStyle w:val="DefaultStyle"/>
              <w:spacing w:line="240" w:lineRule="auto"/>
              <w:rPr>
                <w:del w:id="35" w:author="AMISSAH Genevieve" w:date="2019-01-10T10:56:00Z"/>
                <w:rFonts w:ascii="Century Gothic" w:hAnsi="Century Gothic"/>
                <w:b/>
                <w:sz w:val="20"/>
              </w:rPr>
            </w:pPr>
          </w:p>
          <w:p w14:paraId="6004867A" w14:textId="77777777" w:rsidR="00833E03" w:rsidDel="002F2D6C" w:rsidRDefault="00B01808" w:rsidP="002E57D1">
            <w:pPr>
              <w:pStyle w:val="DefaultStyle"/>
              <w:spacing w:line="240" w:lineRule="auto"/>
              <w:rPr>
                <w:del w:id="36" w:author="AMISSAH Genevieve" w:date="2019-01-10T10:56:00Z"/>
                <w:rFonts w:ascii="Century Gothic" w:hAnsi="Century Gothic"/>
                <w:b/>
                <w:sz w:val="20"/>
              </w:rPr>
            </w:pPr>
            <w:del w:id="37"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38" w:author="OBENG Sandra" w:date="2019-01-10T10:47:00Z">
              <w:del w:id="39" w:author="AMISSAH Genevieve" w:date="2019-01-10T10:51:00Z">
                <w:r w:rsidDel="00CC13A4">
                  <w:rPr>
                    <w:rFonts w:ascii="Century Gothic" w:hAnsi="Century Gothic"/>
                    <w:b/>
                    <w:sz w:val="20"/>
                  </w:rPr>
                  <w:delText>pkt</w:delText>
                </w:r>
              </w:del>
            </w:ins>
            <w:ins w:id="40" w:author="OBENG Sandra" w:date="2019-01-10T10:48:00Z">
              <w:del w:id="41" w:author="AMISSAH Genevieve" w:date="2019-01-10T10:56:00Z">
                <w:r w:rsidDel="002F2D6C">
                  <w:rPr>
                    <w:rFonts w:ascii="Century Gothic" w:hAnsi="Century Gothic"/>
                    <w:b/>
                    <w:sz w:val="20"/>
                  </w:rPr>
                  <w:delText xml:space="preserve"> </w:delText>
                </w:r>
              </w:del>
            </w:ins>
            <w:del w:id="42" w:author="AMISSAH Genevieve" w:date="2019-01-10T10:56:00Z">
              <w:r w:rsidR="00055B00" w:rsidDel="002F2D6C">
                <w:rPr>
                  <w:rFonts w:ascii="Century Gothic" w:hAnsi="Century Gothic"/>
                  <w:b/>
                  <w:sz w:val="20"/>
                </w:rPr>
                <w:delText xml:space="preserve"> </w:delText>
              </w:r>
            </w:del>
          </w:p>
          <w:p w14:paraId="28A7D063" w14:textId="77777777" w:rsidR="00833E03" w:rsidRDefault="00833E03" w:rsidP="002E57D1">
            <w:pPr>
              <w:pStyle w:val="DefaultStyle"/>
              <w:spacing w:line="240" w:lineRule="auto"/>
              <w:rPr>
                <w:rFonts w:ascii="Century Gothic" w:hAnsi="Century Gothic"/>
                <w:b/>
                <w:sz w:val="20"/>
              </w:rPr>
            </w:pPr>
          </w:p>
          <w:p w14:paraId="48F2262E"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0CAF7FBE" w14:textId="741444E8" w:rsidR="00756048" w:rsidRPr="00FC4AD0" w:rsidRDefault="00300B6C" w:rsidP="00C90284">
            <w:pPr>
              <w:pStyle w:val="DefaultStyle"/>
              <w:spacing w:line="240" w:lineRule="auto"/>
              <w:rPr>
                <w:rFonts w:ascii="Century Gothic" w:hAnsi="Century Gothic"/>
                <w:sz w:val="20"/>
              </w:rPr>
            </w:pPr>
            <w:ins w:id="43" w:author="stephen yankey" w:date="2019-01-18T04:20:00Z">
              <w:r>
                <w:rPr>
                  <w:rFonts w:ascii="Century Gothic" w:hAnsi="Century Gothic"/>
                  <w:sz w:val="20"/>
                </w:rPr>
                <w:t>80.00</w:t>
              </w:r>
            </w:ins>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43C44502" w14:textId="1E96E515" w:rsidR="00756048" w:rsidRPr="00FC4AD0" w:rsidRDefault="00300B6C" w:rsidP="00C90284">
            <w:pPr>
              <w:pStyle w:val="DefaultStyle"/>
              <w:spacing w:line="240" w:lineRule="auto"/>
              <w:rPr>
                <w:rFonts w:ascii="Century Gothic" w:hAnsi="Century Gothic"/>
                <w:sz w:val="20"/>
              </w:rPr>
            </w:pPr>
            <w:ins w:id="44" w:author="stephen yankey" w:date="2019-01-18T04:20:00Z">
              <w:r>
                <w:rPr>
                  <w:rFonts w:ascii="Century Gothic" w:hAnsi="Century Gothic"/>
                  <w:sz w:val="20"/>
                </w:rPr>
                <w:t>4000</w:t>
              </w:r>
            </w:ins>
          </w:p>
        </w:tc>
      </w:tr>
    </w:tbl>
    <w:p w14:paraId="7BA68FAD" w14:textId="77777777" w:rsidR="00DA0F03" w:rsidRPr="00FC4AD0" w:rsidDel="003E7B5D" w:rsidRDefault="00DA0F03" w:rsidP="00C90284">
      <w:pPr>
        <w:pStyle w:val="DefaultStyle"/>
        <w:rPr>
          <w:del w:id="45" w:author="OBENG Sandra" w:date="2019-01-08T11:09:00Z"/>
          <w:rFonts w:ascii="Century Gothic" w:hAnsi="Century Gothic"/>
          <w:sz w:val="18"/>
          <w:szCs w:val="18"/>
        </w:rPr>
      </w:pPr>
    </w:p>
    <w:p w14:paraId="3FE2ECB7" w14:textId="77777777" w:rsidR="00D54BA3" w:rsidRDefault="00D54BA3" w:rsidP="005B36B3">
      <w:pPr>
        <w:pStyle w:val="Subtitle"/>
      </w:pPr>
    </w:p>
    <w:p w14:paraId="7F9FEE89"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358EF79B" w14:textId="77777777" w:rsidR="00923CCC" w:rsidRDefault="00923CCC" w:rsidP="005E4EB4">
      <w:pPr>
        <w:pStyle w:val="DefaultStyle"/>
        <w:tabs>
          <w:tab w:val="right" w:pos="9072"/>
        </w:tabs>
        <w:spacing w:after="120" w:line="276" w:lineRule="auto"/>
        <w:rPr>
          <w:rFonts w:ascii="Century Gothic" w:hAnsi="Century Gothic"/>
          <w:sz w:val="20"/>
        </w:rPr>
      </w:pPr>
    </w:p>
    <w:p w14:paraId="48BDB645"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3106616A" w14:textId="77777777" w:rsidR="00923CCC" w:rsidRDefault="00923CCC" w:rsidP="005E4EB4">
      <w:pPr>
        <w:pStyle w:val="DefaultStyle"/>
        <w:tabs>
          <w:tab w:val="right" w:pos="9072"/>
        </w:tabs>
        <w:spacing w:after="120" w:line="276" w:lineRule="auto"/>
        <w:rPr>
          <w:rFonts w:ascii="Century Gothic" w:hAnsi="Century Gothic"/>
          <w:sz w:val="20"/>
        </w:rPr>
      </w:pPr>
    </w:p>
    <w:p w14:paraId="5CD3EC02"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1"/>
        <w:gridCol w:w="4250"/>
      </w:tblGrid>
      <w:tr w:rsidR="0062270F" w:rsidRPr="00FC4AD0" w14:paraId="351AA30E" w14:textId="77777777" w:rsidTr="00C90284">
        <w:trPr>
          <w:cantSplit/>
          <w:jc w:val="center"/>
        </w:trPr>
        <w:tc>
          <w:tcPr>
            <w:tcW w:w="4809" w:type="dxa"/>
            <w:tcBorders>
              <w:right w:val="single" w:sz="12" w:space="0" w:color="00000A"/>
            </w:tcBorders>
            <w:shd w:val="clear" w:color="auto" w:fill="FFFFFF"/>
          </w:tcPr>
          <w:p w14:paraId="4911F406"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50CB6837"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2669DE3F" w14:textId="77777777" w:rsidR="0062270F" w:rsidRPr="00FC4AD0" w:rsidRDefault="0062270F" w:rsidP="0062270F">
            <w:pPr>
              <w:pStyle w:val="DefaultStyle"/>
              <w:spacing w:line="276" w:lineRule="auto"/>
              <w:rPr>
                <w:rFonts w:ascii="Century Gothic" w:hAnsi="Century Gothic"/>
                <w:sz w:val="20"/>
              </w:rPr>
            </w:pPr>
          </w:p>
          <w:p w14:paraId="467FEFAD"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796AC082" w14:textId="77777777" w:rsidTr="00C90284">
        <w:trPr>
          <w:cantSplit/>
          <w:trHeight w:val="332"/>
          <w:jc w:val="center"/>
        </w:trPr>
        <w:tc>
          <w:tcPr>
            <w:tcW w:w="4809" w:type="dxa"/>
            <w:tcBorders>
              <w:right w:val="single" w:sz="12" w:space="0" w:color="00000A"/>
            </w:tcBorders>
            <w:shd w:val="clear" w:color="auto" w:fill="FFFFFF"/>
          </w:tcPr>
          <w:p w14:paraId="59EE1671"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DDFDC66" w14:textId="77777777" w:rsidR="0062270F" w:rsidRPr="00FC4AD0" w:rsidRDefault="0062270F" w:rsidP="0062270F">
            <w:pPr>
              <w:pStyle w:val="DefaultStyle"/>
              <w:spacing w:line="276" w:lineRule="auto"/>
              <w:rPr>
                <w:rFonts w:ascii="Century Gothic" w:hAnsi="Century Gothic"/>
                <w:sz w:val="20"/>
              </w:rPr>
            </w:pPr>
          </w:p>
          <w:p w14:paraId="3016E562"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57448ABB" w14:textId="77777777" w:rsidTr="00C90284">
        <w:trPr>
          <w:cantSplit/>
          <w:trHeight w:val="395"/>
          <w:jc w:val="center"/>
        </w:trPr>
        <w:tc>
          <w:tcPr>
            <w:tcW w:w="4809" w:type="dxa"/>
            <w:tcBorders>
              <w:right w:val="single" w:sz="12" w:space="0" w:color="00000A"/>
            </w:tcBorders>
            <w:shd w:val="clear" w:color="auto" w:fill="FFFFFF"/>
          </w:tcPr>
          <w:p w14:paraId="0F682840" w14:textId="37AEE1FE"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w:t>
            </w:r>
            <w:ins w:id="46" w:author="stephen yankey" w:date="2019-01-18T04:21:00Z">
              <w:r w:rsidR="00300B6C">
                <w:rPr>
                  <w:rFonts w:ascii="Century Gothic" w:hAnsi="Century Gothic"/>
                  <w:sz w:val="20"/>
                </w:rPr>
                <w:t>3</w:t>
              </w:r>
            </w:ins>
            <w:r w:rsidRPr="00FC4AD0">
              <w:rPr>
                <w:rFonts w:ascii="Century Gothic" w:hAnsi="Century Gothic"/>
                <w:sz w:val="20"/>
              </w:rPr>
              <w:t>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29DCDDD1" w14:textId="77777777" w:rsidR="0062270F" w:rsidRPr="00FC4AD0" w:rsidRDefault="0062270F" w:rsidP="0062270F">
            <w:pPr>
              <w:pStyle w:val="DefaultStyle"/>
              <w:spacing w:line="276" w:lineRule="auto"/>
              <w:jc w:val="right"/>
              <w:rPr>
                <w:rFonts w:ascii="Century Gothic" w:hAnsi="Century Gothic"/>
                <w:sz w:val="20"/>
              </w:rPr>
            </w:pPr>
          </w:p>
          <w:p w14:paraId="1936681B"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86B3F2C" w14:textId="77777777" w:rsidTr="00CD0AAD">
        <w:trPr>
          <w:cantSplit/>
          <w:trHeight w:val="530"/>
          <w:jc w:val="center"/>
        </w:trPr>
        <w:tc>
          <w:tcPr>
            <w:tcW w:w="4809" w:type="dxa"/>
            <w:tcBorders>
              <w:right w:val="single" w:sz="12" w:space="0" w:color="00000A"/>
            </w:tcBorders>
            <w:shd w:val="clear" w:color="auto" w:fill="FFFFFF"/>
          </w:tcPr>
          <w:p w14:paraId="7B8B073D" w14:textId="77777777" w:rsidR="0062270F" w:rsidRPr="00FC4AD0" w:rsidRDefault="0062270F" w:rsidP="0062270F">
            <w:pPr>
              <w:pStyle w:val="DefaultStyle"/>
              <w:spacing w:line="276" w:lineRule="auto"/>
              <w:jc w:val="both"/>
              <w:rPr>
                <w:rFonts w:ascii="Century Gothic" w:hAnsi="Century Gothic"/>
                <w:sz w:val="20"/>
              </w:rPr>
            </w:pPr>
          </w:p>
          <w:p w14:paraId="1FA1B12A"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1916516E" w14:textId="77777777" w:rsidR="0062270F" w:rsidRPr="00FC4AD0" w:rsidRDefault="0062270F" w:rsidP="0062270F">
            <w:pPr>
              <w:pStyle w:val="DefaultStyle"/>
              <w:spacing w:line="276" w:lineRule="auto"/>
              <w:jc w:val="center"/>
              <w:rPr>
                <w:rFonts w:ascii="Century Gothic" w:hAnsi="Century Gothic"/>
                <w:sz w:val="20"/>
              </w:rPr>
            </w:pPr>
          </w:p>
          <w:p w14:paraId="083EB325" w14:textId="38EB587F" w:rsidR="0062270F" w:rsidRPr="00FC4AD0" w:rsidRDefault="00300B6C" w:rsidP="0062270F">
            <w:pPr>
              <w:pStyle w:val="DefaultStyle"/>
              <w:spacing w:line="276" w:lineRule="auto"/>
              <w:rPr>
                <w:rFonts w:ascii="Century Gothic" w:hAnsi="Century Gothic"/>
                <w:sz w:val="20"/>
              </w:rPr>
            </w:pPr>
            <w:ins w:id="47" w:author="stephen yankey" w:date="2019-01-18T04:21:00Z">
              <w:r>
                <w:rPr>
                  <w:rFonts w:ascii="Century Gothic" w:hAnsi="Century Gothic"/>
                  <w:sz w:val="20"/>
                </w:rPr>
                <w:t>4,000.00</w:t>
              </w:r>
            </w:ins>
          </w:p>
        </w:tc>
      </w:tr>
    </w:tbl>
    <w:p w14:paraId="756365AE"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0140B73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AC1FF04" w14:textId="31293409"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w:t>
      </w:r>
      <w:ins w:id="48" w:author="stephen yankey" w:date="2019-01-18T04:22:00Z">
        <w:r w:rsidR="00300B6C">
          <w:rPr>
            <w:rFonts w:ascii="Century Gothic" w:hAnsi="Century Gothic" w:cs="Times New Roman"/>
            <w:color w:val="00000A"/>
            <w:sz w:val="20"/>
            <w:szCs w:val="20"/>
            <w:lang w:val="en-GB"/>
          </w:rPr>
          <w:t>three days</w:t>
        </w:r>
      </w:ins>
      <w:r w:rsidRPr="00FC4AD0">
        <w:rPr>
          <w:rFonts w:ascii="Century Gothic" w:hAnsi="Century Gothic" w:cs="Times New Roman"/>
          <w:color w:val="00000A"/>
          <w:sz w:val="20"/>
          <w:szCs w:val="20"/>
          <w:lang w:val="en-GB"/>
        </w:rPr>
        <w:t xml:space="preserve">……………....... from receipt of an award of Contract to the Named </w:t>
      </w:r>
      <w:r w:rsidRPr="00FC4AD0">
        <w:rPr>
          <w:rFonts w:ascii="Century Gothic" w:hAnsi="Century Gothic" w:cs="Times New Roman"/>
          <w:color w:val="00000A"/>
          <w:sz w:val="20"/>
          <w:szCs w:val="20"/>
          <w:lang w:val="en-GB"/>
        </w:rPr>
        <w:lastRenderedPageBreak/>
        <w:t xml:space="preserve">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6F611937" w14:textId="77777777" w:rsidR="007910E7" w:rsidRPr="00DA0F03" w:rsidRDefault="007910E7" w:rsidP="00DA0F03">
      <w:pPr>
        <w:pStyle w:val="NormalWeb"/>
        <w:spacing w:line="360" w:lineRule="auto"/>
        <w:jc w:val="both"/>
        <w:rPr>
          <w:rFonts w:ascii="Century Gothic" w:hAnsi="Century Gothic"/>
          <w:sz w:val="20"/>
          <w:szCs w:val="20"/>
        </w:rPr>
      </w:pPr>
    </w:p>
    <w:p w14:paraId="7B11335F" w14:textId="21BD1121"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w:t>
      </w:r>
      <w:ins w:id="49" w:author="stephen yankey" w:date="2019-01-18T04:22:00Z">
        <w:r w:rsidR="00300B6C">
          <w:rPr>
            <w:rFonts w:ascii="Century Gothic" w:hAnsi="Century Gothic"/>
            <w:sz w:val="20"/>
          </w:rPr>
          <w:t>24</w:t>
        </w:r>
        <w:r w:rsidR="00300B6C" w:rsidRPr="00300B6C">
          <w:rPr>
            <w:rFonts w:ascii="Century Gothic" w:hAnsi="Century Gothic"/>
            <w:sz w:val="20"/>
            <w:vertAlign w:val="superscript"/>
            <w:rPrChange w:id="50" w:author="stephen yankey" w:date="2019-01-18T04:22:00Z">
              <w:rPr>
                <w:rFonts w:ascii="Century Gothic" w:hAnsi="Century Gothic"/>
                <w:sz w:val="20"/>
              </w:rPr>
            </w:rPrChange>
          </w:rPr>
          <w:t>th</w:t>
        </w:r>
        <w:r w:rsidR="00300B6C">
          <w:rPr>
            <w:rFonts w:ascii="Century Gothic" w:hAnsi="Century Gothic"/>
            <w:sz w:val="20"/>
          </w:rPr>
          <w:t xml:space="preserve"> January, 2019</w:t>
        </w:r>
      </w:ins>
      <w:r w:rsidRPr="00FC4AD0">
        <w:rPr>
          <w:rFonts w:ascii="Century Gothic" w:hAnsi="Century Gothic"/>
          <w:sz w:val="20"/>
        </w:rPr>
        <w:t>________</w:t>
      </w:r>
      <w:r w:rsidR="00FC4AD0">
        <w:rPr>
          <w:rFonts w:ascii="Century Gothic" w:hAnsi="Century Gothic"/>
          <w:sz w:val="20"/>
        </w:rPr>
        <w:t>_____________________</w:t>
      </w:r>
    </w:p>
    <w:p w14:paraId="5DECCAC1" w14:textId="77777777" w:rsidR="008A47C9" w:rsidRDefault="008A47C9" w:rsidP="00C51171">
      <w:pPr>
        <w:pStyle w:val="DefaultStyle"/>
        <w:tabs>
          <w:tab w:val="right" w:pos="8789"/>
        </w:tabs>
        <w:spacing w:line="360" w:lineRule="auto"/>
        <w:rPr>
          <w:rFonts w:ascii="Century Gothic" w:hAnsi="Century Gothic"/>
          <w:sz w:val="20"/>
        </w:rPr>
      </w:pPr>
    </w:p>
    <w:p w14:paraId="602B4912"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779F1426"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70"/>
        <w:gridCol w:w="3271"/>
        <w:gridCol w:w="2485"/>
      </w:tblGrid>
      <w:tr w:rsidR="00300B6C" w:rsidRPr="00FC4AD0" w14:paraId="081FA082" w14:textId="77777777" w:rsidTr="0062270F">
        <w:trPr>
          <w:cantSplit/>
          <w:jc w:val="center"/>
        </w:trPr>
        <w:tc>
          <w:tcPr>
            <w:tcW w:w="3045" w:type="dxa"/>
            <w:shd w:val="clear" w:color="auto" w:fill="FFFFFF"/>
          </w:tcPr>
          <w:p w14:paraId="2CD4E320" w14:textId="77777777" w:rsidR="0062270F" w:rsidRPr="00FC4AD0" w:rsidRDefault="0062270F" w:rsidP="00C51171">
            <w:pPr>
              <w:pStyle w:val="DefaultStyle"/>
              <w:tabs>
                <w:tab w:val="right" w:pos="8789"/>
              </w:tabs>
              <w:spacing w:line="360" w:lineRule="auto"/>
              <w:rPr>
                <w:rFonts w:ascii="Century Gothic" w:hAnsi="Century Gothic"/>
                <w:sz w:val="20"/>
              </w:rPr>
            </w:pPr>
          </w:p>
          <w:p w14:paraId="7E1A1D0F" w14:textId="2BA3DA1E" w:rsidR="0062270F" w:rsidRPr="00FC4AD0" w:rsidRDefault="00300B6C" w:rsidP="00C51171">
            <w:pPr>
              <w:pStyle w:val="DefaultStyle"/>
              <w:tabs>
                <w:tab w:val="right" w:pos="8789"/>
              </w:tabs>
              <w:spacing w:line="360" w:lineRule="auto"/>
              <w:rPr>
                <w:rFonts w:ascii="Century Gothic" w:hAnsi="Century Gothic"/>
                <w:sz w:val="20"/>
              </w:rPr>
            </w:pPr>
            <w:ins w:id="51" w:author="stephen yankey" w:date="2019-01-18T04:22:00Z">
              <w:r>
                <w:rPr>
                  <w:rFonts w:ascii="Century Gothic" w:hAnsi="Century Gothic"/>
                  <w:sz w:val="20"/>
                </w:rPr>
                <w:t xml:space="preserve">  </w:t>
              </w:r>
            </w:ins>
            <w:ins w:id="52" w:author="stephen yankey" w:date="2019-01-18T04:23:00Z">
              <w:r>
                <w:rPr>
                  <w:rFonts w:ascii="Century Gothic" w:hAnsi="Century Gothic"/>
                  <w:sz w:val="20"/>
                </w:rPr>
                <w:t xml:space="preserve">           </w:t>
              </w:r>
            </w:ins>
            <w:ins w:id="53" w:author="stephen yankey" w:date="2019-01-18T04:22:00Z">
              <w:r>
                <w:rPr>
                  <w:rFonts w:ascii="Century Gothic" w:hAnsi="Century Gothic"/>
                  <w:sz w:val="20"/>
                </w:rPr>
                <w:t>STEPHEN YANKEY</w:t>
              </w:r>
            </w:ins>
            <w:del w:id="54" w:author="stephen yankey" w:date="2019-01-18T04:22:00Z">
              <w:r w:rsidR="0062270F" w:rsidRPr="00FC4AD0" w:rsidDel="00300B6C">
                <w:rPr>
                  <w:rFonts w:ascii="Century Gothic" w:hAnsi="Century Gothic"/>
                  <w:sz w:val="20"/>
                </w:rPr>
                <w:delText>.......................................................</w:delText>
              </w:r>
            </w:del>
          </w:p>
          <w:p w14:paraId="4AD9D1DE"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21551096" w14:textId="77777777" w:rsidR="0062270F" w:rsidRPr="00FC4AD0" w:rsidRDefault="0062270F" w:rsidP="00C51171">
            <w:pPr>
              <w:pStyle w:val="DefaultStyle"/>
              <w:tabs>
                <w:tab w:val="right" w:pos="8789"/>
              </w:tabs>
              <w:spacing w:line="360" w:lineRule="auto"/>
              <w:rPr>
                <w:rFonts w:ascii="Century Gothic" w:hAnsi="Century Gothic"/>
                <w:sz w:val="20"/>
              </w:rPr>
            </w:pPr>
          </w:p>
          <w:p w14:paraId="576A0349" w14:textId="1675E63A" w:rsidR="0062270F" w:rsidRPr="00FC4AD0" w:rsidRDefault="00300B6C" w:rsidP="00C51171">
            <w:pPr>
              <w:pStyle w:val="DefaultStyle"/>
              <w:tabs>
                <w:tab w:val="right" w:pos="8789"/>
              </w:tabs>
              <w:spacing w:line="360" w:lineRule="auto"/>
              <w:rPr>
                <w:rFonts w:ascii="Century Gothic" w:hAnsi="Century Gothic"/>
                <w:sz w:val="20"/>
              </w:rPr>
            </w:pPr>
            <w:ins w:id="55" w:author="stephen yankey" w:date="2019-01-18T04:23:00Z">
              <w:r>
                <w:rPr>
                  <w:rFonts w:ascii="Century Gothic" w:hAnsi="Century Gothic"/>
                  <w:sz w:val="20"/>
                </w:rPr>
                <w:t xml:space="preserve">            STEPHEN YANKEY</w:t>
              </w:r>
            </w:ins>
            <w:del w:id="56" w:author="stephen yankey" w:date="2019-01-18T04:23:00Z">
              <w:r w:rsidR="0062270F" w:rsidRPr="00FC4AD0" w:rsidDel="00300B6C">
                <w:rPr>
                  <w:rFonts w:ascii="Century Gothic" w:hAnsi="Century Gothic"/>
                  <w:sz w:val="20"/>
                </w:rPr>
                <w:delText>.......................................................</w:delText>
              </w:r>
            </w:del>
          </w:p>
          <w:p w14:paraId="190CFB9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221C6AD5" w14:textId="77777777" w:rsidR="0062270F" w:rsidRPr="00FC4AD0" w:rsidRDefault="0062270F" w:rsidP="00C51171">
            <w:pPr>
              <w:pStyle w:val="DefaultStyle"/>
              <w:tabs>
                <w:tab w:val="right" w:pos="8789"/>
              </w:tabs>
              <w:spacing w:line="360" w:lineRule="auto"/>
              <w:rPr>
                <w:rFonts w:ascii="Century Gothic" w:hAnsi="Century Gothic"/>
                <w:sz w:val="20"/>
              </w:rPr>
            </w:pPr>
          </w:p>
          <w:p w14:paraId="373B2FD7" w14:textId="48D8826C" w:rsidR="0062270F" w:rsidRPr="00FC4AD0" w:rsidRDefault="00300B6C" w:rsidP="00C51171">
            <w:pPr>
              <w:pStyle w:val="DefaultStyle"/>
              <w:tabs>
                <w:tab w:val="right" w:pos="8789"/>
              </w:tabs>
              <w:spacing w:line="360" w:lineRule="auto"/>
              <w:rPr>
                <w:rFonts w:ascii="Century Gothic" w:hAnsi="Century Gothic"/>
                <w:sz w:val="20"/>
              </w:rPr>
            </w:pPr>
            <w:ins w:id="57" w:author="stephen yankey" w:date="2019-01-18T04:24:00Z">
              <w:r>
                <w:rPr>
                  <w:rFonts w:ascii="Century Gothic" w:hAnsi="Century Gothic"/>
                  <w:sz w:val="20"/>
                </w:rPr>
                <w:t xml:space="preserve">          CEO</w:t>
              </w:r>
            </w:ins>
            <w:del w:id="58" w:author="stephen yankey" w:date="2019-01-18T04:24:00Z">
              <w:r w:rsidR="0062270F" w:rsidRPr="00FC4AD0" w:rsidDel="00300B6C">
                <w:rPr>
                  <w:rFonts w:ascii="Century Gothic" w:hAnsi="Century Gothic"/>
                  <w:sz w:val="20"/>
                </w:rPr>
                <w:delText>.......................</w:delText>
              </w:r>
              <w:r w:rsidR="00FC4AD0" w:rsidDel="00300B6C">
                <w:rPr>
                  <w:rFonts w:ascii="Century Gothic" w:hAnsi="Century Gothic"/>
                  <w:sz w:val="20"/>
                </w:rPr>
                <w:delText>....................</w:delText>
              </w:r>
            </w:del>
          </w:p>
          <w:p w14:paraId="74A7295D"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4BEAC1F5"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405D6029" w14:textId="77777777" w:rsidR="00A96528" w:rsidRPr="00FC4AD0" w:rsidRDefault="00A96528">
      <w:pPr>
        <w:pStyle w:val="DefaultStyle"/>
        <w:spacing w:line="276" w:lineRule="auto"/>
        <w:jc w:val="both"/>
        <w:rPr>
          <w:rFonts w:ascii="Century Gothic" w:hAnsi="Century Gothic"/>
          <w:sz w:val="20"/>
        </w:rPr>
      </w:pPr>
    </w:p>
    <w:p w14:paraId="1DFA9373" w14:textId="77777777" w:rsidR="006560B7" w:rsidRDefault="0062270F" w:rsidP="00DA0F03">
      <w:pPr>
        <w:pStyle w:val="DefaultStyle"/>
        <w:spacing w:line="276" w:lineRule="auto"/>
        <w:jc w:val="both"/>
        <w:rPr>
          <w:ins w:id="59" w:author="stephen yankey" w:date="2019-01-18T04:28:00Z"/>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del w:id="60" w:author="stephen yankey" w:date="2019-01-18T04:28:00Z">
        <w:r w:rsidRPr="00FC4AD0" w:rsidDel="006560B7">
          <w:rPr>
            <w:rFonts w:ascii="Century Gothic" w:hAnsi="Century Gothic"/>
            <w:b/>
            <w:sz w:val="20"/>
          </w:rPr>
          <w:delText>___</w:delText>
        </w:r>
      </w:del>
      <w:ins w:id="61" w:author="stephen yankey" w:date="2019-01-18T04:25:00Z">
        <w:r w:rsidR="00300B6C">
          <w:rPr>
            <w:rFonts w:ascii="Century Gothic" w:hAnsi="Century Gothic"/>
            <w:b/>
            <w:sz w:val="20"/>
          </w:rPr>
          <w:t>STEPMAAM CLASSIC CONSULT,</w:t>
        </w:r>
      </w:ins>
    </w:p>
    <w:p w14:paraId="593EE2EE" w14:textId="30F77354" w:rsidR="00A96528" w:rsidRPr="006560B7" w:rsidRDefault="00300B6C" w:rsidP="00DA0F03">
      <w:pPr>
        <w:pStyle w:val="DefaultStyle"/>
        <w:spacing w:line="276" w:lineRule="auto"/>
        <w:jc w:val="both"/>
        <w:rPr>
          <w:rFonts w:ascii="Century Gothic" w:hAnsi="Century Gothic"/>
          <w:b/>
          <w:sz w:val="20"/>
          <w:rPrChange w:id="62" w:author="stephen yankey" w:date="2019-01-18T04:28:00Z">
            <w:rPr>
              <w:rFonts w:ascii="Century Gothic" w:hAnsi="Century Gothic"/>
              <w:sz w:val="20"/>
            </w:rPr>
          </w:rPrChange>
        </w:rPr>
      </w:pPr>
      <w:ins w:id="63" w:author="stephen yankey" w:date="2019-01-18T04:27:00Z">
        <w:r>
          <w:rPr>
            <w:rFonts w:ascii="Century Gothic" w:hAnsi="Century Gothic"/>
            <w:b/>
            <w:sz w:val="20"/>
          </w:rPr>
          <w:t>HAATSO, ACCRA</w:t>
        </w:r>
      </w:ins>
      <w:del w:id="64" w:author="stephen yankey" w:date="2019-01-18T04:28:00Z">
        <w:r w:rsidR="0062270F" w:rsidRPr="00FC4AD0" w:rsidDel="006560B7">
          <w:rPr>
            <w:rFonts w:ascii="Century Gothic" w:hAnsi="Century Gothic"/>
            <w:b/>
            <w:sz w:val="20"/>
          </w:rPr>
          <w:delText>____________________________________________</w:delText>
        </w:r>
      </w:del>
    </w:p>
    <w:p w14:paraId="5C949CBA"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4C4D645C" w14:textId="0F64D1E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del w:id="65" w:author="stephen yankey" w:date="2019-01-18T04:29:00Z">
        <w:r w:rsidRPr="00FC4AD0" w:rsidDel="006560B7">
          <w:rPr>
            <w:rFonts w:ascii="Century Gothic" w:hAnsi="Century Gothic"/>
            <w:b/>
            <w:sz w:val="20"/>
          </w:rPr>
          <w:delText>______</w:delText>
        </w:r>
      </w:del>
      <w:ins w:id="66" w:author="stephen yankey" w:date="2019-01-18T04:28:00Z">
        <w:r w:rsidR="006560B7">
          <w:rPr>
            <w:rFonts w:ascii="Century Gothic" w:hAnsi="Century Gothic"/>
            <w:b/>
            <w:sz w:val="20"/>
          </w:rPr>
          <w:t>BN7780</w:t>
        </w:r>
      </w:ins>
      <w:ins w:id="67" w:author="stephen yankey" w:date="2019-01-18T04:29:00Z">
        <w:r w:rsidR="006560B7">
          <w:rPr>
            <w:rFonts w:ascii="Century Gothic" w:hAnsi="Century Gothic"/>
            <w:b/>
            <w:sz w:val="20"/>
          </w:rPr>
          <w:t>92014</w:t>
        </w:r>
      </w:ins>
      <w:del w:id="68" w:author="stephen yankey" w:date="2019-01-18T04:29:00Z">
        <w:r w:rsidRPr="00FC4AD0" w:rsidDel="006560B7">
          <w:rPr>
            <w:rFonts w:ascii="Century Gothic" w:hAnsi="Century Gothic"/>
            <w:b/>
            <w:sz w:val="20"/>
          </w:rPr>
          <w:delText>_________________________________________</w:delText>
        </w:r>
      </w:del>
    </w:p>
    <w:p w14:paraId="501000A0"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0F4E6D9" w14:textId="71BC7122"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del w:id="69" w:author="stephen yankey" w:date="2019-01-18T04:29:00Z">
        <w:r w:rsidRPr="00FC4AD0" w:rsidDel="006560B7">
          <w:rPr>
            <w:rFonts w:ascii="Century Gothic" w:hAnsi="Century Gothic"/>
            <w:b/>
            <w:sz w:val="20"/>
          </w:rPr>
          <w:delText>__</w:delText>
        </w:r>
      </w:del>
      <w:ins w:id="70" w:author="stephen yankey" w:date="2019-01-18T04:29:00Z">
        <w:r w:rsidR="006560B7">
          <w:rPr>
            <w:rFonts w:ascii="Century Gothic" w:hAnsi="Century Gothic"/>
            <w:b/>
            <w:sz w:val="20"/>
          </w:rPr>
          <w:t>P0004018273</w:t>
        </w:r>
      </w:ins>
      <w:del w:id="71" w:author="stephen yankey" w:date="2019-01-18T04:29:00Z">
        <w:r w:rsidRPr="00FC4AD0" w:rsidDel="006560B7">
          <w:rPr>
            <w:rFonts w:ascii="Century Gothic" w:hAnsi="Century Gothic"/>
            <w:b/>
            <w:sz w:val="20"/>
          </w:rPr>
          <w:delText>____________________________________________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E48DBD1" w14:textId="48484072"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del w:id="72" w:author="stephen yankey" w:date="2019-01-18T04:30:00Z">
        <w:r w:rsidRPr="00FC4AD0" w:rsidDel="006560B7">
          <w:rPr>
            <w:rFonts w:ascii="Century Gothic" w:hAnsi="Century Gothic"/>
            <w:b/>
            <w:sz w:val="20"/>
          </w:rPr>
          <w:delText>__</w:delText>
        </w:r>
      </w:del>
      <w:ins w:id="73" w:author="stephen yankey" w:date="2019-01-18T04:30:00Z">
        <w:r w:rsidR="006560B7">
          <w:rPr>
            <w:rFonts w:ascii="Century Gothic" w:hAnsi="Century Gothic"/>
            <w:b/>
            <w:sz w:val="20"/>
          </w:rPr>
          <w:t>0544929684</w:t>
        </w:r>
      </w:ins>
      <w:del w:id="74" w:author="stephen yankey" w:date="2019-01-18T04:30:00Z">
        <w:r w:rsidRPr="00FC4AD0" w:rsidDel="006560B7">
          <w:rPr>
            <w:rFonts w:ascii="Century Gothic" w:hAnsi="Century Gothic"/>
            <w:b/>
            <w:sz w:val="20"/>
          </w:rPr>
          <w:delText>____________________________________________</w:delText>
        </w:r>
        <w:r w:rsidRPr="00FC4AD0" w:rsidDel="006560B7">
          <w:rPr>
            <w:rFonts w:ascii="Century Gothic" w:hAnsi="Century Gothic"/>
            <w:b/>
            <w:sz w:val="20"/>
          </w:rPr>
          <w:tab/>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1B6A90A" w14:textId="477FC118" w:rsidR="006560B7" w:rsidRPr="006560B7" w:rsidRDefault="0062270F" w:rsidP="00DA0F03">
      <w:pPr>
        <w:pStyle w:val="DefaultStyle"/>
        <w:spacing w:line="276" w:lineRule="auto"/>
        <w:jc w:val="both"/>
        <w:rPr>
          <w:rFonts w:ascii="Century Gothic" w:hAnsi="Century Gothic"/>
          <w:b/>
          <w:sz w:val="20"/>
          <w:rPrChange w:id="75" w:author="stephen yankey" w:date="2019-01-18T04:30:00Z">
            <w:rPr>
              <w:rFonts w:ascii="Century Gothic" w:hAnsi="Century Gothic"/>
              <w:sz w:val="20"/>
            </w:rPr>
          </w:rPrChange>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ins w:id="76" w:author="stephen yankey" w:date="2019-01-18T04:30:00Z">
        <w:r w:rsidR="006560B7">
          <w:rPr>
            <w:rFonts w:ascii="Century Gothic" w:hAnsi="Century Gothic"/>
            <w:b/>
            <w:sz w:val="20"/>
          </w:rPr>
          <w:t>N/A</w:t>
        </w:r>
      </w:ins>
      <w:del w:id="77" w:author="stephen yankey" w:date="2019-01-18T04:30:00Z">
        <w:r w:rsidRPr="00FC4AD0" w:rsidDel="006560B7">
          <w:rPr>
            <w:rFonts w:ascii="Century Gothic" w:hAnsi="Century Gothic"/>
            <w:b/>
            <w:sz w:val="20"/>
          </w:rPr>
          <w:delText>______________________________________________</w:delText>
        </w:r>
        <w:r w:rsidR="00FC4AD0" w:rsidDel="006560B7">
          <w:rPr>
            <w:rFonts w:ascii="Century Gothic" w:hAnsi="Century Gothic"/>
            <w:b/>
            <w:sz w:val="20"/>
          </w:rPr>
          <w:delText>_</w:delText>
        </w:r>
      </w:del>
    </w:p>
    <w:p w14:paraId="78424A85"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231BD57" w14:textId="05A6DC9A"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ins w:id="78" w:author="stephen yankey" w:date="2019-01-18T04:31:00Z">
        <w:r w:rsidR="006560B7">
          <w:rPr>
            <w:rFonts w:ascii="Century Gothic" w:hAnsi="Century Gothic"/>
            <w:b/>
            <w:sz w:val="20"/>
          </w:rPr>
          <w:t>info@stepmaam.com</w:t>
        </w:r>
      </w:ins>
      <w:del w:id="79" w:author="stephen yankey" w:date="2019-01-18T04:31:00Z">
        <w:r w:rsidRPr="00FC4AD0" w:rsidDel="006560B7">
          <w:rPr>
            <w:rFonts w:ascii="Century Gothic" w:hAnsi="Century Gothic"/>
            <w:b/>
            <w:sz w:val="20"/>
          </w:rPr>
          <w:delText>_</w:delText>
        </w:r>
      </w:del>
      <w:del w:id="80" w:author="stephen yankey" w:date="2019-01-18T04:30:00Z">
        <w:r w:rsidRPr="00FC4AD0" w:rsidDel="006560B7">
          <w:rPr>
            <w:rFonts w:ascii="Century Gothic" w:hAnsi="Century Gothic"/>
            <w:b/>
            <w:sz w:val="20"/>
          </w:rPr>
          <w:delText>____________________</w:delText>
        </w:r>
        <w:r w:rsidR="00FC4AD0" w:rsidDel="006560B7">
          <w:rPr>
            <w:rFonts w:ascii="Century Gothic" w:hAnsi="Century Gothic"/>
            <w:b/>
            <w:sz w:val="20"/>
          </w:rPr>
          <w:delText>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939712B" w14:textId="4706AC52"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ins w:id="81" w:author="stephen yankey" w:date="2019-01-18T04:31:00Z">
        <w:r w:rsidR="006560B7">
          <w:rPr>
            <w:rFonts w:ascii="Century Gothic" w:hAnsi="Century Gothic"/>
            <w:b/>
            <w:sz w:val="20"/>
          </w:rPr>
          <w:t>www.stepmaam.com</w:t>
        </w:r>
      </w:ins>
      <w:bookmarkStart w:id="82" w:name="_GoBack"/>
      <w:bookmarkEnd w:id="82"/>
      <w:del w:id="83" w:author="stephen yankey" w:date="2019-01-18T04:31:00Z">
        <w:r w:rsidRPr="00FC4AD0" w:rsidDel="006560B7">
          <w:rPr>
            <w:rFonts w:ascii="Century Gothic" w:hAnsi="Century Gothic"/>
            <w:b/>
            <w:sz w:val="20"/>
          </w:rPr>
          <w:delText>_______________________________________________</w:delText>
        </w:r>
      </w:del>
      <w:bookmarkStart w:id="84" w:name="__UnoMark__2709_2135027740"/>
      <w:bookmarkStart w:id="85" w:name="__UnoMark__1070_1933893160"/>
      <w:bookmarkEnd w:id="84"/>
      <w:bookmarkEnd w:id="85"/>
    </w:p>
    <w:p w14:paraId="5BB77229" w14:textId="77777777" w:rsidR="00923CCC" w:rsidRDefault="00923CCC">
      <w:pPr>
        <w:pStyle w:val="DefaultStyle"/>
        <w:spacing w:line="276" w:lineRule="auto"/>
        <w:jc w:val="right"/>
        <w:rPr>
          <w:rFonts w:ascii="Century Gothic" w:hAnsi="Century Gothic"/>
          <w:b/>
          <w:sz w:val="20"/>
        </w:rPr>
      </w:pPr>
    </w:p>
    <w:p w14:paraId="27A36C2F" w14:textId="77777777" w:rsidR="00923CCC" w:rsidRDefault="00923CCC">
      <w:pPr>
        <w:pStyle w:val="DefaultStyle"/>
        <w:spacing w:line="276" w:lineRule="auto"/>
        <w:jc w:val="right"/>
        <w:rPr>
          <w:rFonts w:ascii="Century Gothic" w:hAnsi="Century Gothic"/>
          <w:b/>
          <w:sz w:val="20"/>
        </w:rPr>
      </w:pPr>
    </w:p>
    <w:p w14:paraId="437A0005"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3A5F9B74" w14:textId="77777777" w:rsidR="00A96528" w:rsidRPr="00FC4AD0" w:rsidRDefault="00A96528">
      <w:pPr>
        <w:pStyle w:val="DefaultStyle"/>
        <w:spacing w:line="276" w:lineRule="auto"/>
        <w:rPr>
          <w:rFonts w:ascii="Century Gothic" w:hAnsi="Century Gothic"/>
          <w:sz w:val="20"/>
        </w:rPr>
      </w:pPr>
    </w:p>
    <w:p w14:paraId="00DB909A" w14:textId="77777777" w:rsidR="00784176" w:rsidRDefault="00784176">
      <w:pPr>
        <w:pStyle w:val="DefaultStyle"/>
        <w:spacing w:line="276" w:lineRule="auto"/>
        <w:rPr>
          <w:ins w:id="86" w:author="YAKUBU-GUMERY Yussif" w:date="2016-06-02T10:29:00Z"/>
          <w:rFonts w:ascii="Century Gothic" w:hAnsi="Century Gothic"/>
          <w:sz w:val="20"/>
        </w:rPr>
      </w:pPr>
    </w:p>
    <w:p w14:paraId="02472729" w14:textId="77777777" w:rsidR="003138DD" w:rsidRDefault="003138DD">
      <w:pPr>
        <w:pStyle w:val="DefaultStyle"/>
        <w:spacing w:line="276" w:lineRule="auto"/>
        <w:rPr>
          <w:ins w:id="87" w:author="YAKUBU-GUMERY Yussif" w:date="2016-06-02T10:29:00Z"/>
          <w:rFonts w:ascii="Century Gothic" w:hAnsi="Century Gothic"/>
          <w:sz w:val="20"/>
        </w:rPr>
      </w:pPr>
    </w:p>
    <w:p w14:paraId="7EB600BF" w14:textId="77777777" w:rsidR="003138DD" w:rsidRDefault="003138DD">
      <w:pPr>
        <w:pStyle w:val="DefaultStyle"/>
        <w:spacing w:line="276" w:lineRule="auto"/>
        <w:rPr>
          <w:ins w:id="88" w:author="YAKUBU-GUMERY Yussif" w:date="2016-06-02T10:29:00Z"/>
          <w:rFonts w:ascii="Century Gothic" w:hAnsi="Century Gothic"/>
          <w:sz w:val="20"/>
        </w:rPr>
      </w:pPr>
    </w:p>
    <w:p w14:paraId="27479536" w14:textId="77777777" w:rsidR="003138DD" w:rsidRPr="00FC4AD0" w:rsidRDefault="003138DD">
      <w:pPr>
        <w:pStyle w:val="DefaultStyle"/>
        <w:spacing w:line="276" w:lineRule="auto"/>
        <w:rPr>
          <w:rFonts w:ascii="Century Gothic" w:hAnsi="Century Gothic"/>
          <w:sz w:val="20"/>
        </w:rPr>
      </w:pPr>
    </w:p>
    <w:p w14:paraId="0034007A"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66030336" w14:textId="77777777" w:rsidR="00A96528" w:rsidRPr="00FC4AD0" w:rsidRDefault="00A96528">
      <w:pPr>
        <w:pStyle w:val="DefaultStyle"/>
        <w:spacing w:line="276" w:lineRule="auto"/>
        <w:rPr>
          <w:rFonts w:ascii="Century Gothic" w:hAnsi="Century Gothic"/>
          <w:sz w:val="20"/>
        </w:rPr>
      </w:pPr>
    </w:p>
    <w:p w14:paraId="1C9F25FB"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B01808">
        <w:rPr>
          <w:rFonts w:ascii="Century Gothic" w:hAnsi="Century Gothic"/>
          <w:b/>
          <w:sz w:val="20"/>
        </w:rPr>
        <w:t>2</w:t>
      </w:r>
      <w:ins w:id="89" w:author="AMISSAH Genevieve" w:date="2019-01-10T10:51:00Z">
        <w:r w:rsidR="004D707E">
          <w:rPr>
            <w:rFonts w:ascii="Century Gothic" w:hAnsi="Century Gothic"/>
            <w:b/>
            <w:sz w:val="20"/>
          </w:rPr>
          <w:t>7</w:t>
        </w:r>
      </w:ins>
      <w:del w:id="90" w:author="AMISSAH Genevieve" w:date="2019-01-10T10:51:00Z">
        <w:r w:rsidR="00B01808" w:rsidDel="00CC13A4">
          <w:rPr>
            <w:rFonts w:ascii="Century Gothic" w:hAnsi="Century Gothic"/>
            <w:b/>
            <w:sz w:val="20"/>
          </w:rPr>
          <w:delText>0</w:delText>
        </w:r>
      </w:del>
    </w:p>
    <w:p w14:paraId="2080DD9C" w14:textId="77777777" w:rsidR="00A96528" w:rsidRPr="00FC4AD0" w:rsidRDefault="00A96528">
      <w:pPr>
        <w:pStyle w:val="DefaultStyle"/>
        <w:spacing w:line="276" w:lineRule="auto"/>
        <w:jc w:val="center"/>
        <w:rPr>
          <w:rFonts w:ascii="Century Gothic" w:hAnsi="Century Gothic"/>
          <w:sz w:val="20"/>
        </w:rPr>
      </w:pPr>
    </w:p>
    <w:p w14:paraId="0AC271D5"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6095A8C8" w14:textId="77777777" w:rsidR="00A96528" w:rsidRPr="00FC4AD0" w:rsidRDefault="00A96528">
      <w:pPr>
        <w:pStyle w:val="DefaultStyle"/>
        <w:spacing w:line="276" w:lineRule="auto"/>
        <w:jc w:val="both"/>
        <w:rPr>
          <w:rFonts w:ascii="Century Gothic" w:hAnsi="Century Gothic"/>
          <w:sz w:val="20"/>
        </w:rPr>
      </w:pPr>
    </w:p>
    <w:p w14:paraId="6878E78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0157354F"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91" w:author="OBENG Sandra" w:date="2017-02-15T10:30:00Z">
        <w:r>
          <w:rPr>
            <w:rFonts w:ascii="Century Gothic" w:hAnsi="Century Gothic"/>
            <w:sz w:val="20"/>
          </w:rPr>
          <w:tab/>
        </w:r>
      </w:ins>
    </w:p>
    <w:p w14:paraId="09A4D69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13C83B5E" w14:textId="77777777" w:rsidR="00A96528" w:rsidRPr="00FC4AD0" w:rsidRDefault="00A96528">
      <w:pPr>
        <w:pStyle w:val="DefaultStyle"/>
        <w:spacing w:line="276" w:lineRule="auto"/>
        <w:jc w:val="both"/>
        <w:rPr>
          <w:rFonts w:ascii="Century Gothic" w:hAnsi="Century Gothic"/>
          <w:sz w:val="20"/>
        </w:rPr>
      </w:pPr>
    </w:p>
    <w:p w14:paraId="039A371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4E403673" w14:textId="77777777" w:rsidR="00B1127C" w:rsidRDefault="00B1127C">
      <w:pPr>
        <w:pStyle w:val="DefaultStyle"/>
        <w:spacing w:line="276" w:lineRule="auto"/>
        <w:jc w:val="both"/>
        <w:rPr>
          <w:rFonts w:ascii="Century Gothic" w:hAnsi="Century Gothic"/>
          <w:sz w:val="20"/>
        </w:rPr>
      </w:pPr>
    </w:p>
    <w:p w14:paraId="1075A7B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0CB0EA9C" w14:textId="77777777" w:rsidR="00A96528" w:rsidRPr="00FC4AD0" w:rsidRDefault="00A96528">
      <w:pPr>
        <w:pStyle w:val="DefaultStyle"/>
        <w:spacing w:line="276" w:lineRule="auto"/>
        <w:jc w:val="both"/>
        <w:rPr>
          <w:rFonts w:ascii="Century Gothic" w:hAnsi="Century Gothic"/>
          <w:sz w:val="20"/>
        </w:rPr>
      </w:pPr>
    </w:p>
    <w:p w14:paraId="7A251A31"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7C6ABA7D" w14:textId="77777777" w:rsidR="00A96528" w:rsidRPr="00FC4AD0" w:rsidRDefault="00A96528">
      <w:pPr>
        <w:pStyle w:val="DefaultStyle"/>
        <w:spacing w:line="276" w:lineRule="auto"/>
        <w:jc w:val="both"/>
        <w:rPr>
          <w:rFonts w:ascii="Century Gothic" w:hAnsi="Century Gothic"/>
          <w:sz w:val="20"/>
        </w:rPr>
      </w:pPr>
    </w:p>
    <w:p w14:paraId="258154C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6D9F455D" w14:textId="77777777" w:rsidR="00A96528" w:rsidRPr="00FC4AD0" w:rsidRDefault="00A96528">
      <w:pPr>
        <w:pStyle w:val="DefaultStyle"/>
        <w:spacing w:line="276" w:lineRule="auto"/>
        <w:jc w:val="both"/>
        <w:rPr>
          <w:rFonts w:ascii="Century Gothic" w:hAnsi="Century Gothic"/>
          <w:sz w:val="20"/>
        </w:rPr>
      </w:pPr>
    </w:p>
    <w:p w14:paraId="1234FB8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15A1E52D" w14:textId="77777777" w:rsidR="00A96528" w:rsidRPr="00FC4AD0" w:rsidRDefault="00A96528">
      <w:pPr>
        <w:pStyle w:val="DefaultStyle"/>
        <w:spacing w:line="276" w:lineRule="auto"/>
        <w:jc w:val="both"/>
        <w:rPr>
          <w:rFonts w:ascii="Century Gothic" w:hAnsi="Century Gothic"/>
          <w:sz w:val="20"/>
        </w:rPr>
      </w:pPr>
    </w:p>
    <w:p w14:paraId="7EE1AA3D"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324CDD86" w14:textId="77777777" w:rsidR="009C7A1D" w:rsidRPr="00FC4AD0" w:rsidRDefault="009C7A1D">
      <w:pPr>
        <w:pStyle w:val="DefaultStyle"/>
        <w:spacing w:line="276" w:lineRule="auto"/>
        <w:jc w:val="both"/>
        <w:rPr>
          <w:rFonts w:ascii="Century Gothic" w:hAnsi="Century Gothic"/>
          <w:sz w:val="20"/>
        </w:rPr>
      </w:pPr>
    </w:p>
    <w:p w14:paraId="49DB1ECB" w14:textId="77777777" w:rsidR="009C7A1D" w:rsidRPr="00FC4AD0" w:rsidRDefault="009C7A1D">
      <w:pPr>
        <w:pStyle w:val="DefaultStyle"/>
        <w:spacing w:line="276" w:lineRule="auto"/>
        <w:jc w:val="both"/>
        <w:rPr>
          <w:rFonts w:ascii="Century Gothic" w:hAnsi="Century Gothic"/>
          <w:sz w:val="20"/>
        </w:rPr>
      </w:pPr>
    </w:p>
    <w:p w14:paraId="763925AA" w14:textId="77777777" w:rsidR="009C7A1D" w:rsidRPr="00FC4AD0" w:rsidRDefault="009C7A1D">
      <w:pPr>
        <w:pStyle w:val="DefaultStyle"/>
        <w:spacing w:line="276" w:lineRule="auto"/>
        <w:jc w:val="both"/>
        <w:rPr>
          <w:rFonts w:ascii="Century Gothic" w:hAnsi="Century Gothic"/>
          <w:sz w:val="20"/>
        </w:rPr>
      </w:pPr>
    </w:p>
    <w:p w14:paraId="0966D562" w14:textId="77777777" w:rsidR="009C7A1D" w:rsidRPr="00FC4AD0" w:rsidRDefault="009C7A1D">
      <w:pPr>
        <w:pStyle w:val="DefaultStyle"/>
        <w:spacing w:line="276" w:lineRule="auto"/>
        <w:jc w:val="both"/>
        <w:rPr>
          <w:rFonts w:ascii="Century Gothic" w:hAnsi="Century Gothic"/>
          <w:sz w:val="20"/>
        </w:rPr>
      </w:pPr>
    </w:p>
    <w:p w14:paraId="4914D65C" w14:textId="77777777" w:rsidR="009C7A1D" w:rsidRPr="00FC4AD0" w:rsidRDefault="009C7A1D">
      <w:pPr>
        <w:pStyle w:val="DefaultStyle"/>
        <w:spacing w:line="276" w:lineRule="auto"/>
        <w:jc w:val="both"/>
        <w:rPr>
          <w:rFonts w:ascii="Century Gothic" w:hAnsi="Century Gothic"/>
          <w:sz w:val="20"/>
        </w:rPr>
      </w:pPr>
    </w:p>
    <w:p w14:paraId="3F706562" w14:textId="77777777" w:rsidR="009C7A1D" w:rsidRPr="00FC4AD0" w:rsidRDefault="009C7A1D">
      <w:pPr>
        <w:pStyle w:val="DefaultStyle"/>
        <w:spacing w:line="276" w:lineRule="auto"/>
        <w:jc w:val="both"/>
        <w:rPr>
          <w:rFonts w:ascii="Century Gothic" w:hAnsi="Century Gothic"/>
          <w:sz w:val="20"/>
        </w:rPr>
      </w:pPr>
    </w:p>
    <w:p w14:paraId="55EE31E6" w14:textId="77777777" w:rsidR="009C7A1D" w:rsidRPr="00FC4AD0" w:rsidRDefault="009C7A1D">
      <w:pPr>
        <w:pStyle w:val="DefaultStyle"/>
        <w:spacing w:line="276" w:lineRule="auto"/>
        <w:jc w:val="both"/>
        <w:rPr>
          <w:rFonts w:ascii="Century Gothic" w:hAnsi="Century Gothic"/>
          <w:sz w:val="20"/>
        </w:rPr>
      </w:pPr>
    </w:p>
    <w:p w14:paraId="2DFD2178" w14:textId="77777777" w:rsidR="009C7A1D" w:rsidRPr="00A7692C" w:rsidRDefault="009C7A1D">
      <w:pPr>
        <w:pStyle w:val="DefaultStyle"/>
        <w:spacing w:line="276" w:lineRule="auto"/>
        <w:jc w:val="both"/>
        <w:rPr>
          <w:rFonts w:ascii="Century Gothic" w:hAnsi="Century Gothic"/>
          <w:i/>
          <w:sz w:val="20"/>
        </w:rPr>
      </w:pPr>
    </w:p>
    <w:p w14:paraId="62F9B50F" w14:textId="77777777" w:rsidR="009C7A1D" w:rsidRPr="00FC4AD0" w:rsidRDefault="009C7A1D">
      <w:pPr>
        <w:pStyle w:val="DefaultStyle"/>
        <w:spacing w:line="276" w:lineRule="auto"/>
        <w:jc w:val="both"/>
        <w:rPr>
          <w:rFonts w:ascii="Century Gothic" w:hAnsi="Century Gothic"/>
          <w:sz w:val="20"/>
        </w:rPr>
      </w:pPr>
    </w:p>
    <w:p w14:paraId="20A3F0B2"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149BE" w14:textId="77777777" w:rsidR="001B493C" w:rsidRDefault="001B493C" w:rsidP="009B2008">
      <w:pPr>
        <w:spacing w:after="0" w:line="240" w:lineRule="auto"/>
      </w:pPr>
      <w:r>
        <w:separator/>
      </w:r>
    </w:p>
  </w:endnote>
  <w:endnote w:type="continuationSeparator" w:id="0">
    <w:p w14:paraId="7E278229" w14:textId="77777777" w:rsidR="001B493C" w:rsidRDefault="001B493C"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5C21ACF4"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92" w:author="AMISSAH Genevieve" w:date="2019-01-10T10:52:00Z">
          <w:r w:rsidR="004D707E">
            <w:rPr>
              <w:rFonts w:ascii="Century Gothic" w:hAnsi="Century Gothic"/>
              <w:b/>
              <w:sz w:val="20"/>
            </w:rPr>
            <w:t>27</w:t>
          </w:r>
        </w:ins>
        <w:del w:id="93"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12F50607"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BABB9" w14:textId="77777777" w:rsidR="001B493C" w:rsidRDefault="001B493C" w:rsidP="009B2008">
      <w:pPr>
        <w:spacing w:after="0" w:line="240" w:lineRule="auto"/>
      </w:pPr>
      <w:r>
        <w:separator/>
      </w:r>
    </w:p>
  </w:footnote>
  <w:footnote w:type="continuationSeparator" w:id="0">
    <w:p w14:paraId="19A626ED" w14:textId="77777777" w:rsidR="001B493C" w:rsidRDefault="001B493C"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rson w15:author="stephen yankey">
    <w15:presenceInfo w15:providerId="Windows Live" w15:userId="6750342b806aa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C37A1"/>
    <w:rsid w:val="000D2157"/>
    <w:rsid w:val="00157F26"/>
    <w:rsid w:val="00174831"/>
    <w:rsid w:val="001B493C"/>
    <w:rsid w:val="001B54F5"/>
    <w:rsid w:val="001E32C7"/>
    <w:rsid w:val="001E3D80"/>
    <w:rsid w:val="001E67E7"/>
    <w:rsid w:val="001E748B"/>
    <w:rsid w:val="00226BF2"/>
    <w:rsid w:val="00233BC7"/>
    <w:rsid w:val="00295A91"/>
    <w:rsid w:val="002B6F55"/>
    <w:rsid w:val="002D7BD9"/>
    <w:rsid w:val="002E57D1"/>
    <w:rsid w:val="002E6B7A"/>
    <w:rsid w:val="002F18EB"/>
    <w:rsid w:val="002F2D6C"/>
    <w:rsid w:val="002F3BD7"/>
    <w:rsid w:val="00300B6C"/>
    <w:rsid w:val="00305411"/>
    <w:rsid w:val="003111F1"/>
    <w:rsid w:val="003138DD"/>
    <w:rsid w:val="003249CD"/>
    <w:rsid w:val="00336779"/>
    <w:rsid w:val="00337DE0"/>
    <w:rsid w:val="00346CB0"/>
    <w:rsid w:val="00365B21"/>
    <w:rsid w:val="003859BC"/>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D707E"/>
    <w:rsid w:val="004E323E"/>
    <w:rsid w:val="004F33A1"/>
    <w:rsid w:val="004F4584"/>
    <w:rsid w:val="00507B7D"/>
    <w:rsid w:val="005157D3"/>
    <w:rsid w:val="00516BB5"/>
    <w:rsid w:val="005214BE"/>
    <w:rsid w:val="00566C77"/>
    <w:rsid w:val="005822B6"/>
    <w:rsid w:val="005831D3"/>
    <w:rsid w:val="005B36B3"/>
    <w:rsid w:val="005C7CD5"/>
    <w:rsid w:val="005D79B3"/>
    <w:rsid w:val="005E0945"/>
    <w:rsid w:val="005E4EB4"/>
    <w:rsid w:val="006141F3"/>
    <w:rsid w:val="0061617A"/>
    <w:rsid w:val="0062270F"/>
    <w:rsid w:val="00630DE3"/>
    <w:rsid w:val="006414FA"/>
    <w:rsid w:val="00644F6F"/>
    <w:rsid w:val="006560B7"/>
    <w:rsid w:val="006806E5"/>
    <w:rsid w:val="00683E18"/>
    <w:rsid w:val="006A0EBA"/>
    <w:rsid w:val="006A78A1"/>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B7132"/>
    <w:rsid w:val="008D4B9E"/>
    <w:rsid w:val="008E6D74"/>
    <w:rsid w:val="0092158C"/>
    <w:rsid w:val="00923CCC"/>
    <w:rsid w:val="0095120F"/>
    <w:rsid w:val="009522F0"/>
    <w:rsid w:val="00971234"/>
    <w:rsid w:val="00984036"/>
    <w:rsid w:val="00993DFB"/>
    <w:rsid w:val="00994698"/>
    <w:rsid w:val="009B2008"/>
    <w:rsid w:val="009B67B3"/>
    <w:rsid w:val="009C7A1D"/>
    <w:rsid w:val="009E71FF"/>
    <w:rsid w:val="009E7565"/>
    <w:rsid w:val="009F5A19"/>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06BF0"/>
    <w:rsid w:val="00E11DBB"/>
    <w:rsid w:val="00E142BD"/>
    <w:rsid w:val="00E306EB"/>
    <w:rsid w:val="00E462B2"/>
    <w:rsid w:val="00E505E1"/>
    <w:rsid w:val="00E51802"/>
    <w:rsid w:val="00E52BDC"/>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22477"/>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9C7AC-ABB9-40E3-AB80-FD8375393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stephen yankey</cp:lastModifiedBy>
  <cp:revision>2</cp:revision>
  <cp:lastPrinted>2016-06-10T10:18:00Z</cp:lastPrinted>
  <dcterms:created xsi:type="dcterms:W3CDTF">2019-01-18T12:35:00Z</dcterms:created>
  <dcterms:modified xsi:type="dcterms:W3CDTF">2019-01-18T12:35:00Z</dcterms:modified>
</cp:coreProperties>
</file>