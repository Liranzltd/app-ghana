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83AE"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1BF278F7" w14:textId="77777777" w:rsidR="00A96528" w:rsidRPr="00FC4AD0" w:rsidRDefault="00A96528">
      <w:pPr>
        <w:pStyle w:val="DefaultStyle"/>
        <w:spacing w:line="276" w:lineRule="auto"/>
        <w:rPr>
          <w:rFonts w:ascii="Century Gothic" w:hAnsi="Century Gothic"/>
          <w:sz w:val="20"/>
        </w:rPr>
      </w:pPr>
    </w:p>
    <w:p w14:paraId="40174B89" w14:textId="77777777" w:rsidR="00A96528" w:rsidRPr="00FC4AD0" w:rsidRDefault="00A96528">
      <w:pPr>
        <w:pStyle w:val="DefaultStyle"/>
        <w:spacing w:line="276" w:lineRule="auto"/>
        <w:rPr>
          <w:rFonts w:ascii="Century Gothic" w:hAnsi="Century Gothic"/>
          <w:sz w:val="20"/>
        </w:rPr>
      </w:pPr>
    </w:p>
    <w:p w14:paraId="58B99C43" w14:textId="77777777" w:rsidR="00A96528" w:rsidRPr="00FC4AD0" w:rsidRDefault="00A96528">
      <w:pPr>
        <w:pStyle w:val="DefaultStyle"/>
        <w:spacing w:line="276" w:lineRule="auto"/>
        <w:rPr>
          <w:rFonts w:ascii="Century Gothic" w:hAnsi="Century Gothic"/>
          <w:sz w:val="20"/>
        </w:rPr>
      </w:pPr>
    </w:p>
    <w:p w14:paraId="63AC99D8"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1" w:author="AMISSAH Genevieve" w:date="2019-01-10T10:50:00Z">
        <w:r w:rsidR="006141F3">
          <w:rPr>
            <w:rFonts w:ascii="Century Gothic" w:hAnsi="Century Gothic"/>
            <w:b/>
            <w:sz w:val="20"/>
          </w:rPr>
          <w:t>5</w:t>
        </w:r>
      </w:ins>
      <w:del w:id="2" w:author="AMISSAH Genevieve" w:date="2019-01-10T10:50:00Z">
        <w:r w:rsidR="00B01808" w:rsidDel="00CC13A4">
          <w:rPr>
            <w:rFonts w:ascii="Century Gothic" w:hAnsi="Century Gothic"/>
            <w:b/>
            <w:sz w:val="20"/>
          </w:rPr>
          <w:delText>0</w:delText>
        </w:r>
      </w:del>
    </w:p>
    <w:p w14:paraId="6F96D5B2" w14:textId="77777777" w:rsidR="00813687" w:rsidRDefault="00813687">
      <w:pPr>
        <w:pStyle w:val="DefaultStyle"/>
        <w:spacing w:line="276" w:lineRule="auto"/>
        <w:rPr>
          <w:ins w:id="3" w:author="OBENG Sandra" w:date="2019-01-08T10:45:00Z"/>
          <w:rFonts w:ascii="Century Gothic" w:hAnsi="Century Gothic"/>
          <w:b/>
          <w:sz w:val="20"/>
        </w:rPr>
      </w:pPr>
    </w:p>
    <w:p w14:paraId="089112E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08E66CE"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320ACC98" w14:textId="77777777" w:rsidR="00A96528" w:rsidRPr="00FC4AD0" w:rsidRDefault="00A96528">
      <w:pPr>
        <w:pStyle w:val="DefaultStyle"/>
        <w:spacing w:line="276" w:lineRule="auto"/>
        <w:jc w:val="both"/>
        <w:rPr>
          <w:rFonts w:ascii="Century Gothic" w:hAnsi="Century Gothic"/>
          <w:sz w:val="20"/>
        </w:rPr>
      </w:pPr>
    </w:p>
    <w:p w14:paraId="6357C24D" w14:textId="77777777" w:rsidR="00A96528" w:rsidRPr="00FC4AD0" w:rsidRDefault="00A96528">
      <w:pPr>
        <w:pStyle w:val="DefaultStyle"/>
        <w:spacing w:line="276" w:lineRule="auto"/>
        <w:rPr>
          <w:rFonts w:ascii="Century Gothic" w:hAnsi="Century Gothic"/>
          <w:sz w:val="20"/>
        </w:rPr>
      </w:pPr>
    </w:p>
    <w:p w14:paraId="38C5F112"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4" w:author="OFORI George" w:date="2016-02-22T09:10:00Z">
        <w:r w:rsidRPr="00FC4AD0" w:rsidDel="00EA420B">
          <w:rPr>
            <w:rFonts w:ascii="Century Gothic" w:hAnsi="Century Gothic"/>
            <w:sz w:val="20"/>
          </w:rPr>
          <w:delText xml:space="preserve"> </w:delText>
        </w:r>
      </w:del>
    </w:p>
    <w:p w14:paraId="1CBE0500"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40D29316" w14:textId="77777777" w:rsidR="00A96528" w:rsidRPr="00FC4AD0" w:rsidRDefault="00A96528">
      <w:pPr>
        <w:pStyle w:val="DefaultStyle"/>
        <w:spacing w:line="276" w:lineRule="auto"/>
        <w:rPr>
          <w:rFonts w:ascii="Century Gothic" w:hAnsi="Century Gothic"/>
          <w:sz w:val="20"/>
        </w:rPr>
      </w:pPr>
    </w:p>
    <w:p w14:paraId="696194C5"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F954B57" w14:textId="77777777" w:rsidR="00A96528" w:rsidRPr="00FC4AD0" w:rsidRDefault="00A96528">
      <w:pPr>
        <w:pStyle w:val="DefaultStyle"/>
        <w:spacing w:line="276" w:lineRule="auto"/>
        <w:jc w:val="both"/>
        <w:rPr>
          <w:rFonts w:ascii="Century Gothic" w:hAnsi="Century Gothic"/>
          <w:sz w:val="20"/>
        </w:rPr>
      </w:pPr>
    </w:p>
    <w:p w14:paraId="7D78398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08439942" w14:textId="77777777" w:rsidR="00A96528" w:rsidRPr="00FC4AD0" w:rsidRDefault="00A96528">
      <w:pPr>
        <w:pStyle w:val="DefaultStyle"/>
        <w:spacing w:line="276" w:lineRule="auto"/>
        <w:jc w:val="both"/>
        <w:rPr>
          <w:rFonts w:ascii="Century Gothic" w:hAnsi="Century Gothic"/>
          <w:sz w:val="20"/>
        </w:rPr>
      </w:pPr>
    </w:p>
    <w:p w14:paraId="245B28D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583B3605" w14:textId="77777777" w:rsidR="00A96528" w:rsidRPr="00FC4AD0" w:rsidRDefault="00A96528">
      <w:pPr>
        <w:pStyle w:val="DefaultStyle"/>
        <w:spacing w:line="276" w:lineRule="auto"/>
        <w:jc w:val="both"/>
        <w:rPr>
          <w:rFonts w:ascii="Century Gothic" w:hAnsi="Century Gothic"/>
          <w:sz w:val="20"/>
        </w:rPr>
      </w:pPr>
    </w:p>
    <w:p w14:paraId="72943D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BFCB022" w14:textId="77777777" w:rsidR="00A96528" w:rsidRPr="00FC4AD0" w:rsidRDefault="00A96528">
      <w:pPr>
        <w:pStyle w:val="DefaultStyle"/>
        <w:spacing w:line="276" w:lineRule="auto"/>
        <w:jc w:val="both"/>
        <w:rPr>
          <w:rFonts w:ascii="Century Gothic" w:hAnsi="Century Gothic"/>
          <w:sz w:val="20"/>
        </w:rPr>
      </w:pPr>
    </w:p>
    <w:p w14:paraId="67FDE3B0"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1214C0E4" w14:textId="77777777" w:rsidR="00A96528" w:rsidRPr="00FC4AD0" w:rsidRDefault="00A96528">
      <w:pPr>
        <w:pStyle w:val="Header"/>
        <w:tabs>
          <w:tab w:val="left" w:pos="720"/>
        </w:tabs>
        <w:spacing w:line="276" w:lineRule="auto"/>
        <w:rPr>
          <w:rFonts w:ascii="Century Gothic" w:hAnsi="Century Gothic"/>
          <w:sz w:val="20"/>
        </w:rPr>
      </w:pPr>
    </w:p>
    <w:p w14:paraId="41389829" w14:textId="77777777" w:rsidR="005D79B3" w:rsidRPr="00FC4AD0" w:rsidRDefault="005D79B3">
      <w:pPr>
        <w:pStyle w:val="Header"/>
        <w:tabs>
          <w:tab w:val="left" w:pos="720"/>
        </w:tabs>
        <w:spacing w:line="276" w:lineRule="auto"/>
        <w:rPr>
          <w:rFonts w:ascii="Century Gothic" w:hAnsi="Century Gothic"/>
          <w:sz w:val="20"/>
        </w:rPr>
      </w:pPr>
    </w:p>
    <w:p w14:paraId="3332329D"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27CC8315" w14:textId="77777777" w:rsidR="00EA5157" w:rsidRDefault="00EA5157">
      <w:pPr>
        <w:pStyle w:val="Header"/>
        <w:tabs>
          <w:tab w:val="left" w:pos="720"/>
        </w:tabs>
        <w:spacing w:line="276" w:lineRule="auto"/>
        <w:rPr>
          <w:rFonts w:ascii="Century Gothic" w:hAnsi="Century Gothic"/>
          <w:sz w:val="20"/>
        </w:rPr>
      </w:pPr>
    </w:p>
    <w:p w14:paraId="6BCD927F" w14:textId="77777777" w:rsidR="00EA5157" w:rsidRDefault="00EA5157">
      <w:pPr>
        <w:pStyle w:val="Header"/>
        <w:tabs>
          <w:tab w:val="left" w:pos="720"/>
        </w:tabs>
        <w:spacing w:line="276" w:lineRule="auto"/>
        <w:rPr>
          <w:rFonts w:ascii="Century Gothic" w:hAnsi="Century Gothic"/>
          <w:sz w:val="20"/>
        </w:rPr>
      </w:pPr>
    </w:p>
    <w:p w14:paraId="4879F21F"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094A5CF7"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04DD3112"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34B04200"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68E0D842" w14:textId="77777777" w:rsidR="00EA5157" w:rsidRPr="00FC4AD0" w:rsidDel="00A758F0" w:rsidRDefault="00EA5157">
      <w:pPr>
        <w:pStyle w:val="Header"/>
        <w:tabs>
          <w:tab w:val="left" w:pos="720"/>
        </w:tabs>
        <w:spacing w:line="276" w:lineRule="auto"/>
        <w:rPr>
          <w:del w:id="5" w:author="OBENG Sandra" w:date="2017-02-15T10:29:00Z"/>
          <w:rFonts w:ascii="Century Gothic" w:hAnsi="Century Gothic"/>
          <w:sz w:val="20"/>
        </w:rPr>
      </w:pPr>
    </w:p>
    <w:p w14:paraId="14D54926" w14:textId="77777777" w:rsidR="00A96528" w:rsidRPr="00FC4AD0" w:rsidDel="00A758F0" w:rsidRDefault="00A96528">
      <w:pPr>
        <w:pStyle w:val="Heading2"/>
        <w:spacing w:line="276" w:lineRule="auto"/>
        <w:rPr>
          <w:del w:id="6" w:author="OBENG Sandra" w:date="2017-02-15T10:29:00Z"/>
          <w:rFonts w:ascii="Century Gothic" w:hAnsi="Century Gothic"/>
          <w:sz w:val="20"/>
        </w:rPr>
      </w:pPr>
    </w:p>
    <w:p w14:paraId="5564033B" w14:textId="77777777" w:rsidR="005D79B3" w:rsidRPr="00FC4AD0" w:rsidDel="00A758F0" w:rsidRDefault="005D79B3">
      <w:pPr>
        <w:pStyle w:val="Header1"/>
        <w:spacing w:after="0" w:line="276" w:lineRule="auto"/>
        <w:rPr>
          <w:del w:id="7" w:author="OBENG Sandra" w:date="2017-02-15T10:29:00Z"/>
          <w:rFonts w:ascii="Century Gothic" w:hAnsi="Century Gothic"/>
          <w:sz w:val="20"/>
        </w:rPr>
      </w:pPr>
    </w:p>
    <w:p w14:paraId="78DCD2C2" w14:textId="77777777" w:rsidR="00D54BA3" w:rsidDel="00A758F0" w:rsidRDefault="00D54BA3" w:rsidP="00FC4AD0">
      <w:pPr>
        <w:pStyle w:val="DefaultStyle"/>
        <w:spacing w:line="276" w:lineRule="auto"/>
        <w:rPr>
          <w:del w:id="8" w:author="OBENG Sandra" w:date="2017-02-15T10:29:00Z"/>
          <w:rFonts w:ascii="Century Gothic" w:hAnsi="Century Gothic"/>
          <w:sz w:val="20"/>
        </w:rPr>
      </w:pPr>
    </w:p>
    <w:p w14:paraId="4A8E64FF" w14:textId="77777777" w:rsidR="00D54BA3" w:rsidRDefault="00D54BA3" w:rsidP="00FC4AD0">
      <w:pPr>
        <w:pStyle w:val="DefaultStyle"/>
        <w:spacing w:line="276" w:lineRule="auto"/>
        <w:rPr>
          <w:rFonts w:ascii="Century Gothic" w:hAnsi="Century Gothic"/>
          <w:sz w:val="20"/>
        </w:rPr>
      </w:pPr>
    </w:p>
    <w:p w14:paraId="53C562AD" w14:textId="77777777" w:rsidR="00D54BA3" w:rsidRPr="00FC4AD0" w:rsidRDefault="00D54BA3" w:rsidP="00FC4AD0">
      <w:pPr>
        <w:pStyle w:val="DefaultStyle"/>
        <w:spacing w:line="276" w:lineRule="auto"/>
        <w:rPr>
          <w:rFonts w:ascii="Century Gothic" w:hAnsi="Century Gothic"/>
          <w:sz w:val="20"/>
        </w:rPr>
      </w:pPr>
    </w:p>
    <w:p w14:paraId="56677118"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596A9549" w14:textId="77777777" w:rsidR="00A96528" w:rsidRPr="00FC4AD0" w:rsidRDefault="00A96528">
      <w:pPr>
        <w:pStyle w:val="TOAHeading"/>
        <w:tabs>
          <w:tab w:val="right" w:pos="9072"/>
        </w:tabs>
        <w:suppressAutoHyphens w:val="0"/>
        <w:rPr>
          <w:rFonts w:ascii="Century Gothic" w:hAnsi="Century Gothic"/>
          <w:sz w:val="20"/>
        </w:rPr>
      </w:pPr>
    </w:p>
    <w:p w14:paraId="68EDFD1D"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9" w:author="AMISSAH Genevieve" w:date="2019-01-10T10:51:00Z">
        <w:r w:rsidR="006141F3">
          <w:rPr>
            <w:rFonts w:ascii="Century Gothic" w:hAnsi="Century Gothic"/>
            <w:b/>
            <w:sz w:val="20"/>
          </w:rPr>
          <w:t>5</w:t>
        </w:r>
      </w:ins>
      <w:del w:id="10" w:author="AMISSAH Genevieve" w:date="2019-01-10T10:51:00Z">
        <w:r w:rsidR="00B01808" w:rsidDel="00CC13A4">
          <w:rPr>
            <w:rFonts w:ascii="Century Gothic" w:hAnsi="Century Gothic"/>
            <w:b/>
            <w:sz w:val="20"/>
          </w:rPr>
          <w:delText>0</w:delText>
        </w:r>
      </w:del>
    </w:p>
    <w:p w14:paraId="0D143B72" w14:textId="77777777" w:rsidR="00813687" w:rsidRDefault="00813687">
      <w:pPr>
        <w:pStyle w:val="DefaultStyle"/>
        <w:rPr>
          <w:rFonts w:ascii="Century Gothic" w:hAnsi="Century Gothic"/>
          <w:b/>
          <w:sz w:val="20"/>
        </w:rPr>
      </w:pPr>
    </w:p>
    <w:p w14:paraId="5C394C32"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1D2CF475" w14:textId="77777777" w:rsidR="00A96528" w:rsidRPr="00FC4AD0" w:rsidRDefault="00A96528">
      <w:pPr>
        <w:pStyle w:val="DefaultStyle"/>
        <w:rPr>
          <w:rFonts w:ascii="Century Gothic" w:hAnsi="Century Gothic"/>
          <w:sz w:val="18"/>
          <w:szCs w:val="18"/>
        </w:rPr>
      </w:pPr>
    </w:p>
    <w:p w14:paraId="60AADB42" w14:textId="77777777" w:rsidR="005E4EB4" w:rsidRDefault="005E4EB4">
      <w:pPr>
        <w:pStyle w:val="DefaultStyle"/>
        <w:rPr>
          <w:rFonts w:ascii="Century Gothic" w:hAnsi="Century Gothic"/>
          <w:sz w:val="20"/>
        </w:rPr>
      </w:pPr>
    </w:p>
    <w:p w14:paraId="15AA5A02" w14:textId="77777777" w:rsidR="00D54BA3" w:rsidRPr="00FC4AD0" w:rsidRDefault="00D54BA3">
      <w:pPr>
        <w:pStyle w:val="DefaultStyle"/>
        <w:rPr>
          <w:rFonts w:ascii="Century Gothic" w:hAnsi="Century Gothic"/>
          <w:sz w:val="20"/>
        </w:rPr>
      </w:pPr>
    </w:p>
    <w:p w14:paraId="434BA8D6"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4898F6BA" w14:textId="77777777" w:rsidR="00A96528" w:rsidRPr="00FC4AD0" w:rsidRDefault="00A96528">
      <w:pPr>
        <w:pStyle w:val="DefaultStyle"/>
        <w:spacing w:line="276" w:lineRule="auto"/>
        <w:jc w:val="both"/>
        <w:rPr>
          <w:rFonts w:ascii="Century Gothic" w:hAnsi="Century Gothic"/>
          <w:sz w:val="20"/>
        </w:rPr>
      </w:pPr>
    </w:p>
    <w:p w14:paraId="2F3E275F"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7E792D4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1">
          <w:tblGrid>
            <w:gridCol w:w="618"/>
            <w:gridCol w:w="4291"/>
            <w:gridCol w:w="1009"/>
            <w:gridCol w:w="1501"/>
            <w:gridCol w:w="1520"/>
          </w:tblGrid>
        </w:tblGridChange>
      </w:tblGrid>
      <w:tr w:rsidR="00A96528" w:rsidRPr="00FC4AD0" w14:paraId="58ABDF3A"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09CA8E08" w14:textId="77777777" w:rsidR="00A96528" w:rsidRPr="00FC4AD0" w:rsidRDefault="00A96528">
            <w:pPr>
              <w:pStyle w:val="DefaultStyle"/>
              <w:spacing w:line="276" w:lineRule="auto"/>
              <w:jc w:val="center"/>
              <w:rPr>
                <w:rFonts w:ascii="Century Gothic" w:hAnsi="Century Gothic"/>
                <w:sz w:val="20"/>
              </w:rPr>
            </w:pPr>
          </w:p>
          <w:p w14:paraId="3AB773FE"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2AE99BC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F093C10" w14:textId="77777777" w:rsidR="00A96528" w:rsidRPr="00FC4AD0" w:rsidRDefault="00A96528">
            <w:pPr>
              <w:pStyle w:val="DefaultStyle"/>
              <w:spacing w:line="276" w:lineRule="auto"/>
              <w:jc w:val="center"/>
              <w:rPr>
                <w:rFonts w:ascii="Century Gothic" w:hAnsi="Century Gothic"/>
                <w:sz w:val="20"/>
              </w:rPr>
            </w:pPr>
          </w:p>
          <w:p w14:paraId="005222CF"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A0E0F60" w14:textId="77777777" w:rsidR="00A96528" w:rsidRPr="00FC4AD0" w:rsidRDefault="00A96528">
            <w:pPr>
              <w:pStyle w:val="DefaultStyle"/>
              <w:spacing w:line="276" w:lineRule="auto"/>
              <w:jc w:val="center"/>
              <w:rPr>
                <w:rFonts w:ascii="Century Gothic" w:hAnsi="Century Gothic"/>
                <w:sz w:val="20"/>
              </w:rPr>
            </w:pPr>
          </w:p>
          <w:p w14:paraId="3870CE36"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5AA3CAE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483DB777"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2"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3"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549F8FB5"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5"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858F237"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6"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5750EB31"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7"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565B8E0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8"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116419C8"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7724581E"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2B437B6" w14:textId="77777777" w:rsidR="00813687" w:rsidRDefault="00813687" w:rsidP="00A758F0">
            <w:pPr>
              <w:pStyle w:val="DefaultStyle"/>
              <w:tabs>
                <w:tab w:val="center" w:pos="224"/>
              </w:tabs>
              <w:spacing w:line="240" w:lineRule="auto"/>
              <w:rPr>
                <w:ins w:id="19" w:author="OBENG Sandra" w:date="2019-01-08T10:48:00Z"/>
                <w:rFonts w:ascii="Century Gothic" w:hAnsi="Century Gothic"/>
                <w:b/>
                <w:sz w:val="20"/>
              </w:rPr>
            </w:pPr>
          </w:p>
          <w:p w14:paraId="56C9EEAC"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1BD6271D" w14:textId="77777777" w:rsidR="00756048" w:rsidRDefault="00756048" w:rsidP="00C90284">
            <w:pPr>
              <w:pStyle w:val="DefaultStyle"/>
              <w:spacing w:line="240" w:lineRule="auto"/>
              <w:jc w:val="center"/>
              <w:rPr>
                <w:rFonts w:ascii="Century Gothic" w:hAnsi="Century Gothic"/>
                <w:b/>
                <w:sz w:val="20"/>
              </w:rPr>
            </w:pPr>
          </w:p>
          <w:p w14:paraId="01A739DD" w14:textId="77777777" w:rsidR="00756048" w:rsidRDefault="00756048" w:rsidP="002E57D1">
            <w:pPr>
              <w:pStyle w:val="DefaultStyle"/>
              <w:spacing w:line="240" w:lineRule="auto"/>
              <w:rPr>
                <w:rFonts w:ascii="Century Gothic" w:hAnsi="Century Gothic"/>
                <w:b/>
                <w:sz w:val="20"/>
              </w:rPr>
            </w:pPr>
          </w:p>
          <w:p w14:paraId="07637ADA" w14:textId="77777777" w:rsidR="00756048" w:rsidRDefault="00756048" w:rsidP="002E57D1">
            <w:pPr>
              <w:pStyle w:val="DefaultStyle"/>
              <w:spacing w:line="240" w:lineRule="auto"/>
              <w:rPr>
                <w:rFonts w:ascii="Century Gothic" w:hAnsi="Century Gothic"/>
                <w:b/>
                <w:sz w:val="20"/>
              </w:rPr>
            </w:pPr>
          </w:p>
          <w:p w14:paraId="0E6CAD14"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7A3899DD" w14:textId="77777777" w:rsidR="00756048" w:rsidRPr="00813687" w:rsidRDefault="006141F3" w:rsidP="004F33A1">
            <w:pPr>
              <w:rPr>
                <w:rFonts w:ascii="Century Gothic" w:hAnsi="Century Gothic" w:cs="Calibri"/>
                <w:b/>
                <w:color w:val="000000"/>
                <w:sz w:val="20"/>
                <w:szCs w:val="20"/>
              </w:rPr>
            </w:pPr>
            <w:ins w:id="20" w:author="AMISSAH Genevieve" w:date="2019-01-10T11:10:00Z">
              <w:r>
                <w:rPr>
                  <w:rFonts w:ascii="Calibri" w:hAnsi="Calibri"/>
                  <w:b/>
                  <w:sz w:val="24"/>
                </w:rPr>
                <w:t>CASH WRAPPERS</w:t>
              </w:r>
            </w:ins>
            <w:del w:id="21" w:author="AMISSAH Genevieve" w:date="2019-01-10T10:51:00Z">
              <w:r w:rsidR="00B01808" w:rsidDel="00CC13A4">
                <w:rPr>
                  <w:rFonts w:ascii="Calibri" w:hAnsi="Calibri"/>
                  <w:b/>
                  <w:sz w:val="24"/>
                </w:rPr>
                <w:delText>PAPER CLIPS</w:delText>
              </w:r>
            </w:del>
            <w:del w:id="22"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6873A151" w14:textId="77777777" w:rsidR="009522F0" w:rsidDel="002F2D6C" w:rsidRDefault="009522F0" w:rsidP="002E57D1">
            <w:pPr>
              <w:pStyle w:val="DefaultStyle"/>
              <w:spacing w:line="240" w:lineRule="auto"/>
              <w:rPr>
                <w:del w:id="23" w:author="AMISSAH Genevieve" w:date="2019-01-10T10:56:00Z"/>
                <w:rFonts w:ascii="Century Gothic" w:hAnsi="Century Gothic"/>
                <w:b/>
                <w:sz w:val="20"/>
              </w:rPr>
            </w:pPr>
          </w:p>
          <w:p w14:paraId="3700838F" w14:textId="77777777" w:rsidR="002F2D6C" w:rsidRDefault="002F2D6C" w:rsidP="002E57D1">
            <w:pPr>
              <w:pStyle w:val="DefaultStyle"/>
              <w:spacing w:line="240" w:lineRule="auto"/>
              <w:rPr>
                <w:ins w:id="24" w:author="AMISSAH Genevieve" w:date="2019-01-10T10:56:00Z"/>
                <w:rFonts w:ascii="Century Gothic" w:hAnsi="Century Gothic"/>
                <w:b/>
                <w:sz w:val="20"/>
              </w:rPr>
            </w:pPr>
          </w:p>
          <w:p w14:paraId="29C3C457" w14:textId="77777777" w:rsidR="002F2D6C" w:rsidRDefault="002F2D6C" w:rsidP="002E57D1">
            <w:pPr>
              <w:pStyle w:val="DefaultStyle"/>
              <w:spacing w:line="240" w:lineRule="auto"/>
              <w:rPr>
                <w:ins w:id="25" w:author="AMISSAH Genevieve" w:date="2019-01-10T10:56:00Z"/>
                <w:rFonts w:ascii="Century Gothic" w:hAnsi="Century Gothic"/>
                <w:b/>
                <w:sz w:val="20"/>
              </w:rPr>
            </w:pPr>
          </w:p>
          <w:p w14:paraId="56500AB5" w14:textId="77777777" w:rsidR="009522F0" w:rsidDel="002F2D6C" w:rsidRDefault="005E0945" w:rsidP="002E57D1">
            <w:pPr>
              <w:pStyle w:val="DefaultStyle"/>
              <w:spacing w:line="240" w:lineRule="auto"/>
              <w:rPr>
                <w:del w:id="26" w:author="AMISSAH Genevieve" w:date="2019-01-10T10:56:00Z"/>
                <w:rFonts w:ascii="Century Gothic" w:hAnsi="Century Gothic"/>
                <w:b/>
                <w:sz w:val="20"/>
              </w:rPr>
            </w:pPr>
            <w:ins w:id="27" w:author="AMISSAH Genevieve" w:date="2019-01-10T11:10:00Z">
              <w:r>
                <w:rPr>
                  <w:rFonts w:ascii="Century Gothic" w:hAnsi="Century Gothic"/>
                  <w:b/>
                  <w:sz w:val="20"/>
                </w:rPr>
                <w:t>600 PKTS</w:t>
              </w:r>
            </w:ins>
          </w:p>
          <w:p w14:paraId="57B79812" w14:textId="77777777" w:rsidR="00833E03" w:rsidDel="002F2D6C" w:rsidRDefault="00B01808" w:rsidP="002E57D1">
            <w:pPr>
              <w:pStyle w:val="DefaultStyle"/>
              <w:spacing w:line="240" w:lineRule="auto"/>
              <w:rPr>
                <w:del w:id="28" w:author="AMISSAH Genevieve" w:date="2019-01-10T10:56:00Z"/>
                <w:rFonts w:ascii="Century Gothic" w:hAnsi="Century Gothic"/>
                <w:b/>
                <w:sz w:val="20"/>
              </w:rPr>
            </w:pPr>
            <w:del w:id="29"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30" w:author="OBENG Sandra" w:date="2019-01-10T10:47:00Z">
              <w:del w:id="31" w:author="AMISSAH Genevieve" w:date="2019-01-10T10:51:00Z">
                <w:r w:rsidDel="00CC13A4">
                  <w:rPr>
                    <w:rFonts w:ascii="Century Gothic" w:hAnsi="Century Gothic"/>
                    <w:b/>
                    <w:sz w:val="20"/>
                  </w:rPr>
                  <w:delText>pkt</w:delText>
                </w:r>
              </w:del>
            </w:ins>
            <w:ins w:id="32" w:author="OBENG Sandra" w:date="2019-01-10T10:48:00Z">
              <w:del w:id="33" w:author="AMISSAH Genevieve" w:date="2019-01-10T10:56:00Z">
                <w:r w:rsidDel="002F2D6C">
                  <w:rPr>
                    <w:rFonts w:ascii="Century Gothic" w:hAnsi="Century Gothic"/>
                    <w:b/>
                    <w:sz w:val="20"/>
                  </w:rPr>
                  <w:delText xml:space="preserve"> </w:delText>
                </w:r>
              </w:del>
            </w:ins>
            <w:del w:id="34" w:author="AMISSAH Genevieve" w:date="2019-01-10T10:56:00Z">
              <w:r w:rsidR="00055B00" w:rsidDel="002F2D6C">
                <w:rPr>
                  <w:rFonts w:ascii="Century Gothic" w:hAnsi="Century Gothic"/>
                  <w:b/>
                  <w:sz w:val="20"/>
                </w:rPr>
                <w:delText xml:space="preserve"> </w:delText>
              </w:r>
            </w:del>
          </w:p>
          <w:p w14:paraId="3951CDF8" w14:textId="77777777" w:rsidR="00833E03" w:rsidRDefault="00833E03" w:rsidP="002E57D1">
            <w:pPr>
              <w:pStyle w:val="DefaultStyle"/>
              <w:spacing w:line="240" w:lineRule="auto"/>
              <w:rPr>
                <w:rFonts w:ascii="Century Gothic" w:hAnsi="Century Gothic"/>
                <w:b/>
                <w:sz w:val="20"/>
              </w:rPr>
            </w:pPr>
          </w:p>
          <w:p w14:paraId="12577E5C"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41974C0A"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644CF372" w14:textId="77777777" w:rsidR="00756048" w:rsidRPr="00FC4AD0" w:rsidRDefault="00756048" w:rsidP="00C90284">
            <w:pPr>
              <w:pStyle w:val="DefaultStyle"/>
              <w:spacing w:line="240" w:lineRule="auto"/>
              <w:rPr>
                <w:rFonts w:ascii="Century Gothic" w:hAnsi="Century Gothic"/>
                <w:sz w:val="20"/>
              </w:rPr>
            </w:pPr>
          </w:p>
        </w:tc>
      </w:tr>
    </w:tbl>
    <w:p w14:paraId="485572D4" w14:textId="77777777" w:rsidR="00DA0F03" w:rsidRPr="00FC4AD0" w:rsidDel="003E7B5D" w:rsidRDefault="00DA0F03" w:rsidP="00C90284">
      <w:pPr>
        <w:pStyle w:val="DefaultStyle"/>
        <w:rPr>
          <w:del w:id="35" w:author="OBENG Sandra" w:date="2019-01-08T11:09:00Z"/>
          <w:rFonts w:ascii="Century Gothic" w:hAnsi="Century Gothic"/>
          <w:sz w:val="18"/>
          <w:szCs w:val="18"/>
        </w:rPr>
      </w:pPr>
    </w:p>
    <w:p w14:paraId="112319A4" w14:textId="77777777" w:rsidR="00D54BA3" w:rsidRDefault="00D54BA3" w:rsidP="005B36B3">
      <w:pPr>
        <w:pStyle w:val="Subtitle"/>
      </w:pPr>
    </w:p>
    <w:p w14:paraId="0A9B6E44"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07E1D756" w14:textId="77777777" w:rsidR="00923CCC" w:rsidRDefault="00923CCC" w:rsidP="005E4EB4">
      <w:pPr>
        <w:pStyle w:val="DefaultStyle"/>
        <w:tabs>
          <w:tab w:val="right" w:pos="9072"/>
        </w:tabs>
        <w:spacing w:after="120" w:line="276" w:lineRule="auto"/>
        <w:rPr>
          <w:rFonts w:ascii="Century Gothic" w:hAnsi="Century Gothic"/>
          <w:sz w:val="20"/>
        </w:rPr>
      </w:pPr>
    </w:p>
    <w:p w14:paraId="7E0EAD4B"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141B1926" w14:textId="77777777" w:rsidR="00923CCC" w:rsidRDefault="00923CCC" w:rsidP="005E4EB4">
      <w:pPr>
        <w:pStyle w:val="DefaultStyle"/>
        <w:tabs>
          <w:tab w:val="right" w:pos="9072"/>
        </w:tabs>
        <w:spacing w:after="120" w:line="276" w:lineRule="auto"/>
        <w:rPr>
          <w:rFonts w:ascii="Century Gothic" w:hAnsi="Century Gothic"/>
          <w:sz w:val="20"/>
        </w:rPr>
      </w:pPr>
    </w:p>
    <w:p w14:paraId="6EA086DE"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05E925A" w14:textId="77777777" w:rsidTr="00C90284">
        <w:trPr>
          <w:cantSplit/>
          <w:jc w:val="center"/>
        </w:trPr>
        <w:tc>
          <w:tcPr>
            <w:tcW w:w="4809" w:type="dxa"/>
            <w:tcBorders>
              <w:right w:val="single" w:sz="12" w:space="0" w:color="00000A"/>
            </w:tcBorders>
            <w:shd w:val="clear" w:color="auto" w:fill="FFFFFF"/>
          </w:tcPr>
          <w:p w14:paraId="1F62D81B"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093530"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324A40D0" w14:textId="77777777" w:rsidR="0062270F" w:rsidRPr="00FC4AD0" w:rsidRDefault="0062270F" w:rsidP="0062270F">
            <w:pPr>
              <w:pStyle w:val="DefaultStyle"/>
              <w:spacing w:line="276" w:lineRule="auto"/>
              <w:rPr>
                <w:rFonts w:ascii="Century Gothic" w:hAnsi="Century Gothic"/>
                <w:sz w:val="20"/>
              </w:rPr>
            </w:pPr>
          </w:p>
          <w:p w14:paraId="65A54540"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88A53A0" w14:textId="77777777" w:rsidTr="00C90284">
        <w:trPr>
          <w:cantSplit/>
          <w:trHeight w:val="332"/>
          <w:jc w:val="center"/>
        </w:trPr>
        <w:tc>
          <w:tcPr>
            <w:tcW w:w="4809" w:type="dxa"/>
            <w:tcBorders>
              <w:right w:val="single" w:sz="12" w:space="0" w:color="00000A"/>
            </w:tcBorders>
            <w:shd w:val="clear" w:color="auto" w:fill="FFFFFF"/>
          </w:tcPr>
          <w:p w14:paraId="172141F7"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1EC6E34" w14:textId="77777777" w:rsidR="0062270F" w:rsidRPr="00FC4AD0" w:rsidRDefault="0062270F" w:rsidP="0062270F">
            <w:pPr>
              <w:pStyle w:val="DefaultStyle"/>
              <w:spacing w:line="276" w:lineRule="auto"/>
              <w:rPr>
                <w:rFonts w:ascii="Century Gothic" w:hAnsi="Century Gothic"/>
                <w:sz w:val="20"/>
              </w:rPr>
            </w:pPr>
          </w:p>
          <w:p w14:paraId="164CBA0D"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279C9E64" w14:textId="77777777" w:rsidTr="00C90284">
        <w:trPr>
          <w:cantSplit/>
          <w:trHeight w:val="395"/>
          <w:jc w:val="center"/>
        </w:trPr>
        <w:tc>
          <w:tcPr>
            <w:tcW w:w="4809" w:type="dxa"/>
            <w:tcBorders>
              <w:right w:val="single" w:sz="12" w:space="0" w:color="00000A"/>
            </w:tcBorders>
            <w:shd w:val="clear" w:color="auto" w:fill="FFFFFF"/>
          </w:tcPr>
          <w:p w14:paraId="0DB6DEDF"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3B90B7E6" w14:textId="77777777" w:rsidR="0062270F" w:rsidRPr="00FC4AD0" w:rsidRDefault="0062270F" w:rsidP="0062270F">
            <w:pPr>
              <w:pStyle w:val="DefaultStyle"/>
              <w:spacing w:line="276" w:lineRule="auto"/>
              <w:jc w:val="right"/>
              <w:rPr>
                <w:rFonts w:ascii="Century Gothic" w:hAnsi="Century Gothic"/>
                <w:sz w:val="20"/>
              </w:rPr>
            </w:pPr>
          </w:p>
          <w:p w14:paraId="39EBD6CF"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AA96393" w14:textId="77777777" w:rsidTr="00CD0AAD">
        <w:trPr>
          <w:cantSplit/>
          <w:trHeight w:val="530"/>
          <w:jc w:val="center"/>
        </w:trPr>
        <w:tc>
          <w:tcPr>
            <w:tcW w:w="4809" w:type="dxa"/>
            <w:tcBorders>
              <w:right w:val="single" w:sz="12" w:space="0" w:color="00000A"/>
            </w:tcBorders>
            <w:shd w:val="clear" w:color="auto" w:fill="FFFFFF"/>
          </w:tcPr>
          <w:p w14:paraId="3E7517FA" w14:textId="77777777" w:rsidR="0062270F" w:rsidRPr="00FC4AD0" w:rsidRDefault="0062270F" w:rsidP="0062270F">
            <w:pPr>
              <w:pStyle w:val="DefaultStyle"/>
              <w:spacing w:line="276" w:lineRule="auto"/>
              <w:jc w:val="both"/>
              <w:rPr>
                <w:rFonts w:ascii="Century Gothic" w:hAnsi="Century Gothic"/>
                <w:sz w:val="20"/>
              </w:rPr>
            </w:pPr>
          </w:p>
          <w:p w14:paraId="2D25ADC2"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1987C073" w14:textId="77777777" w:rsidR="0062270F" w:rsidRPr="00FC4AD0" w:rsidRDefault="0062270F" w:rsidP="0062270F">
            <w:pPr>
              <w:pStyle w:val="DefaultStyle"/>
              <w:spacing w:line="276" w:lineRule="auto"/>
              <w:jc w:val="center"/>
              <w:rPr>
                <w:rFonts w:ascii="Century Gothic" w:hAnsi="Century Gothic"/>
                <w:sz w:val="20"/>
              </w:rPr>
            </w:pPr>
          </w:p>
          <w:p w14:paraId="07EEAE82" w14:textId="77777777" w:rsidR="0062270F" w:rsidRPr="00FC4AD0" w:rsidRDefault="0062270F" w:rsidP="0062270F">
            <w:pPr>
              <w:pStyle w:val="DefaultStyle"/>
              <w:spacing w:line="276" w:lineRule="auto"/>
              <w:rPr>
                <w:rFonts w:ascii="Century Gothic" w:hAnsi="Century Gothic"/>
                <w:sz w:val="20"/>
              </w:rPr>
            </w:pPr>
          </w:p>
        </w:tc>
      </w:tr>
    </w:tbl>
    <w:p w14:paraId="7F5E010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4594DD7"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010C203A"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493D12DB" w14:textId="77777777" w:rsidR="007910E7" w:rsidRPr="00DA0F03" w:rsidRDefault="007910E7" w:rsidP="00DA0F03">
      <w:pPr>
        <w:pStyle w:val="NormalWeb"/>
        <w:spacing w:line="360" w:lineRule="auto"/>
        <w:jc w:val="both"/>
        <w:rPr>
          <w:rFonts w:ascii="Century Gothic" w:hAnsi="Century Gothic"/>
          <w:sz w:val="20"/>
          <w:szCs w:val="20"/>
        </w:rPr>
      </w:pPr>
    </w:p>
    <w:p w14:paraId="470947D5"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4A158760" w14:textId="77777777" w:rsidR="008A47C9" w:rsidRDefault="008A47C9" w:rsidP="00C51171">
      <w:pPr>
        <w:pStyle w:val="DefaultStyle"/>
        <w:tabs>
          <w:tab w:val="right" w:pos="8789"/>
        </w:tabs>
        <w:spacing w:line="360" w:lineRule="auto"/>
        <w:rPr>
          <w:rFonts w:ascii="Century Gothic" w:hAnsi="Century Gothic"/>
          <w:sz w:val="20"/>
        </w:rPr>
      </w:pPr>
    </w:p>
    <w:p w14:paraId="36F75547"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98F51BE"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315C2E16" w14:textId="77777777" w:rsidTr="0062270F">
        <w:trPr>
          <w:cantSplit/>
          <w:jc w:val="center"/>
        </w:trPr>
        <w:tc>
          <w:tcPr>
            <w:tcW w:w="3045" w:type="dxa"/>
            <w:shd w:val="clear" w:color="auto" w:fill="FFFFFF"/>
          </w:tcPr>
          <w:p w14:paraId="1A3FD4C5" w14:textId="77777777" w:rsidR="0062270F" w:rsidRPr="00FC4AD0" w:rsidRDefault="0062270F" w:rsidP="00C51171">
            <w:pPr>
              <w:pStyle w:val="DefaultStyle"/>
              <w:tabs>
                <w:tab w:val="right" w:pos="8789"/>
              </w:tabs>
              <w:spacing w:line="360" w:lineRule="auto"/>
              <w:rPr>
                <w:rFonts w:ascii="Century Gothic" w:hAnsi="Century Gothic"/>
                <w:sz w:val="20"/>
              </w:rPr>
            </w:pPr>
          </w:p>
          <w:p w14:paraId="1DD24EE1"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2828C1E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3EA30B7D" w14:textId="77777777" w:rsidR="0062270F" w:rsidRPr="00FC4AD0" w:rsidRDefault="0062270F" w:rsidP="00C51171">
            <w:pPr>
              <w:pStyle w:val="DefaultStyle"/>
              <w:tabs>
                <w:tab w:val="right" w:pos="8789"/>
              </w:tabs>
              <w:spacing w:line="360" w:lineRule="auto"/>
              <w:rPr>
                <w:rFonts w:ascii="Century Gothic" w:hAnsi="Century Gothic"/>
                <w:sz w:val="20"/>
              </w:rPr>
            </w:pPr>
          </w:p>
          <w:p w14:paraId="0FFC951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67EFCB7F"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755EBFEB" w14:textId="77777777" w:rsidR="0062270F" w:rsidRPr="00FC4AD0" w:rsidRDefault="0062270F" w:rsidP="00C51171">
            <w:pPr>
              <w:pStyle w:val="DefaultStyle"/>
              <w:tabs>
                <w:tab w:val="right" w:pos="8789"/>
              </w:tabs>
              <w:spacing w:line="360" w:lineRule="auto"/>
              <w:rPr>
                <w:rFonts w:ascii="Century Gothic" w:hAnsi="Century Gothic"/>
                <w:sz w:val="20"/>
              </w:rPr>
            </w:pPr>
          </w:p>
          <w:p w14:paraId="4EF5931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3E18581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46F7F419"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3860D503" w14:textId="77777777" w:rsidR="00A96528" w:rsidRPr="00FC4AD0" w:rsidRDefault="00A96528">
      <w:pPr>
        <w:pStyle w:val="DefaultStyle"/>
        <w:spacing w:line="276" w:lineRule="auto"/>
        <w:jc w:val="both"/>
        <w:rPr>
          <w:rFonts w:ascii="Century Gothic" w:hAnsi="Century Gothic"/>
          <w:sz w:val="20"/>
        </w:rPr>
      </w:pPr>
    </w:p>
    <w:p w14:paraId="75D8B7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610C41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1C3E6C76"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1D3ABC2"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070F0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7C6E266"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3E8279D"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3C449398"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DDEF4BA"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D5F5A7C"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6" w:name="__UnoMark__2709_2135027740"/>
      <w:bookmarkStart w:id="37" w:name="__UnoMark__1070_1933893160"/>
      <w:bookmarkEnd w:id="36"/>
      <w:bookmarkEnd w:id="37"/>
    </w:p>
    <w:p w14:paraId="2E1F3BDD" w14:textId="77777777" w:rsidR="00923CCC" w:rsidRDefault="00923CCC">
      <w:pPr>
        <w:pStyle w:val="DefaultStyle"/>
        <w:spacing w:line="276" w:lineRule="auto"/>
        <w:jc w:val="right"/>
        <w:rPr>
          <w:rFonts w:ascii="Century Gothic" w:hAnsi="Century Gothic"/>
          <w:b/>
          <w:sz w:val="20"/>
        </w:rPr>
      </w:pPr>
    </w:p>
    <w:p w14:paraId="7F484793" w14:textId="77777777" w:rsidR="00923CCC" w:rsidRDefault="00923CCC">
      <w:pPr>
        <w:pStyle w:val="DefaultStyle"/>
        <w:spacing w:line="276" w:lineRule="auto"/>
        <w:jc w:val="right"/>
        <w:rPr>
          <w:rFonts w:ascii="Century Gothic" w:hAnsi="Century Gothic"/>
          <w:b/>
          <w:sz w:val="20"/>
        </w:rPr>
      </w:pPr>
    </w:p>
    <w:p w14:paraId="12EEDEBF"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70E4011A" w14:textId="77777777" w:rsidR="00A96528" w:rsidRPr="00FC4AD0" w:rsidRDefault="00A96528">
      <w:pPr>
        <w:pStyle w:val="DefaultStyle"/>
        <w:spacing w:line="276" w:lineRule="auto"/>
        <w:rPr>
          <w:rFonts w:ascii="Century Gothic" w:hAnsi="Century Gothic"/>
          <w:sz w:val="20"/>
        </w:rPr>
      </w:pPr>
    </w:p>
    <w:p w14:paraId="760B39BA" w14:textId="77777777" w:rsidR="00784176" w:rsidRDefault="00784176">
      <w:pPr>
        <w:pStyle w:val="DefaultStyle"/>
        <w:spacing w:line="276" w:lineRule="auto"/>
        <w:rPr>
          <w:ins w:id="38" w:author="YAKUBU-GUMERY Yussif" w:date="2016-06-02T10:29:00Z"/>
          <w:rFonts w:ascii="Century Gothic" w:hAnsi="Century Gothic"/>
          <w:sz w:val="20"/>
        </w:rPr>
      </w:pPr>
    </w:p>
    <w:p w14:paraId="27B29B5E" w14:textId="77777777" w:rsidR="003138DD" w:rsidRDefault="003138DD">
      <w:pPr>
        <w:pStyle w:val="DefaultStyle"/>
        <w:spacing w:line="276" w:lineRule="auto"/>
        <w:rPr>
          <w:ins w:id="39" w:author="YAKUBU-GUMERY Yussif" w:date="2016-06-02T10:29:00Z"/>
          <w:rFonts w:ascii="Century Gothic" w:hAnsi="Century Gothic"/>
          <w:sz w:val="20"/>
        </w:rPr>
      </w:pPr>
    </w:p>
    <w:p w14:paraId="09FF364D" w14:textId="77777777" w:rsidR="003138DD" w:rsidRDefault="003138DD">
      <w:pPr>
        <w:pStyle w:val="DefaultStyle"/>
        <w:spacing w:line="276" w:lineRule="auto"/>
        <w:rPr>
          <w:ins w:id="40" w:author="YAKUBU-GUMERY Yussif" w:date="2016-06-02T10:29:00Z"/>
          <w:rFonts w:ascii="Century Gothic" w:hAnsi="Century Gothic"/>
          <w:sz w:val="20"/>
        </w:rPr>
      </w:pPr>
    </w:p>
    <w:p w14:paraId="1ED2D096" w14:textId="77777777" w:rsidR="003138DD" w:rsidRPr="00FC4AD0" w:rsidRDefault="003138DD">
      <w:pPr>
        <w:pStyle w:val="DefaultStyle"/>
        <w:spacing w:line="276" w:lineRule="auto"/>
        <w:rPr>
          <w:rFonts w:ascii="Century Gothic" w:hAnsi="Century Gothic"/>
          <w:sz w:val="20"/>
        </w:rPr>
      </w:pPr>
    </w:p>
    <w:p w14:paraId="1898CF3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951C705" w14:textId="77777777" w:rsidR="00A96528" w:rsidRPr="00FC4AD0" w:rsidRDefault="00A96528">
      <w:pPr>
        <w:pStyle w:val="DefaultStyle"/>
        <w:spacing w:line="276" w:lineRule="auto"/>
        <w:rPr>
          <w:rFonts w:ascii="Century Gothic" w:hAnsi="Century Gothic"/>
          <w:sz w:val="20"/>
        </w:rPr>
      </w:pPr>
    </w:p>
    <w:p w14:paraId="114CEF73"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41" w:author="AMISSAH Genevieve" w:date="2019-01-10T10:51:00Z">
        <w:r w:rsidR="005E0945">
          <w:rPr>
            <w:rFonts w:ascii="Century Gothic" w:hAnsi="Century Gothic"/>
            <w:b/>
            <w:sz w:val="20"/>
          </w:rPr>
          <w:t>5</w:t>
        </w:r>
      </w:ins>
      <w:del w:id="42" w:author="AMISSAH Genevieve" w:date="2019-01-10T10:51:00Z">
        <w:r w:rsidR="00B01808" w:rsidDel="00CC13A4">
          <w:rPr>
            <w:rFonts w:ascii="Century Gothic" w:hAnsi="Century Gothic"/>
            <w:b/>
            <w:sz w:val="20"/>
          </w:rPr>
          <w:delText>0</w:delText>
        </w:r>
      </w:del>
    </w:p>
    <w:p w14:paraId="4F8AC014" w14:textId="77777777" w:rsidR="00A96528" w:rsidRPr="00FC4AD0" w:rsidRDefault="00A96528">
      <w:pPr>
        <w:pStyle w:val="DefaultStyle"/>
        <w:spacing w:line="276" w:lineRule="auto"/>
        <w:jc w:val="center"/>
        <w:rPr>
          <w:rFonts w:ascii="Century Gothic" w:hAnsi="Century Gothic"/>
          <w:sz w:val="20"/>
        </w:rPr>
      </w:pPr>
    </w:p>
    <w:p w14:paraId="18F7AD0A"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70B61014" w14:textId="77777777" w:rsidR="00A96528" w:rsidRPr="00FC4AD0" w:rsidRDefault="00A96528">
      <w:pPr>
        <w:pStyle w:val="DefaultStyle"/>
        <w:spacing w:line="276" w:lineRule="auto"/>
        <w:jc w:val="both"/>
        <w:rPr>
          <w:rFonts w:ascii="Century Gothic" w:hAnsi="Century Gothic"/>
          <w:sz w:val="20"/>
        </w:rPr>
      </w:pPr>
    </w:p>
    <w:p w14:paraId="1393B8F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252CA724"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43" w:author="OBENG Sandra" w:date="2017-02-15T10:30:00Z">
        <w:r>
          <w:rPr>
            <w:rFonts w:ascii="Century Gothic" w:hAnsi="Century Gothic"/>
            <w:sz w:val="20"/>
          </w:rPr>
          <w:tab/>
        </w:r>
      </w:ins>
    </w:p>
    <w:p w14:paraId="3D14D2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62E67601" w14:textId="77777777" w:rsidR="00A96528" w:rsidRPr="00FC4AD0" w:rsidRDefault="00A96528">
      <w:pPr>
        <w:pStyle w:val="DefaultStyle"/>
        <w:spacing w:line="276" w:lineRule="auto"/>
        <w:jc w:val="both"/>
        <w:rPr>
          <w:rFonts w:ascii="Century Gothic" w:hAnsi="Century Gothic"/>
          <w:sz w:val="20"/>
        </w:rPr>
      </w:pPr>
    </w:p>
    <w:p w14:paraId="3E49E52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33E99689" w14:textId="77777777" w:rsidR="00B1127C" w:rsidRDefault="00B1127C">
      <w:pPr>
        <w:pStyle w:val="DefaultStyle"/>
        <w:spacing w:line="276" w:lineRule="auto"/>
        <w:jc w:val="both"/>
        <w:rPr>
          <w:rFonts w:ascii="Century Gothic" w:hAnsi="Century Gothic"/>
          <w:sz w:val="20"/>
        </w:rPr>
      </w:pPr>
    </w:p>
    <w:p w14:paraId="2340DF8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0ACC557A" w14:textId="77777777" w:rsidR="00A96528" w:rsidRPr="00FC4AD0" w:rsidRDefault="00A96528">
      <w:pPr>
        <w:pStyle w:val="DefaultStyle"/>
        <w:spacing w:line="276" w:lineRule="auto"/>
        <w:jc w:val="both"/>
        <w:rPr>
          <w:rFonts w:ascii="Century Gothic" w:hAnsi="Century Gothic"/>
          <w:sz w:val="20"/>
        </w:rPr>
      </w:pPr>
    </w:p>
    <w:p w14:paraId="5BF7E077"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4F6B2972" w14:textId="77777777" w:rsidR="00A96528" w:rsidRPr="00FC4AD0" w:rsidRDefault="00A96528">
      <w:pPr>
        <w:pStyle w:val="DefaultStyle"/>
        <w:spacing w:line="276" w:lineRule="auto"/>
        <w:jc w:val="both"/>
        <w:rPr>
          <w:rFonts w:ascii="Century Gothic" w:hAnsi="Century Gothic"/>
          <w:sz w:val="20"/>
        </w:rPr>
      </w:pPr>
    </w:p>
    <w:p w14:paraId="5D21C9B0"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74434584" w14:textId="77777777" w:rsidR="00A96528" w:rsidRPr="00FC4AD0" w:rsidRDefault="00A96528">
      <w:pPr>
        <w:pStyle w:val="DefaultStyle"/>
        <w:spacing w:line="276" w:lineRule="auto"/>
        <w:jc w:val="both"/>
        <w:rPr>
          <w:rFonts w:ascii="Century Gothic" w:hAnsi="Century Gothic"/>
          <w:sz w:val="20"/>
        </w:rPr>
      </w:pPr>
    </w:p>
    <w:p w14:paraId="53CEDE5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4233FC48" w14:textId="77777777" w:rsidR="00A96528" w:rsidRPr="00FC4AD0" w:rsidRDefault="00A96528">
      <w:pPr>
        <w:pStyle w:val="DefaultStyle"/>
        <w:spacing w:line="276" w:lineRule="auto"/>
        <w:jc w:val="both"/>
        <w:rPr>
          <w:rFonts w:ascii="Century Gothic" w:hAnsi="Century Gothic"/>
          <w:sz w:val="20"/>
        </w:rPr>
      </w:pPr>
    </w:p>
    <w:p w14:paraId="5F621FB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5268575F" w14:textId="77777777" w:rsidR="009C7A1D" w:rsidRPr="00FC4AD0" w:rsidRDefault="009C7A1D">
      <w:pPr>
        <w:pStyle w:val="DefaultStyle"/>
        <w:spacing w:line="276" w:lineRule="auto"/>
        <w:jc w:val="both"/>
        <w:rPr>
          <w:rFonts w:ascii="Century Gothic" w:hAnsi="Century Gothic"/>
          <w:sz w:val="20"/>
        </w:rPr>
      </w:pPr>
    </w:p>
    <w:p w14:paraId="07ECBCD2" w14:textId="77777777" w:rsidR="009C7A1D" w:rsidRPr="00FC4AD0" w:rsidRDefault="009C7A1D">
      <w:pPr>
        <w:pStyle w:val="DefaultStyle"/>
        <w:spacing w:line="276" w:lineRule="auto"/>
        <w:jc w:val="both"/>
        <w:rPr>
          <w:rFonts w:ascii="Century Gothic" w:hAnsi="Century Gothic"/>
          <w:sz w:val="20"/>
        </w:rPr>
      </w:pPr>
    </w:p>
    <w:p w14:paraId="20146795" w14:textId="77777777" w:rsidR="009C7A1D" w:rsidRPr="00FC4AD0" w:rsidRDefault="009C7A1D">
      <w:pPr>
        <w:pStyle w:val="DefaultStyle"/>
        <w:spacing w:line="276" w:lineRule="auto"/>
        <w:jc w:val="both"/>
        <w:rPr>
          <w:rFonts w:ascii="Century Gothic" w:hAnsi="Century Gothic"/>
          <w:sz w:val="20"/>
        </w:rPr>
      </w:pPr>
    </w:p>
    <w:p w14:paraId="49D687CF" w14:textId="77777777" w:rsidR="009C7A1D" w:rsidRPr="00FC4AD0" w:rsidRDefault="009C7A1D">
      <w:pPr>
        <w:pStyle w:val="DefaultStyle"/>
        <w:spacing w:line="276" w:lineRule="auto"/>
        <w:jc w:val="both"/>
        <w:rPr>
          <w:rFonts w:ascii="Century Gothic" w:hAnsi="Century Gothic"/>
          <w:sz w:val="20"/>
        </w:rPr>
      </w:pPr>
    </w:p>
    <w:p w14:paraId="4624F162" w14:textId="77777777" w:rsidR="009C7A1D" w:rsidRPr="00FC4AD0" w:rsidRDefault="009C7A1D">
      <w:pPr>
        <w:pStyle w:val="DefaultStyle"/>
        <w:spacing w:line="276" w:lineRule="auto"/>
        <w:jc w:val="both"/>
        <w:rPr>
          <w:rFonts w:ascii="Century Gothic" w:hAnsi="Century Gothic"/>
          <w:sz w:val="20"/>
        </w:rPr>
      </w:pPr>
    </w:p>
    <w:p w14:paraId="124D06A2" w14:textId="77777777" w:rsidR="009C7A1D" w:rsidRPr="00FC4AD0" w:rsidRDefault="009C7A1D">
      <w:pPr>
        <w:pStyle w:val="DefaultStyle"/>
        <w:spacing w:line="276" w:lineRule="auto"/>
        <w:jc w:val="both"/>
        <w:rPr>
          <w:rFonts w:ascii="Century Gothic" w:hAnsi="Century Gothic"/>
          <w:sz w:val="20"/>
        </w:rPr>
      </w:pPr>
    </w:p>
    <w:p w14:paraId="30043A03" w14:textId="77777777" w:rsidR="009C7A1D" w:rsidRPr="00FC4AD0" w:rsidRDefault="009C7A1D">
      <w:pPr>
        <w:pStyle w:val="DefaultStyle"/>
        <w:spacing w:line="276" w:lineRule="auto"/>
        <w:jc w:val="both"/>
        <w:rPr>
          <w:rFonts w:ascii="Century Gothic" w:hAnsi="Century Gothic"/>
          <w:sz w:val="20"/>
        </w:rPr>
      </w:pPr>
    </w:p>
    <w:p w14:paraId="2D3251AB" w14:textId="77777777" w:rsidR="009C7A1D" w:rsidRPr="00A7692C" w:rsidRDefault="009C7A1D">
      <w:pPr>
        <w:pStyle w:val="DefaultStyle"/>
        <w:spacing w:line="276" w:lineRule="auto"/>
        <w:jc w:val="both"/>
        <w:rPr>
          <w:rFonts w:ascii="Century Gothic" w:hAnsi="Century Gothic"/>
          <w:i/>
          <w:sz w:val="20"/>
        </w:rPr>
      </w:pPr>
    </w:p>
    <w:p w14:paraId="7E73D905" w14:textId="77777777" w:rsidR="009C7A1D" w:rsidRPr="00FC4AD0" w:rsidRDefault="009C7A1D">
      <w:pPr>
        <w:pStyle w:val="DefaultStyle"/>
        <w:spacing w:line="276" w:lineRule="auto"/>
        <w:jc w:val="both"/>
        <w:rPr>
          <w:rFonts w:ascii="Century Gothic" w:hAnsi="Century Gothic"/>
          <w:sz w:val="20"/>
        </w:rPr>
      </w:pPr>
    </w:p>
    <w:p w14:paraId="3D599518"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6D98A" w14:textId="77777777" w:rsidR="00B417FF" w:rsidRDefault="00B417FF" w:rsidP="009B2008">
      <w:pPr>
        <w:spacing w:after="0" w:line="240" w:lineRule="auto"/>
      </w:pPr>
      <w:r>
        <w:separator/>
      </w:r>
    </w:p>
  </w:endnote>
  <w:endnote w:type="continuationSeparator" w:id="0">
    <w:p w14:paraId="21D59EBE" w14:textId="77777777" w:rsidR="00B417FF" w:rsidRDefault="00B417FF"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3F29DC98"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44" w:author="AMISSAH Genevieve" w:date="2019-01-10T10:52:00Z">
          <w:r w:rsidR="005E0945">
            <w:rPr>
              <w:rFonts w:ascii="Century Gothic" w:hAnsi="Century Gothic"/>
              <w:b/>
              <w:sz w:val="20"/>
            </w:rPr>
            <w:t>25</w:t>
          </w:r>
        </w:ins>
        <w:del w:id="45"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440081E5"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9925C" w14:textId="77777777" w:rsidR="00B417FF" w:rsidRDefault="00B417FF" w:rsidP="009B2008">
      <w:pPr>
        <w:spacing w:after="0" w:line="240" w:lineRule="auto"/>
      </w:pPr>
      <w:r>
        <w:separator/>
      </w:r>
    </w:p>
  </w:footnote>
  <w:footnote w:type="continuationSeparator" w:id="0">
    <w:p w14:paraId="17C45CE7" w14:textId="77777777" w:rsidR="00B417FF" w:rsidRDefault="00B417FF"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5A91"/>
    <w:rsid w:val="002B6F55"/>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B7132"/>
    <w:rsid w:val="008D4B9E"/>
    <w:rsid w:val="008E6D74"/>
    <w:rsid w:val="0092158C"/>
    <w:rsid w:val="00923CCC"/>
    <w:rsid w:val="0093673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17FF"/>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4B270B"/>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59205-B97F-4761-979A-6FD657EAB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848</Words>
  <Characters>4836</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2019-01-11T13:48:00Z</dcterms:created>
  <dcterms:modified xsi:type="dcterms:W3CDTF">2019-01-11T13:48:00Z</dcterms:modified>
</cp:coreProperties>
</file>