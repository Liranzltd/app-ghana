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11291"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7F9216B8" w14:textId="77777777" w:rsidR="00A96528" w:rsidRPr="00FC4AD0" w:rsidRDefault="00A96528">
      <w:pPr>
        <w:pStyle w:val="DefaultStyle"/>
        <w:spacing w:line="276" w:lineRule="auto"/>
        <w:rPr>
          <w:rFonts w:ascii="Century Gothic" w:hAnsi="Century Gothic"/>
          <w:sz w:val="20"/>
        </w:rPr>
      </w:pPr>
    </w:p>
    <w:p w14:paraId="227E8D14" w14:textId="77777777" w:rsidR="00A96528" w:rsidRPr="00FC4AD0" w:rsidRDefault="00A96528">
      <w:pPr>
        <w:pStyle w:val="DefaultStyle"/>
        <w:spacing w:line="276" w:lineRule="auto"/>
        <w:rPr>
          <w:rFonts w:ascii="Century Gothic" w:hAnsi="Century Gothic"/>
          <w:sz w:val="20"/>
        </w:rPr>
      </w:pPr>
    </w:p>
    <w:p w14:paraId="6BF6F208" w14:textId="77777777" w:rsidR="00A96528" w:rsidRPr="00FC4AD0" w:rsidRDefault="00A96528">
      <w:pPr>
        <w:pStyle w:val="DefaultStyle"/>
        <w:spacing w:line="276" w:lineRule="auto"/>
        <w:rPr>
          <w:rFonts w:ascii="Century Gothic" w:hAnsi="Century Gothic"/>
          <w:sz w:val="20"/>
        </w:rPr>
      </w:pPr>
    </w:p>
    <w:p w14:paraId="7BB01ED4"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1" w:author="AMISSAH Genevieve" w:date="2019-01-10T11:25:00Z">
        <w:r w:rsidR="00260E70">
          <w:rPr>
            <w:rFonts w:ascii="Century Gothic" w:hAnsi="Century Gothic"/>
            <w:b/>
            <w:sz w:val="20"/>
          </w:rPr>
          <w:t>34</w:t>
        </w:r>
      </w:ins>
      <w:del w:id="2" w:author="AMISSAH Genevieve" w:date="2019-01-10T11:25:00Z">
        <w:r w:rsidR="00B01808" w:rsidDel="00B054DC">
          <w:rPr>
            <w:rFonts w:ascii="Century Gothic" w:hAnsi="Century Gothic"/>
            <w:b/>
            <w:sz w:val="20"/>
          </w:rPr>
          <w:delText>2</w:delText>
        </w:r>
      </w:del>
      <w:del w:id="3" w:author="AMISSAH Genevieve" w:date="2019-01-10T10:50:00Z">
        <w:r w:rsidR="00B01808" w:rsidDel="00CC13A4">
          <w:rPr>
            <w:rFonts w:ascii="Century Gothic" w:hAnsi="Century Gothic"/>
            <w:b/>
            <w:sz w:val="20"/>
          </w:rPr>
          <w:delText>0</w:delText>
        </w:r>
      </w:del>
    </w:p>
    <w:p w14:paraId="2E9BAA05" w14:textId="77777777" w:rsidR="00813687" w:rsidRDefault="00813687">
      <w:pPr>
        <w:pStyle w:val="DefaultStyle"/>
        <w:spacing w:line="276" w:lineRule="auto"/>
        <w:rPr>
          <w:ins w:id="4" w:author="OBENG Sandra" w:date="2019-01-08T10:45:00Z"/>
          <w:rFonts w:ascii="Century Gothic" w:hAnsi="Century Gothic"/>
          <w:b/>
          <w:sz w:val="20"/>
        </w:rPr>
      </w:pPr>
    </w:p>
    <w:p w14:paraId="24D65729"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DDA957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55A4BA57" w14:textId="77777777" w:rsidR="00A96528" w:rsidRPr="00FC4AD0" w:rsidRDefault="00A96528">
      <w:pPr>
        <w:pStyle w:val="DefaultStyle"/>
        <w:spacing w:line="276" w:lineRule="auto"/>
        <w:jc w:val="both"/>
        <w:rPr>
          <w:rFonts w:ascii="Century Gothic" w:hAnsi="Century Gothic"/>
          <w:sz w:val="20"/>
        </w:rPr>
      </w:pPr>
    </w:p>
    <w:p w14:paraId="2B8D79B8" w14:textId="77777777" w:rsidR="00A96528" w:rsidRPr="00FC4AD0" w:rsidRDefault="00A96528">
      <w:pPr>
        <w:pStyle w:val="DefaultStyle"/>
        <w:spacing w:line="276" w:lineRule="auto"/>
        <w:rPr>
          <w:rFonts w:ascii="Century Gothic" w:hAnsi="Century Gothic"/>
          <w:sz w:val="20"/>
        </w:rPr>
      </w:pPr>
    </w:p>
    <w:p w14:paraId="6D8340B6"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5F568126"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14A5728A" w14:textId="77777777" w:rsidR="00A96528" w:rsidRPr="00FC4AD0" w:rsidRDefault="00A96528">
      <w:pPr>
        <w:pStyle w:val="DefaultStyle"/>
        <w:spacing w:line="276" w:lineRule="auto"/>
        <w:rPr>
          <w:rFonts w:ascii="Century Gothic" w:hAnsi="Century Gothic"/>
          <w:sz w:val="20"/>
        </w:rPr>
      </w:pPr>
    </w:p>
    <w:p w14:paraId="2A27C28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25F20FE" w14:textId="77777777" w:rsidR="00A96528" w:rsidRPr="00FC4AD0" w:rsidRDefault="00A96528">
      <w:pPr>
        <w:pStyle w:val="DefaultStyle"/>
        <w:spacing w:line="276" w:lineRule="auto"/>
        <w:jc w:val="both"/>
        <w:rPr>
          <w:rFonts w:ascii="Century Gothic" w:hAnsi="Century Gothic"/>
          <w:sz w:val="20"/>
        </w:rPr>
      </w:pPr>
    </w:p>
    <w:p w14:paraId="2681899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52882D1D" w14:textId="77777777" w:rsidR="00A96528" w:rsidRPr="00FC4AD0" w:rsidRDefault="00A96528">
      <w:pPr>
        <w:pStyle w:val="DefaultStyle"/>
        <w:spacing w:line="276" w:lineRule="auto"/>
        <w:jc w:val="both"/>
        <w:rPr>
          <w:rFonts w:ascii="Century Gothic" w:hAnsi="Century Gothic"/>
          <w:sz w:val="20"/>
        </w:rPr>
      </w:pPr>
    </w:p>
    <w:p w14:paraId="4D37816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56C64BF" w14:textId="77777777" w:rsidR="00A96528" w:rsidRPr="00FC4AD0" w:rsidRDefault="00A96528">
      <w:pPr>
        <w:pStyle w:val="DefaultStyle"/>
        <w:spacing w:line="276" w:lineRule="auto"/>
        <w:jc w:val="both"/>
        <w:rPr>
          <w:rFonts w:ascii="Century Gothic" w:hAnsi="Century Gothic"/>
          <w:sz w:val="20"/>
        </w:rPr>
      </w:pPr>
    </w:p>
    <w:p w14:paraId="0A61D7C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66A04981" w14:textId="77777777" w:rsidR="00A96528" w:rsidRPr="00FC4AD0" w:rsidRDefault="00A96528">
      <w:pPr>
        <w:pStyle w:val="DefaultStyle"/>
        <w:spacing w:line="276" w:lineRule="auto"/>
        <w:jc w:val="both"/>
        <w:rPr>
          <w:rFonts w:ascii="Century Gothic" w:hAnsi="Century Gothic"/>
          <w:sz w:val="20"/>
        </w:rPr>
      </w:pPr>
    </w:p>
    <w:p w14:paraId="2E30D3F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241BA53" w14:textId="77777777" w:rsidR="00A96528" w:rsidRPr="00FC4AD0" w:rsidRDefault="00A96528">
      <w:pPr>
        <w:pStyle w:val="Header"/>
        <w:tabs>
          <w:tab w:val="left" w:pos="720"/>
        </w:tabs>
        <w:spacing w:line="276" w:lineRule="auto"/>
        <w:rPr>
          <w:rFonts w:ascii="Century Gothic" w:hAnsi="Century Gothic"/>
          <w:sz w:val="20"/>
        </w:rPr>
      </w:pPr>
    </w:p>
    <w:p w14:paraId="4E95D014" w14:textId="77777777" w:rsidR="005D79B3" w:rsidRPr="00FC4AD0" w:rsidRDefault="005D79B3">
      <w:pPr>
        <w:pStyle w:val="Header"/>
        <w:tabs>
          <w:tab w:val="left" w:pos="720"/>
        </w:tabs>
        <w:spacing w:line="276" w:lineRule="auto"/>
        <w:rPr>
          <w:rFonts w:ascii="Century Gothic" w:hAnsi="Century Gothic"/>
          <w:sz w:val="20"/>
        </w:rPr>
      </w:pPr>
    </w:p>
    <w:p w14:paraId="645C6582"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47AF08B0" w14:textId="77777777" w:rsidR="00EA5157" w:rsidRDefault="00EA5157">
      <w:pPr>
        <w:pStyle w:val="Header"/>
        <w:tabs>
          <w:tab w:val="left" w:pos="720"/>
        </w:tabs>
        <w:spacing w:line="276" w:lineRule="auto"/>
        <w:rPr>
          <w:rFonts w:ascii="Century Gothic" w:hAnsi="Century Gothic"/>
          <w:sz w:val="20"/>
        </w:rPr>
      </w:pPr>
    </w:p>
    <w:p w14:paraId="20ED2753" w14:textId="77777777" w:rsidR="00EA5157" w:rsidRDefault="00EA5157">
      <w:pPr>
        <w:pStyle w:val="Header"/>
        <w:tabs>
          <w:tab w:val="left" w:pos="720"/>
        </w:tabs>
        <w:spacing w:line="276" w:lineRule="auto"/>
        <w:rPr>
          <w:rFonts w:ascii="Century Gothic" w:hAnsi="Century Gothic"/>
          <w:sz w:val="20"/>
        </w:rPr>
      </w:pPr>
    </w:p>
    <w:p w14:paraId="450A5765"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38C79908"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5C468B7D"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19623479"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6783B54F"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42CF901C"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2FD8580A"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19B6579E"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034C1607" w14:textId="77777777" w:rsidR="00D54BA3" w:rsidRDefault="00D54BA3" w:rsidP="00FC4AD0">
      <w:pPr>
        <w:pStyle w:val="DefaultStyle"/>
        <w:spacing w:line="276" w:lineRule="auto"/>
        <w:rPr>
          <w:rFonts w:ascii="Century Gothic" w:hAnsi="Century Gothic"/>
          <w:sz w:val="20"/>
        </w:rPr>
      </w:pPr>
    </w:p>
    <w:p w14:paraId="18F5C4EA" w14:textId="77777777" w:rsidR="00D54BA3" w:rsidRPr="00FC4AD0" w:rsidRDefault="00D54BA3" w:rsidP="00FC4AD0">
      <w:pPr>
        <w:pStyle w:val="DefaultStyle"/>
        <w:spacing w:line="276" w:lineRule="auto"/>
        <w:rPr>
          <w:rFonts w:ascii="Century Gothic" w:hAnsi="Century Gothic"/>
          <w:sz w:val="20"/>
        </w:rPr>
      </w:pPr>
    </w:p>
    <w:p w14:paraId="27900B98"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5C1994BE" w14:textId="77777777" w:rsidR="00A96528" w:rsidRPr="00FC4AD0" w:rsidRDefault="00A96528">
      <w:pPr>
        <w:pStyle w:val="TOAHeading"/>
        <w:tabs>
          <w:tab w:val="right" w:pos="9072"/>
        </w:tabs>
        <w:suppressAutoHyphens w:val="0"/>
        <w:rPr>
          <w:rFonts w:ascii="Century Gothic" w:hAnsi="Century Gothic"/>
          <w:sz w:val="20"/>
        </w:rPr>
      </w:pPr>
    </w:p>
    <w:p w14:paraId="5C6C24A6"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260E70">
          <w:rPr>
            <w:rFonts w:ascii="Century Gothic" w:hAnsi="Century Gothic"/>
            <w:b/>
            <w:sz w:val="20"/>
          </w:rPr>
          <w:t>34</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3BC6D629" w14:textId="77777777" w:rsidR="00813687" w:rsidRDefault="00813687">
      <w:pPr>
        <w:pStyle w:val="DefaultStyle"/>
        <w:rPr>
          <w:rFonts w:ascii="Century Gothic" w:hAnsi="Century Gothic"/>
          <w:b/>
          <w:sz w:val="20"/>
        </w:rPr>
      </w:pPr>
    </w:p>
    <w:p w14:paraId="5612C546"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2926FB3A" w14:textId="77777777" w:rsidR="00A96528" w:rsidRPr="00FC4AD0" w:rsidRDefault="00A96528">
      <w:pPr>
        <w:pStyle w:val="DefaultStyle"/>
        <w:rPr>
          <w:rFonts w:ascii="Century Gothic" w:hAnsi="Century Gothic"/>
          <w:sz w:val="18"/>
          <w:szCs w:val="18"/>
        </w:rPr>
      </w:pPr>
    </w:p>
    <w:p w14:paraId="5780B005" w14:textId="77777777" w:rsidR="005E4EB4" w:rsidRDefault="005E4EB4">
      <w:pPr>
        <w:pStyle w:val="DefaultStyle"/>
        <w:rPr>
          <w:rFonts w:ascii="Century Gothic" w:hAnsi="Century Gothic"/>
          <w:sz w:val="20"/>
        </w:rPr>
      </w:pPr>
    </w:p>
    <w:p w14:paraId="7EED8262" w14:textId="77777777" w:rsidR="00D54BA3" w:rsidRPr="00FC4AD0" w:rsidRDefault="00D54BA3">
      <w:pPr>
        <w:pStyle w:val="DefaultStyle"/>
        <w:rPr>
          <w:rFonts w:ascii="Century Gothic" w:hAnsi="Century Gothic"/>
          <w:sz w:val="20"/>
        </w:rPr>
      </w:pPr>
    </w:p>
    <w:p w14:paraId="78AFF03F"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10A08A77" w14:textId="77777777" w:rsidR="00A96528" w:rsidRPr="00FC4AD0" w:rsidRDefault="00A96528">
      <w:pPr>
        <w:pStyle w:val="DefaultStyle"/>
        <w:spacing w:line="276" w:lineRule="auto"/>
        <w:jc w:val="both"/>
        <w:rPr>
          <w:rFonts w:ascii="Century Gothic" w:hAnsi="Century Gothic"/>
          <w:sz w:val="20"/>
        </w:rPr>
      </w:pPr>
    </w:p>
    <w:p w14:paraId="79ECA828"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06FBF7D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6AF21FA5"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B5F25B5" w14:textId="77777777" w:rsidR="00A96528" w:rsidRPr="00FC4AD0" w:rsidRDefault="00A96528">
            <w:pPr>
              <w:pStyle w:val="DefaultStyle"/>
              <w:spacing w:line="276" w:lineRule="auto"/>
              <w:jc w:val="center"/>
              <w:rPr>
                <w:rFonts w:ascii="Century Gothic" w:hAnsi="Century Gothic"/>
                <w:sz w:val="20"/>
              </w:rPr>
            </w:pPr>
          </w:p>
          <w:p w14:paraId="5C36523D"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2AFDE4E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94407C0" w14:textId="77777777" w:rsidR="00A96528" w:rsidRPr="00FC4AD0" w:rsidRDefault="00A96528">
            <w:pPr>
              <w:pStyle w:val="DefaultStyle"/>
              <w:spacing w:line="276" w:lineRule="auto"/>
              <w:jc w:val="center"/>
              <w:rPr>
                <w:rFonts w:ascii="Century Gothic" w:hAnsi="Century Gothic"/>
                <w:sz w:val="20"/>
              </w:rPr>
            </w:pPr>
          </w:p>
          <w:p w14:paraId="71EA3EAB"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27311DE" w14:textId="77777777" w:rsidR="00A96528" w:rsidRPr="00FC4AD0" w:rsidRDefault="00A96528">
            <w:pPr>
              <w:pStyle w:val="DefaultStyle"/>
              <w:spacing w:line="276" w:lineRule="auto"/>
              <w:jc w:val="center"/>
              <w:rPr>
                <w:rFonts w:ascii="Century Gothic" w:hAnsi="Century Gothic"/>
                <w:sz w:val="20"/>
              </w:rPr>
            </w:pPr>
          </w:p>
          <w:p w14:paraId="5381534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2364BEA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513F1103"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65B4F221"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69B9B91F"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14FFD200"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3528078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5BB531A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6F58206F"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7B7C7A26" w14:textId="77777777" w:rsidR="00813687" w:rsidRDefault="00813687" w:rsidP="00A758F0">
            <w:pPr>
              <w:pStyle w:val="DefaultStyle"/>
              <w:tabs>
                <w:tab w:val="center" w:pos="224"/>
              </w:tabs>
              <w:spacing w:line="240" w:lineRule="auto"/>
              <w:rPr>
                <w:ins w:id="13" w:author="OBENG Sandra" w:date="2019-01-08T10:48:00Z"/>
                <w:rFonts w:ascii="Century Gothic" w:hAnsi="Century Gothic"/>
                <w:b/>
                <w:sz w:val="20"/>
              </w:rPr>
            </w:pPr>
          </w:p>
          <w:p w14:paraId="716710BE"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19FA3C7E" w14:textId="77777777" w:rsidR="00756048" w:rsidRDefault="00756048" w:rsidP="00C90284">
            <w:pPr>
              <w:pStyle w:val="DefaultStyle"/>
              <w:spacing w:line="240" w:lineRule="auto"/>
              <w:jc w:val="center"/>
              <w:rPr>
                <w:rFonts w:ascii="Century Gothic" w:hAnsi="Century Gothic"/>
                <w:b/>
                <w:sz w:val="20"/>
              </w:rPr>
            </w:pPr>
          </w:p>
          <w:p w14:paraId="2FEF5DCE" w14:textId="77777777" w:rsidR="00756048" w:rsidRDefault="00756048" w:rsidP="002E57D1">
            <w:pPr>
              <w:pStyle w:val="DefaultStyle"/>
              <w:spacing w:line="240" w:lineRule="auto"/>
              <w:rPr>
                <w:rFonts w:ascii="Century Gothic" w:hAnsi="Century Gothic"/>
                <w:b/>
                <w:sz w:val="20"/>
              </w:rPr>
            </w:pPr>
          </w:p>
          <w:p w14:paraId="0CEE6BE0" w14:textId="77777777" w:rsidR="00756048" w:rsidRDefault="00756048" w:rsidP="002E57D1">
            <w:pPr>
              <w:pStyle w:val="DefaultStyle"/>
              <w:spacing w:line="240" w:lineRule="auto"/>
              <w:rPr>
                <w:rFonts w:ascii="Century Gothic" w:hAnsi="Century Gothic"/>
                <w:b/>
                <w:sz w:val="20"/>
              </w:rPr>
            </w:pPr>
          </w:p>
          <w:p w14:paraId="31AD2128"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59DDB886" w14:textId="77777777" w:rsidR="00756048" w:rsidRPr="00813687" w:rsidRDefault="00E57B0E">
            <w:pPr>
              <w:rPr>
                <w:rFonts w:ascii="Century Gothic" w:hAnsi="Century Gothic" w:cs="Calibri"/>
                <w:b/>
                <w:color w:val="000000"/>
                <w:sz w:val="20"/>
                <w:szCs w:val="20"/>
              </w:rPr>
            </w:pPr>
            <w:ins w:id="14" w:author="AMISSAH Genevieve" w:date="2019-01-10T12:16:00Z">
              <w:r>
                <w:rPr>
                  <w:rFonts w:ascii="Calibri" w:hAnsi="Calibri"/>
                  <w:b/>
                  <w:sz w:val="24"/>
                </w:rPr>
                <w:t xml:space="preserve">ATM CARD </w:t>
              </w:r>
            </w:ins>
            <w:ins w:id="15" w:author="AMISSAH Genevieve" w:date="2019-01-10T12:18:00Z">
              <w:r w:rsidR="00260E70">
                <w:rPr>
                  <w:rFonts w:ascii="Calibri" w:hAnsi="Calibri"/>
                  <w:b/>
                  <w:sz w:val="24"/>
                </w:rPr>
                <w:t>CLEANER</w:t>
              </w:r>
            </w:ins>
            <w:del w:id="16" w:author="AMISSAH Genevieve" w:date="2019-01-10T10:51:00Z">
              <w:r w:rsidR="00B01808" w:rsidDel="00CC13A4">
                <w:rPr>
                  <w:rFonts w:ascii="Calibri" w:hAnsi="Calibri"/>
                  <w:b/>
                  <w:sz w:val="24"/>
                </w:rPr>
                <w:delText>PAPER CLIPS</w:delText>
              </w:r>
            </w:del>
            <w:del w:id="17"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29FCC0FA" w14:textId="77777777" w:rsidR="000B5886" w:rsidRDefault="000B5886" w:rsidP="002E57D1">
            <w:pPr>
              <w:pStyle w:val="DefaultStyle"/>
              <w:spacing w:line="240" w:lineRule="auto"/>
              <w:rPr>
                <w:ins w:id="18" w:author="AMISSAH Genevieve" w:date="2019-01-10T12:10:00Z"/>
                <w:rFonts w:ascii="Century Gothic" w:hAnsi="Century Gothic"/>
                <w:b/>
                <w:sz w:val="20"/>
              </w:rPr>
            </w:pPr>
          </w:p>
          <w:p w14:paraId="6083F78F" w14:textId="77777777" w:rsidR="000B5886" w:rsidRDefault="000B5886" w:rsidP="002E57D1">
            <w:pPr>
              <w:pStyle w:val="DefaultStyle"/>
              <w:spacing w:line="240" w:lineRule="auto"/>
              <w:rPr>
                <w:ins w:id="19" w:author="AMISSAH Genevieve" w:date="2019-01-10T12:10:00Z"/>
                <w:rFonts w:ascii="Century Gothic" w:hAnsi="Century Gothic"/>
                <w:b/>
                <w:sz w:val="20"/>
              </w:rPr>
            </w:pPr>
          </w:p>
          <w:p w14:paraId="41BD0064" w14:textId="77777777" w:rsidR="009522F0" w:rsidDel="002F2D6C" w:rsidRDefault="00260E70" w:rsidP="002E57D1">
            <w:pPr>
              <w:pStyle w:val="DefaultStyle"/>
              <w:spacing w:line="240" w:lineRule="auto"/>
              <w:rPr>
                <w:del w:id="20" w:author="AMISSAH Genevieve" w:date="2019-01-10T10:56:00Z"/>
                <w:rFonts w:ascii="Century Gothic" w:hAnsi="Century Gothic"/>
                <w:b/>
                <w:sz w:val="20"/>
              </w:rPr>
            </w:pPr>
            <w:ins w:id="21" w:author="AMISSAH Genevieve" w:date="2019-01-10T12:19:00Z">
              <w:r>
                <w:rPr>
                  <w:rFonts w:ascii="Century Gothic" w:hAnsi="Century Gothic"/>
                  <w:b/>
                  <w:sz w:val="20"/>
                </w:rPr>
                <w:t>1000</w:t>
              </w:r>
            </w:ins>
            <w:ins w:id="22" w:author="AMISSAH Genevieve" w:date="2019-01-10T12:10:00Z">
              <w:r w:rsidR="000B5886">
                <w:rPr>
                  <w:rFonts w:ascii="Century Gothic" w:hAnsi="Century Gothic"/>
                  <w:b/>
                  <w:sz w:val="20"/>
                </w:rPr>
                <w:t xml:space="preserve"> PCS</w:t>
              </w:r>
            </w:ins>
          </w:p>
          <w:p w14:paraId="0AC4D532" w14:textId="77777777" w:rsidR="009522F0" w:rsidDel="002F2D6C" w:rsidRDefault="009522F0" w:rsidP="002E57D1">
            <w:pPr>
              <w:pStyle w:val="DefaultStyle"/>
              <w:spacing w:line="240" w:lineRule="auto"/>
              <w:rPr>
                <w:del w:id="23" w:author="AMISSAH Genevieve" w:date="2019-01-10T10:56:00Z"/>
                <w:rFonts w:ascii="Century Gothic" w:hAnsi="Century Gothic"/>
                <w:b/>
                <w:sz w:val="20"/>
              </w:rPr>
            </w:pPr>
          </w:p>
          <w:p w14:paraId="3C33A2FA" w14:textId="77777777" w:rsidR="00833E03" w:rsidDel="002F2D6C" w:rsidRDefault="00B01808" w:rsidP="002E57D1">
            <w:pPr>
              <w:pStyle w:val="DefaultStyle"/>
              <w:spacing w:line="240" w:lineRule="auto"/>
              <w:rPr>
                <w:del w:id="24" w:author="AMISSAH Genevieve" w:date="2019-01-10T10:56:00Z"/>
                <w:rFonts w:ascii="Century Gothic" w:hAnsi="Century Gothic"/>
                <w:b/>
                <w:sz w:val="20"/>
              </w:rPr>
            </w:pPr>
            <w:del w:id="25"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6" w:author="OBENG Sandra" w:date="2019-01-10T10:47:00Z">
              <w:del w:id="27" w:author="AMISSAH Genevieve" w:date="2019-01-10T10:51:00Z">
                <w:r w:rsidDel="00CC13A4">
                  <w:rPr>
                    <w:rFonts w:ascii="Century Gothic" w:hAnsi="Century Gothic"/>
                    <w:b/>
                    <w:sz w:val="20"/>
                  </w:rPr>
                  <w:delText>pkt</w:delText>
                </w:r>
              </w:del>
            </w:ins>
            <w:ins w:id="28" w:author="OBENG Sandra" w:date="2019-01-10T10:48:00Z">
              <w:del w:id="29" w:author="AMISSAH Genevieve" w:date="2019-01-10T10:56:00Z">
                <w:r w:rsidDel="002F2D6C">
                  <w:rPr>
                    <w:rFonts w:ascii="Century Gothic" w:hAnsi="Century Gothic"/>
                    <w:b/>
                    <w:sz w:val="20"/>
                  </w:rPr>
                  <w:delText xml:space="preserve"> </w:delText>
                </w:r>
              </w:del>
            </w:ins>
            <w:del w:id="30" w:author="AMISSAH Genevieve" w:date="2019-01-10T10:56:00Z">
              <w:r w:rsidR="00055B00" w:rsidDel="002F2D6C">
                <w:rPr>
                  <w:rFonts w:ascii="Century Gothic" w:hAnsi="Century Gothic"/>
                  <w:b/>
                  <w:sz w:val="20"/>
                </w:rPr>
                <w:delText xml:space="preserve"> </w:delText>
              </w:r>
            </w:del>
          </w:p>
          <w:p w14:paraId="2400130F" w14:textId="77777777" w:rsidR="00833E03" w:rsidRDefault="00833E03" w:rsidP="002E57D1">
            <w:pPr>
              <w:pStyle w:val="DefaultStyle"/>
              <w:spacing w:line="240" w:lineRule="auto"/>
              <w:rPr>
                <w:rFonts w:ascii="Century Gothic" w:hAnsi="Century Gothic"/>
                <w:b/>
                <w:sz w:val="20"/>
              </w:rPr>
            </w:pPr>
          </w:p>
          <w:p w14:paraId="31E7EFCE"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29E78502"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31E66908" w14:textId="77777777" w:rsidR="00756048" w:rsidRPr="00FC4AD0" w:rsidRDefault="00756048" w:rsidP="00C90284">
            <w:pPr>
              <w:pStyle w:val="DefaultStyle"/>
              <w:spacing w:line="240" w:lineRule="auto"/>
              <w:rPr>
                <w:rFonts w:ascii="Century Gothic" w:hAnsi="Century Gothic"/>
                <w:sz w:val="20"/>
              </w:rPr>
            </w:pPr>
          </w:p>
        </w:tc>
      </w:tr>
    </w:tbl>
    <w:p w14:paraId="22E13BEF" w14:textId="77777777" w:rsidR="00DA0F03" w:rsidRPr="00FC4AD0" w:rsidDel="003E7B5D" w:rsidRDefault="00DA0F03" w:rsidP="00C90284">
      <w:pPr>
        <w:pStyle w:val="DefaultStyle"/>
        <w:rPr>
          <w:del w:id="31" w:author="OBENG Sandra" w:date="2019-01-08T11:09:00Z"/>
          <w:rFonts w:ascii="Century Gothic" w:hAnsi="Century Gothic"/>
          <w:sz w:val="18"/>
          <w:szCs w:val="18"/>
        </w:rPr>
      </w:pPr>
    </w:p>
    <w:p w14:paraId="35C5122C" w14:textId="77777777" w:rsidR="00D54BA3" w:rsidRDefault="00D54BA3" w:rsidP="005B36B3">
      <w:pPr>
        <w:pStyle w:val="Subtitle"/>
      </w:pPr>
    </w:p>
    <w:p w14:paraId="6456ED5C"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75DCD848" w14:textId="77777777" w:rsidR="00923CCC" w:rsidRDefault="00923CCC" w:rsidP="005E4EB4">
      <w:pPr>
        <w:pStyle w:val="DefaultStyle"/>
        <w:tabs>
          <w:tab w:val="right" w:pos="9072"/>
        </w:tabs>
        <w:spacing w:after="120" w:line="276" w:lineRule="auto"/>
        <w:rPr>
          <w:rFonts w:ascii="Century Gothic" w:hAnsi="Century Gothic"/>
          <w:sz w:val="20"/>
        </w:rPr>
      </w:pPr>
    </w:p>
    <w:p w14:paraId="346237A5"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36FD8797" w14:textId="77777777" w:rsidR="00923CCC" w:rsidRDefault="00923CCC" w:rsidP="005E4EB4">
      <w:pPr>
        <w:pStyle w:val="DefaultStyle"/>
        <w:tabs>
          <w:tab w:val="right" w:pos="9072"/>
        </w:tabs>
        <w:spacing w:after="120" w:line="276" w:lineRule="auto"/>
        <w:rPr>
          <w:rFonts w:ascii="Century Gothic" w:hAnsi="Century Gothic"/>
          <w:sz w:val="20"/>
        </w:rPr>
      </w:pPr>
    </w:p>
    <w:p w14:paraId="37476CBF"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74B86AF2" w14:textId="77777777" w:rsidTr="00C90284">
        <w:trPr>
          <w:cantSplit/>
          <w:jc w:val="center"/>
        </w:trPr>
        <w:tc>
          <w:tcPr>
            <w:tcW w:w="4809" w:type="dxa"/>
            <w:tcBorders>
              <w:right w:val="single" w:sz="12" w:space="0" w:color="00000A"/>
            </w:tcBorders>
            <w:shd w:val="clear" w:color="auto" w:fill="FFFFFF"/>
          </w:tcPr>
          <w:p w14:paraId="4A239A67"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52E7320A"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A77948F" w14:textId="77777777" w:rsidR="0062270F" w:rsidRPr="00FC4AD0" w:rsidRDefault="0062270F" w:rsidP="0062270F">
            <w:pPr>
              <w:pStyle w:val="DefaultStyle"/>
              <w:spacing w:line="276" w:lineRule="auto"/>
              <w:rPr>
                <w:rFonts w:ascii="Century Gothic" w:hAnsi="Century Gothic"/>
                <w:sz w:val="20"/>
              </w:rPr>
            </w:pPr>
          </w:p>
          <w:p w14:paraId="288AED2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4A95248" w14:textId="77777777" w:rsidTr="00C90284">
        <w:trPr>
          <w:cantSplit/>
          <w:trHeight w:val="332"/>
          <w:jc w:val="center"/>
        </w:trPr>
        <w:tc>
          <w:tcPr>
            <w:tcW w:w="4809" w:type="dxa"/>
            <w:tcBorders>
              <w:right w:val="single" w:sz="12" w:space="0" w:color="00000A"/>
            </w:tcBorders>
            <w:shd w:val="clear" w:color="auto" w:fill="FFFFFF"/>
          </w:tcPr>
          <w:p w14:paraId="61EBC331"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2CAC239E" w14:textId="77777777" w:rsidR="0062270F" w:rsidRPr="00FC4AD0" w:rsidRDefault="0062270F" w:rsidP="0062270F">
            <w:pPr>
              <w:pStyle w:val="DefaultStyle"/>
              <w:spacing w:line="276" w:lineRule="auto"/>
              <w:rPr>
                <w:rFonts w:ascii="Century Gothic" w:hAnsi="Century Gothic"/>
                <w:sz w:val="20"/>
              </w:rPr>
            </w:pPr>
          </w:p>
          <w:p w14:paraId="62DF1EB1"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0757DE" w14:textId="77777777" w:rsidTr="00C90284">
        <w:trPr>
          <w:cantSplit/>
          <w:trHeight w:val="395"/>
          <w:jc w:val="center"/>
        </w:trPr>
        <w:tc>
          <w:tcPr>
            <w:tcW w:w="4809" w:type="dxa"/>
            <w:tcBorders>
              <w:right w:val="single" w:sz="12" w:space="0" w:color="00000A"/>
            </w:tcBorders>
            <w:shd w:val="clear" w:color="auto" w:fill="FFFFFF"/>
          </w:tcPr>
          <w:p w14:paraId="0EC64FCD"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68F0356D" w14:textId="77777777" w:rsidR="0062270F" w:rsidRPr="00FC4AD0" w:rsidRDefault="0062270F" w:rsidP="0062270F">
            <w:pPr>
              <w:pStyle w:val="DefaultStyle"/>
              <w:spacing w:line="276" w:lineRule="auto"/>
              <w:jc w:val="right"/>
              <w:rPr>
                <w:rFonts w:ascii="Century Gothic" w:hAnsi="Century Gothic"/>
                <w:sz w:val="20"/>
              </w:rPr>
            </w:pPr>
          </w:p>
          <w:p w14:paraId="623E7B26"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A0E5958" w14:textId="77777777" w:rsidTr="00CD0AAD">
        <w:trPr>
          <w:cantSplit/>
          <w:trHeight w:val="530"/>
          <w:jc w:val="center"/>
        </w:trPr>
        <w:tc>
          <w:tcPr>
            <w:tcW w:w="4809" w:type="dxa"/>
            <w:tcBorders>
              <w:right w:val="single" w:sz="12" w:space="0" w:color="00000A"/>
            </w:tcBorders>
            <w:shd w:val="clear" w:color="auto" w:fill="FFFFFF"/>
          </w:tcPr>
          <w:p w14:paraId="3EC2AB2D" w14:textId="77777777" w:rsidR="0062270F" w:rsidRPr="00FC4AD0" w:rsidRDefault="0062270F" w:rsidP="0062270F">
            <w:pPr>
              <w:pStyle w:val="DefaultStyle"/>
              <w:spacing w:line="276" w:lineRule="auto"/>
              <w:jc w:val="both"/>
              <w:rPr>
                <w:rFonts w:ascii="Century Gothic" w:hAnsi="Century Gothic"/>
                <w:sz w:val="20"/>
              </w:rPr>
            </w:pPr>
          </w:p>
          <w:p w14:paraId="4D2DBAC8"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6E6377E6" w14:textId="77777777" w:rsidR="0062270F" w:rsidRPr="00FC4AD0" w:rsidRDefault="0062270F" w:rsidP="0062270F">
            <w:pPr>
              <w:pStyle w:val="DefaultStyle"/>
              <w:spacing w:line="276" w:lineRule="auto"/>
              <w:jc w:val="center"/>
              <w:rPr>
                <w:rFonts w:ascii="Century Gothic" w:hAnsi="Century Gothic"/>
                <w:sz w:val="20"/>
              </w:rPr>
            </w:pPr>
          </w:p>
          <w:p w14:paraId="78FBAC4F" w14:textId="77777777" w:rsidR="0062270F" w:rsidRPr="00FC4AD0" w:rsidRDefault="0062270F" w:rsidP="0062270F">
            <w:pPr>
              <w:pStyle w:val="DefaultStyle"/>
              <w:spacing w:line="276" w:lineRule="auto"/>
              <w:rPr>
                <w:rFonts w:ascii="Century Gothic" w:hAnsi="Century Gothic"/>
                <w:sz w:val="20"/>
              </w:rPr>
            </w:pPr>
          </w:p>
        </w:tc>
      </w:tr>
    </w:tbl>
    <w:p w14:paraId="43866E8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174BA1B7"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B87AD71"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2F15983A" w14:textId="77777777" w:rsidR="007910E7" w:rsidRPr="00DA0F03" w:rsidRDefault="007910E7" w:rsidP="00DA0F03">
      <w:pPr>
        <w:pStyle w:val="NormalWeb"/>
        <w:spacing w:line="360" w:lineRule="auto"/>
        <w:jc w:val="both"/>
        <w:rPr>
          <w:rFonts w:ascii="Century Gothic" w:hAnsi="Century Gothic"/>
          <w:sz w:val="20"/>
          <w:szCs w:val="20"/>
        </w:rPr>
      </w:pPr>
    </w:p>
    <w:p w14:paraId="6A7DAA2E"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71F6A0FE" w14:textId="77777777" w:rsidR="008A47C9" w:rsidRDefault="008A47C9" w:rsidP="00C51171">
      <w:pPr>
        <w:pStyle w:val="DefaultStyle"/>
        <w:tabs>
          <w:tab w:val="right" w:pos="8789"/>
        </w:tabs>
        <w:spacing w:line="360" w:lineRule="auto"/>
        <w:rPr>
          <w:rFonts w:ascii="Century Gothic" w:hAnsi="Century Gothic"/>
          <w:sz w:val="20"/>
        </w:rPr>
      </w:pPr>
    </w:p>
    <w:p w14:paraId="1D8B1AE6"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7C93AF4F"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661DB7DF" w14:textId="77777777" w:rsidTr="0062270F">
        <w:trPr>
          <w:cantSplit/>
          <w:jc w:val="center"/>
        </w:trPr>
        <w:tc>
          <w:tcPr>
            <w:tcW w:w="3045" w:type="dxa"/>
            <w:shd w:val="clear" w:color="auto" w:fill="FFFFFF"/>
          </w:tcPr>
          <w:p w14:paraId="48B96E06" w14:textId="77777777" w:rsidR="0062270F" w:rsidRPr="00FC4AD0" w:rsidRDefault="0062270F" w:rsidP="00C51171">
            <w:pPr>
              <w:pStyle w:val="DefaultStyle"/>
              <w:tabs>
                <w:tab w:val="right" w:pos="8789"/>
              </w:tabs>
              <w:spacing w:line="360" w:lineRule="auto"/>
              <w:rPr>
                <w:rFonts w:ascii="Century Gothic" w:hAnsi="Century Gothic"/>
                <w:sz w:val="20"/>
              </w:rPr>
            </w:pPr>
          </w:p>
          <w:p w14:paraId="0CBEADA1"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A17BDFA"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4BDFD40C" w14:textId="77777777" w:rsidR="0062270F" w:rsidRPr="00FC4AD0" w:rsidRDefault="0062270F" w:rsidP="00C51171">
            <w:pPr>
              <w:pStyle w:val="DefaultStyle"/>
              <w:tabs>
                <w:tab w:val="right" w:pos="8789"/>
              </w:tabs>
              <w:spacing w:line="360" w:lineRule="auto"/>
              <w:rPr>
                <w:rFonts w:ascii="Century Gothic" w:hAnsi="Century Gothic"/>
                <w:sz w:val="20"/>
              </w:rPr>
            </w:pPr>
          </w:p>
          <w:p w14:paraId="64D69AFC"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804B27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073EDE1E" w14:textId="77777777" w:rsidR="0062270F" w:rsidRPr="00FC4AD0" w:rsidRDefault="0062270F" w:rsidP="00C51171">
            <w:pPr>
              <w:pStyle w:val="DefaultStyle"/>
              <w:tabs>
                <w:tab w:val="right" w:pos="8789"/>
              </w:tabs>
              <w:spacing w:line="360" w:lineRule="auto"/>
              <w:rPr>
                <w:rFonts w:ascii="Century Gothic" w:hAnsi="Century Gothic"/>
                <w:sz w:val="20"/>
              </w:rPr>
            </w:pPr>
          </w:p>
          <w:p w14:paraId="11DBCD70"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3864FF6E"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5A7EC37"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1D23C134" w14:textId="77777777" w:rsidR="00A96528" w:rsidRPr="00FC4AD0" w:rsidRDefault="00A96528">
      <w:pPr>
        <w:pStyle w:val="DefaultStyle"/>
        <w:spacing w:line="276" w:lineRule="auto"/>
        <w:jc w:val="both"/>
        <w:rPr>
          <w:rFonts w:ascii="Century Gothic" w:hAnsi="Century Gothic"/>
          <w:sz w:val="20"/>
        </w:rPr>
      </w:pPr>
    </w:p>
    <w:p w14:paraId="7FB79D8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4223931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69CDEE9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1C46AA31"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DFBC80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F35B78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ACE304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031EC7CC"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EE392F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B8A9808"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2" w:name="__UnoMark__2709_2135027740"/>
      <w:bookmarkStart w:id="33" w:name="__UnoMark__1070_1933893160"/>
      <w:bookmarkEnd w:id="32"/>
      <w:bookmarkEnd w:id="33"/>
    </w:p>
    <w:p w14:paraId="5EF72426" w14:textId="77777777" w:rsidR="00923CCC" w:rsidRDefault="00923CCC">
      <w:pPr>
        <w:pStyle w:val="DefaultStyle"/>
        <w:spacing w:line="276" w:lineRule="auto"/>
        <w:jc w:val="right"/>
        <w:rPr>
          <w:rFonts w:ascii="Century Gothic" w:hAnsi="Century Gothic"/>
          <w:b/>
          <w:sz w:val="20"/>
        </w:rPr>
      </w:pPr>
    </w:p>
    <w:p w14:paraId="4A32BD51" w14:textId="77777777" w:rsidR="00923CCC" w:rsidRDefault="00923CCC">
      <w:pPr>
        <w:pStyle w:val="DefaultStyle"/>
        <w:spacing w:line="276" w:lineRule="auto"/>
        <w:jc w:val="right"/>
        <w:rPr>
          <w:rFonts w:ascii="Century Gothic" w:hAnsi="Century Gothic"/>
          <w:b/>
          <w:sz w:val="20"/>
        </w:rPr>
      </w:pPr>
    </w:p>
    <w:p w14:paraId="17959B67"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61778320" w14:textId="77777777" w:rsidR="00A96528" w:rsidRPr="00FC4AD0" w:rsidRDefault="00A96528">
      <w:pPr>
        <w:pStyle w:val="DefaultStyle"/>
        <w:spacing w:line="276" w:lineRule="auto"/>
        <w:rPr>
          <w:rFonts w:ascii="Century Gothic" w:hAnsi="Century Gothic"/>
          <w:sz w:val="20"/>
        </w:rPr>
      </w:pPr>
    </w:p>
    <w:p w14:paraId="40EE521E" w14:textId="77777777" w:rsidR="00784176" w:rsidRDefault="00784176">
      <w:pPr>
        <w:pStyle w:val="DefaultStyle"/>
        <w:spacing w:line="276" w:lineRule="auto"/>
        <w:rPr>
          <w:ins w:id="34" w:author="YAKUBU-GUMERY Yussif" w:date="2016-06-02T10:29:00Z"/>
          <w:rFonts w:ascii="Century Gothic" w:hAnsi="Century Gothic"/>
          <w:sz w:val="20"/>
        </w:rPr>
      </w:pPr>
    </w:p>
    <w:p w14:paraId="11D12D88" w14:textId="77777777" w:rsidR="003138DD" w:rsidRDefault="003138DD">
      <w:pPr>
        <w:pStyle w:val="DefaultStyle"/>
        <w:spacing w:line="276" w:lineRule="auto"/>
        <w:rPr>
          <w:ins w:id="35" w:author="YAKUBU-GUMERY Yussif" w:date="2016-06-02T10:29:00Z"/>
          <w:rFonts w:ascii="Century Gothic" w:hAnsi="Century Gothic"/>
          <w:sz w:val="20"/>
        </w:rPr>
      </w:pPr>
    </w:p>
    <w:p w14:paraId="20CC6BB6" w14:textId="77777777" w:rsidR="003138DD" w:rsidRDefault="003138DD">
      <w:pPr>
        <w:pStyle w:val="DefaultStyle"/>
        <w:spacing w:line="276" w:lineRule="auto"/>
        <w:rPr>
          <w:ins w:id="36" w:author="YAKUBU-GUMERY Yussif" w:date="2016-06-02T10:29:00Z"/>
          <w:rFonts w:ascii="Century Gothic" w:hAnsi="Century Gothic"/>
          <w:sz w:val="20"/>
        </w:rPr>
      </w:pPr>
    </w:p>
    <w:p w14:paraId="5D4CEC86" w14:textId="77777777" w:rsidR="003138DD" w:rsidRPr="00FC4AD0" w:rsidRDefault="003138DD">
      <w:pPr>
        <w:pStyle w:val="DefaultStyle"/>
        <w:spacing w:line="276" w:lineRule="auto"/>
        <w:rPr>
          <w:rFonts w:ascii="Century Gothic" w:hAnsi="Century Gothic"/>
          <w:sz w:val="20"/>
        </w:rPr>
      </w:pPr>
    </w:p>
    <w:p w14:paraId="6B1AAE7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79A4DB21" w14:textId="77777777" w:rsidR="00A96528" w:rsidRPr="00FC4AD0" w:rsidRDefault="00A96528">
      <w:pPr>
        <w:pStyle w:val="DefaultStyle"/>
        <w:spacing w:line="276" w:lineRule="auto"/>
        <w:rPr>
          <w:rFonts w:ascii="Century Gothic" w:hAnsi="Century Gothic"/>
          <w:sz w:val="20"/>
        </w:rPr>
      </w:pPr>
    </w:p>
    <w:p w14:paraId="44778C94"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37" w:author="AMISSAH Genevieve" w:date="2019-01-10T11:26:00Z">
        <w:r w:rsidR="00260E70">
          <w:rPr>
            <w:rFonts w:ascii="Century Gothic" w:hAnsi="Century Gothic"/>
            <w:b/>
            <w:sz w:val="20"/>
          </w:rPr>
          <w:t>34</w:t>
        </w:r>
      </w:ins>
      <w:del w:id="38" w:author="AMISSAH Genevieve" w:date="2019-01-10T11:26:00Z">
        <w:r w:rsidR="00B01808" w:rsidDel="00B054DC">
          <w:rPr>
            <w:rFonts w:ascii="Century Gothic" w:hAnsi="Century Gothic"/>
            <w:b/>
            <w:sz w:val="20"/>
          </w:rPr>
          <w:delText>2</w:delText>
        </w:r>
      </w:del>
      <w:del w:id="39" w:author="AMISSAH Genevieve" w:date="2019-01-10T10:51:00Z">
        <w:r w:rsidR="00B01808" w:rsidDel="00CC13A4">
          <w:rPr>
            <w:rFonts w:ascii="Century Gothic" w:hAnsi="Century Gothic"/>
            <w:b/>
            <w:sz w:val="20"/>
          </w:rPr>
          <w:delText>0</w:delText>
        </w:r>
      </w:del>
    </w:p>
    <w:p w14:paraId="3958F2E4" w14:textId="77777777" w:rsidR="00A96528" w:rsidRPr="00FC4AD0" w:rsidRDefault="00A96528">
      <w:pPr>
        <w:pStyle w:val="DefaultStyle"/>
        <w:spacing w:line="276" w:lineRule="auto"/>
        <w:jc w:val="center"/>
        <w:rPr>
          <w:rFonts w:ascii="Century Gothic" w:hAnsi="Century Gothic"/>
          <w:sz w:val="20"/>
        </w:rPr>
      </w:pPr>
    </w:p>
    <w:p w14:paraId="246AE89A"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346A1245" w14:textId="77777777" w:rsidR="00A96528" w:rsidRPr="00FC4AD0" w:rsidRDefault="00A96528">
      <w:pPr>
        <w:pStyle w:val="DefaultStyle"/>
        <w:spacing w:line="276" w:lineRule="auto"/>
        <w:jc w:val="both"/>
        <w:rPr>
          <w:rFonts w:ascii="Century Gothic" w:hAnsi="Century Gothic"/>
          <w:sz w:val="20"/>
        </w:rPr>
      </w:pPr>
    </w:p>
    <w:p w14:paraId="644BAEF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46851C84"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40" w:author="OBENG Sandra" w:date="2017-02-15T10:30:00Z">
        <w:r>
          <w:rPr>
            <w:rFonts w:ascii="Century Gothic" w:hAnsi="Century Gothic"/>
            <w:sz w:val="20"/>
          </w:rPr>
          <w:tab/>
        </w:r>
      </w:ins>
    </w:p>
    <w:p w14:paraId="7BA3D06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567F51E4" w14:textId="77777777" w:rsidR="00A96528" w:rsidRPr="00FC4AD0" w:rsidRDefault="00A96528">
      <w:pPr>
        <w:pStyle w:val="DefaultStyle"/>
        <w:spacing w:line="276" w:lineRule="auto"/>
        <w:jc w:val="both"/>
        <w:rPr>
          <w:rFonts w:ascii="Century Gothic" w:hAnsi="Century Gothic"/>
          <w:sz w:val="20"/>
        </w:rPr>
      </w:pPr>
    </w:p>
    <w:p w14:paraId="6D757A8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4EE9AF88" w14:textId="77777777" w:rsidR="00B1127C" w:rsidRDefault="00B1127C">
      <w:pPr>
        <w:pStyle w:val="DefaultStyle"/>
        <w:spacing w:line="276" w:lineRule="auto"/>
        <w:jc w:val="both"/>
        <w:rPr>
          <w:rFonts w:ascii="Century Gothic" w:hAnsi="Century Gothic"/>
          <w:sz w:val="20"/>
        </w:rPr>
      </w:pPr>
    </w:p>
    <w:p w14:paraId="75FFDA3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736403DD" w14:textId="77777777" w:rsidR="00A96528" w:rsidRPr="00FC4AD0" w:rsidRDefault="00A96528">
      <w:pPr>
        <w:pStyle w:val="DefaultStyle"/>
        <w:spacing w:line="276" w:lineRule="auto"/>
        <w:jc w:val="both"/>
        <w:rPr>
          <w:rFonts w:ascii="Century Gothic" w:hAnsi="Century Gothic"/>
          <w:sz w:val="20"/>
        </w:rPr>
      </w:pPr>
    </w:p>
    <w:p w14:paraId="5EF52DFE"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7EF25B16" w14:textId="77777777" w:rsidR="00A96528" w:rsidRPr="00FC4AD0" w:rsidRDefault="00A96528">
      <w:pPr>
        <w:pStyle w:val="DefaultStyle"/>
        <w:spacing w:line="276" w:lineRule="auto"/>
        <w:jc w:val="both"/>
        <w:rPr>
          <w:rFonts w:ascii="Century Gothic" w:hAnsi="Century Gothic"/>
          <w:sz w:val="20"/>
        </w:rPr>
      </w:pPr>
    </w:p>
    <w:p w14:paraId="329D57D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593F04CE" w14:textId="77777777" w:rsidR="00A96528" w:rsidRPr="00FC4AD0" w:rsidRDefault="00A96528">
      <w:pPr>
        <w:pStyle w:val="DefaultStyle"/>
        <w:spacing w:line="276" w:lineRule="auto"/>
        <w:jc w:val="both"/>
        <w:rPr>
          <w:rFonts w:ascii="Century Gothic" w:hAnsi="Century Gothic"/>
          <w:sz w:val="20"/>
        </w:rPr>
      </w:pPr>
    </w:p>
    <w:p w14:paraId="61A833C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0CD7CE3D" w14:textId="77777777" w:rsidR="00A96528" w:rsidRPr="00FC4AD0" w:rsidRDefault="00A96528">
      <w:pPr>
        <w:pStyle w:val="DefaultStyle"/>
        <w:spacing w:line="276" w:lineRule="auto"/>
        <w:jc w:val="both"/>
        <w:rPr>
          <w:rFonts w:ascii="Century Gothic" w:hAnsi="Century Gothic"/>
          <w:sz w:val="20"/>
        </w:rPr>
      </w:pPr>
    </w:p>
    <w:p w14:paraId="4E0FA55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4946063E" w14:textId="77777777" w:rsidR="009C7A1D" w:rsidRPr="00FC4AD0" w:rsidRDefault="009C7A1D">
      <w:pPr>
        <w:pStyle w:val="DefaultStyle"/>
        <w:spacing w:line="276" w:lineRule="auto"/>
        <w:jc w:val="both"/>
        <w:rPr>
          <w:rFonts w:ascii="Century Gothic" w:hAnsi="Century Gothic"/>
          <w:sz w:val="20"/>
        </w:rPr>
      </w:pPr>
    </w:p>
    <w:p w14:paraId="1E6A4EFE" w14:textId="77777777" w:rsidR="009C7A1D" w:rsidRPr="00FC4AD0" w:rsidRDefault="009C7A1D">
      <w:pPr>
        <w:pStyle w:val="DefaultStyle"/>
        <w:spacing w:line="276" w:lineRule="auto"/>
        <w:jc w:val="both"/>
        <w:rPr>
          <w:rFonts w:ascii="Century Gothic" w:hAnsi="Century Gothic"/>
          <w:sz w:val="20"/>
        </w:rPr>
      </w:pPr>
    </w:p>
    <w:p w14:paraId="6F653146" w14:textId="77777777" w:rsidR="009C7A1D" w:rsidRPr="00FC4AD0" w:rsidRDefault="009C7A1D">
      <w:pPr>
        <w:pStyle w:val="DefaultStyle"/>
        <w:spacing w:line="276" w:lineRule="auto"/>
        <w:jc w:val="both"/>
        <w:rPr>
          <w:rFonts w:ascii="Century Gothic" w:hAnsi="Century Gothic"/>
          <w:sz w:val="20"/>
        </w:rPr>
      </w:pPr>
    </w:p>
    <w:p w14:paraId="182043D1" w14:textId="77777777" w:rsidR="009C7A1D" w:rsidRPr="00FC4AD0" w:rsidRDefault="009C7A1D">
      <w:pPr>
        <w:pStyle w:val="DefaultStyle"/>
        <w:spacing w:line="276" w:lineRule="auto"/>
        <w:jc w:val="both"/>
        <w:rPr>
          <w:rFonts w:ascii="Century Gothic" w:hAnsi="Century Gothic"/>
          <w:sz w:val="20"/>
        </w:rPr>
      </w:pPr>
    </w:p>
    <w:p w14:paraId="28D6664B" w14:textId="77777777" w:rsidR="009C7A1D" w:rsidRPr="00FC4AD0" w:rsidRDefault="009C7A1D">
      <w:pPr>
        <w:pStyle w:val="DefaultStyle"/>
        <w:spacing w:line="276" w:lineRule="auto"/>
        <w:jc w:val="both"/>
        <w:rPr>
          <w:rFonts w:ascii="Century Gothic" w:hAnsi="Century Gothic"/>
          <w:sz w:val="20"/>
        </w:rPr>
      </w:pPr>
    </w:p>
    <w:p w14:paraId="441F1C05" w14:textId="77777777" w:rsidR="009C7A1D" w:rsidRPr="00FC4AD0" w:rsidRDefault="009C7A1D">
      <w:pPr>
        <w:pStyle w:val="DefaultStyle"/>
        <w:spacing w:line="276" w:lineRule="auto"/>
        <w:jc w:val="both"/>
        <w:rPr>
          <w:rFonts w:ascii="Century Gothic" w:hAnsi="Century Gothic"/>
          <w:sz w:val="20"/>
        </w:rPr>
      </w:pPr>
    </w:p>
    <w:p w14:paraId="7882BE4F" w14:textId="77777777" w:rsidR="009C7A1D" w:rsidRPr="00FC4AD0" w:rsidRDefault="009C7A1D">
      <w:pPr>
        <w:pStyle w:val="DefaultStyle"/>
        <w:spacing w:line="276" w:lineRule="auto"/>
        <w:jc w:val="both"/>
        <w:rPr>
          <w:rFonts w:ascii="Century Gothic" w:hAnsi="Century Gothic"/>
          <w:sz w:val="20"/>
        </w:rPr>
      </w:pPr>
    </w:p>
    <w:p w14:paraId="4ACBDC60" w14:textId="77777777" w:rsidR="009C7A1D" w:rsidRPr="00A7692C" w:rsidRDefault="009C7A1D">
      <w:pPr>
        <w:pStyle w:val="DefaultStyle"/>
        <w:spacing w:line="276" w:lineRule="auto"/>
        <w:jc w:val="both"/>
        <w:rPr>
          <w:rFonts w:ascii="Century Gothic" w:hAnsi="Century Gothic"/>
          <w:i/>
          <w:sz w:val="20"/>
        </w:rPr>
      </w:pPr>
    </w:p>
    <w:p w14:paraId="09D23C80" w14:textId="77777777" w:rsidR="009C7A1D" w:rsidRPr="00FC4AD0" w:rsidRDefault="009C7A1D">
      <w:pPr>
        <w:pStyle w:val="DefaultStyle"/>
        <w:spacing w:line="276" w:lineRule="auto"/>
        <w:jc w:val="both"/>
        <w:rPr>
          <w:rFonts w:ascii="Century Gothic" w:hAnsi="Century Gothic"/>
          <w:sz w:val="20"/>
        </w:rPr>
      </w:pPr>
    </w:p>
    <w:p w14:paraId="6167A402"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6DAE5" w14:textId="77777777" w:rsidR="006D09EF" w:rsidRDefault="006D09EF" w:rsidP="009B2008">
      <w:pPr>
        <w:spacing w:after="0" w:line="240" w:lineRule="auto"/>
      </w:pPr>
      <w:r>
        <w:separator/>
      </w:r>
    </w:p>
  </w:endnote>
  <w:endnote w:type="continuationSeparator" w:id="0">
    <w:p w14:paraId="5DFCC224" w14:textId="77777777" w:rsidR="006D09EF" w:rsidRDefault="006D09EF"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4B177C84"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1" w:author="AMISSAH Genevieve" w:date="2019-01-10T10:52:00Z">
          <w:r w:rsidR="00260E70">
            <w:rPr>
              <w:rFonts w:ascii="Century Gothic" w:hAnsi="Century Gothic"/>
              <w:b/>
              <w:sz w:val="20"/>
            </w:rPr>
            <w:t>34</w:t>
          </w:r>
        </w:ins>
        <w:del w:id="42"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5F10B68F"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BD2B1" w14:textId="77777777" w:rsidR="006D09EF" w:rsidRDefault="006D09EF" w:rsidP="009B2008">
      <w:pPr>
        <w:spacing w:after="0" w:line="240" w:lineRule="auto"/>
      </w:pPr>
      <w:r>
        <w:separator/>
      </w:r>
    </w:p>
  </w:footnote>
  <w:footnote w:type="continuationSeparator" w:id="0">
    <w:p w14:paraId="23874684" w14:textId="77777777" w:rsidR="006D09EF" w:rsidRDefault="006D09EF"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226BF2"/>
    <w:rsid w:val="00233BC7"/>
    <w:rsid w:val="00260E70"/>
    <w:rsid w:val="00295A91"/>
    <w:rsid w:val="002B6F55"/>
    <w:rsid w:val="002D1771"/>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09EF"/>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971"/>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57B0E"/>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414C9A"/>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9447C-E2C7-4920-A9DF-EDF57750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4841</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2019-01-11T13:31:00Z</dcterms:created>
  <dcterms:modified xsi:type="dcterms:W3CDTF">2019-01-11T13:31:00Z</dcterms:modified>
</cp:coreProperties>
</file>