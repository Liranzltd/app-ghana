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6528" w:rsidRPr="00FC4AD0" w:rsidRDefault="005214BE">
      <w:pPr>
        <w:pStyle w:val="DefaultStyle"/>
        <w:spacing w:line="276" w:lineRule="auto"/>
        <w:rPr>
          <w:rFonts w:ascii="Century Gothic" w:hAnsi="Century Gothic"/>
          <w:sz w:val="20"/>
        </w:rPr>
      </w:pPr>
      <w:r>
        <w:rPr>
          <w:rFonts w:ascii="Century Gothic" w:hAnsi="Century Gothic"/>
          <w:sz w:val="20"/>
        </w:rPr>
        <w:t xml:space="preserve"> </w:t>
      </w:r>
    </w:p>
    <w:p w:rsidR="00A96528" w:rsidRPr="00FC4AD0" w:rsidRDefault="00A96528">
      <w:pPr>
        <w:pStyle w:val="DefaultStyle"/>
        <w:spacing w:line="276" w:lineRule="auto"/>
        <w:rPr>
          <w:rFonts w:ascii="Century Gothic" w:hAnsi="Century Gothic"/>
          <w:sz w:val="20"/>
        </w:rPr>
      </w:pPr>
    </w:p>
    <w:p w:rsidR="00A96528" w:rsidRPr="00FC4AD0" w:rsidRDefault="00A96528">
      <w:pPr>
        <w:pStyle w:val="DefaultStyle"/>
        <w:spacing w:line="276" w:lineRule="auto"/>
        <w:rPr>
          <w:rFonts w:ascii="Century Gothic" w:hAnsi="Century Gothic"/>
          <w:sz w:val="20"/>
        </w:rPr>
      </w:pPr>
    </w:p>
    <w:p w:rsidR="00A96528" w:rsidRPr="00FC4AD0" w:rsidRDefault="00A96528">
      <w:pPr>
        <w:pStyle w:val="DefaultStyle"/>
        <w:spacing w:line="276" w:lineRule="auto"/>
        <w:rPr>
          <w:rFonts w:ascii="Century Gothic" w:hAnsi="Century Gothic"/>
          <w:sz w:val="20"/>
        </w:rPr>
      </w:pPr>
    </w:p>
    <w:p w:rsidR="00A96528" w:rsidRPr="00FC4AD0" w:rsidRDefault="00F9455D">
      <w:pPr>
        <w:pStyle w:val="DefaultStyle"/>
        <w:spacing w:line="276" w:lineRule="auto"/>
        <w:rPr>
          <w:rFonts w:ascii="Century Gothic" w:hAnsi="Century Gothic"/>
          <w:sz w:val="20"/>
        </w:rPr>
      </w:pPr>
      <w:r>
        <w:rPr>
          <w:rFonts w:ascii="Century Gothic" w:hAnsi="Century Gothic"/>
          <w:b/>
          <w:sz w:val="20"/>
        </w:rPr>
        <w:t xml:space="preserve">Ecobank Ghana </w:t>
      </w:r>
      <w:r w:rsidR="00472FB3">
        <w:rPr>
          <w:rFonts w:ascii="Century Gothic" w:hAnsi="Century Gothic"/>
          <w:b/>
          <w:sz w:val="20"/>
        </w:rPr>
        <w:t>Ltd.</w:t>
      </w:r>
      <w:r w:rsidR="0062270F" w:rsidRPr="00FC4AD0">
        <w:rPr>
          <w:rFonts w:ascii="Century Gothic" w:hAnsi="Century Gothic"/>
          <w:b/>
          <w:sz w:val="20"/>
        </w:rPr>
        <w:t xml:space="preserve"> Reference:  </w:t>
      </w:r>
      <w:r w:rsidR="0062270F" w:rsidRPr="00FC4AD0">
        <w:rPr>
          <w:rFonts w:ascii="Century Gothic" w:hAnsi="Century Gothic"/>
          <w:b/>
          <w:sz w:val="20"/>
        </w:rPr>
        <w:tab/>
      </w:r>
      <w:r w:rsidR="0062270F" w:rsidRPr="00FC4AD0">
        <w:rPr>
          <w:rFonts w:ascii="Century Gothic" w:hAnsi="Century Gothic"/>
          <w:b/>
          <w:sz w:val="20"/>
        </w:rPr>
        <w:tab/>
      </w:r>
      <w:r w:rsidR="00994698">
        <w:rPr>
          <w:rFonts w:ascii="Century Gothic" w:hAnsi="Century Gothic"/>
          <w:b/>
          <w:sz w:val="20"/>
        </w:rPr>
        <w:t xml:space="preserve">EGH/ BNK/ RFQ / </w:t>
      </w:r>
      <w:r w:rsidR="00295A91">
        <w:rPr>
          <w:rFonts w:ascii="Century Gothic" w:hAnsi="Century Gothic"/>
          <w:b/>
          <w:sz w:val="20"/>
        </w:rPr>
        <w:t>JAN</w:t>
      </w:r>
      <w:r w:rsidR="00994698">
        <w:rPr>
          <w:rFonts w:ascii="Century Gothic" w:hAnsi="Century Gothic"/>
          <w:b/>
          <w:sz w:val="20"/>
        </w:rPr>
        <w:t>/201</w:t>
      </w:r>
      <w:r w:rsidR="00295A91">
        <w:rPr>
          <w:rFonts w:ascii="Century Gothic" w:hAnsi="Century Gothic"/>
          <w:b/>
          <w:sz w:val="20"/>
        </w:rPr>
        <w:t>9</w:t>
      </w:r>
      <w:r w:rsidR="00994698">
        <w:rPr>
          <w:rFonts w:ascii="Century Gothic" w:hAnsi="Century Gothic"/>
          <w:b/>
          <w:sz w:val="20"/>
        </w:rPr>
        <w:t xml:space="preserve"> 00</w:t>
      </w:r>
      <w:r w:rsidR="00055B00">
        <w:rPr>
          <w:rFonts w:ascii="Century Gothic" w:hAnsi="Century Gothic"/>
          <w:b/>
          <w:sz w:val="20"/>
        </w:rPr>
        <w:t>1</w:t>
      </w:r>
      <w:r w:rsidR="00AF7118">
        <w:rPr>
          <w:rFonts w:ascii="Century Gothic" w:hAnsi="Century Gothic"/>
          <w:b/>
          <w:sz w:val="20"/>
        </w:rPr>
        <w:t>7</w:t>
      </w:r>
    </w:p>
    <w:p w:rsidR="00813687" w:rsidRDefault="00813687">
      <w:pPr>
        <w:pStyle w:val="DefaultStyle"/>
        <w:spacing w:line="276" w:lineRule="auto"/>
        <w:rPr>
          <w:ins w:id="0" w:author="OBENG Sandra" w:date="2019-01-08T10:45:00Z"/>
          <w:rFonts w:ascii="Century Gothic" w:hAnsi="Century Gothic"/>
          <w:b/>
          <w:sz w:val="20"/>
        </w:rPr>
      </w:pPr>
    </w:p>
    <w:p w:rsidR="00A96528" w:rsidRPr="00FC4AD0" w:rsidRDefault="0062270F">
      <w:pPr>
        <w:pStyle w:val="DefaultStyle"/>
        <w:spacing w:line="276" w:lineRule="auto"/>
        <w:rPr>
          <w:rFonts w:ascii="Century Gothic" w:hAnsi="Century Gothic"/>
          <w:sz w:val="20"/>
        </w:rPr>
      </w:pPr>
      <w:r w:rsidRPr="00FC4AD0">
        <w:rPr>
          <w:rFonts w:ascii="Century Gothic" w:hAnsi="Century Gothic"/>
          <w:b/>
          <w:sz w:val="20"/>
        </w:rPr>
        <w:t xml:space="preserve">Name of Supplier: </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t>______________________________</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rsidR="00A96528" w:rsidRPr="00FC4AD0" w:rsidRDefault="0062270F">
      <w:pPr>
        <w:pStyle w:val="DefaultStyle"/>
        <w:spacing w:line="276" w:lineRule="auto"/>
        <w:rPr>
          <w:rFonts w:ascii="Century Gothic" w:hAnsi="Century Gothic"/>
          <w:sz w:val="20"/>
        </w:rPr>
      </w:pPr>
      <w:r w:rsidRPr="00FC4AD0">
        <w:rPr>
          <w:rFonts w:ascii="Century Gothic" w:hAnsi="Century Gothic"/>
          <w:b/>
          <w:sz w:val="20"/>
        </w:rPr>
        <w:t>Date</w:t>
      </w:r>
      <w:r w:rsidRPr="00FC4AD0">
        <w:rPr>
          <w:rFonts w:ascii="Century Gothic" w:hAnsi="Century Gothic"/>
          <w:sz w:val="20"/>
        </w:rPr>
        <w:t xml:space="preserve">:                                      </w:t>
      </w:r>
      <w:r w:rsidRPr="00FC4AD0">
        <w:rPr>
          <w:rFonts w:ascii="Century Gothic" w:hAnsi="Century Gothic"/>
          <w:sz w:val="20"/>
        </w:rPr>
        <w:tab/>
      </w:r>
      <w:r w:rsidRPr="00FC4AD0">
        <w:rPr>
          <w:rFonts w:ascii="Century Gothic" w:hAnsi="Century Gothic"/>
          <w:sz w:val="20"/>
        </w:rPr>
        <w:tab/>
      </w:r>
      <w:r w:rsidRPr="00FC4AD0">
        <w:rPr>
          <w:rFonts w:ascii="Century Gothic" w:hAnsi="Century Gothic"/>
          <w:sz w:val="20"/>
        </w:rPr>
        <w:tab/>
      </w:r>
      <w:r w:rsidR="00295A91">
        <w:rPr>
          <w:rFonts w:ascii="Century Gothic" w:hAnsi="Century Gothic"/>
          <w:sz w:val="20"/>
        </w:rPr>
        <w:t>Tuesday 8</w:t>
      </w:r>
      <w:r w:rsidR="00295A91" w:rsidRPr="007E27B3">
        <w:rPr>
          <w:rFonts w:ascii="Century Gothic" w:hAnsi="Century Gothic"/>
          <w:sz w:val="20"/>
          <w:vertAlign w:val="superscript"/>
        </w:rPr>
        <w:t>th</w:t>
      </w:r>
      <w:r w:rsidR="00295A91">
        <w:rPr>
          <w:rFonts w:ascii="Century Gothic" w:hAnsi="Century Gothic"/>
          <w:sz w:val="20"/>
        </w:rPr>
        <w:t xml:space="preserve"> Jan 2019</w:t>
      </w:r>
    </w:p>
    <w:p w:rsidR="00A96528" w:rsidRPr="00FC4AD0" w:rsidRDefault="00A96528">
      <w:pPr>
        <w:pStyle w:val="DefaultStyle"/>
        <w:spacing w:line="276" w:lineRule="auto"/>
        <w:jc w:val="both"/>
        <w:rPr>
          <w:rFonts w:ascii="Century Gothic" w:hAnsi="Century Gothic"/>
          <w:sz w:val="20"/>
        </w:rPr>
      </w:pPr>
    </w:p>
    <w:p w:rsidR="00A96528" w:rsidRPr="00FC4AD0" w:rsidRDefault="00A96528">
      <w:pPr>
        <w:pStyle w:val="DefaultStyle"/>
        <w:spacing w:line="276" w:lineRule="auto"/>
        <w:rPr>
          <w:rFonts w:ascii="Century Gothic" w:hAnsi="Century Gothic"/>
          <w:sz w:val="20"/>
        </w:rPr>
      </w:pPr>
    </w:p>
    <w:p w:rsidR="00A96528" w:rsidRPr="00FC4AD0" w:rsidRDefault="0062270F">
      <w:pPr>
        <w:pStyle w:val="Heading1"/>
        <w:spacing w:line="276" w:lineRule="auto"/>
        <w:rPr>
          <w:rFonts w:ascii="Century Gothic" w:hAnsi="Century Gothic"/>
          <w:sz w:val="20"/>
        </w:rPr>
      </w:pPr>
      <w:r w:rsidRPr="00FC4AD0">
        <w:rPr>
          <w:rFonts w:ascii="Century Gothic" w:hAnsi="Century Gothic"/>
          <w:sz w:val="20"/>
        </w:rPr>
        <w:t>REQUEST FOR QUOTATION</w:t>
      </w:r>
      <w:r w:rsidR="00EA420B">
        <w:rPr>
          <w:rFonts w:ascii="Century Gothic" w:hAnsi="Century Gothic"/>
          <w:sz w:val="20"/>
        </w:rPr>
        <w:t xml:space="preserve"> (RFQ)</w:t>
      </w:r>
      <w:del w:id="1" w:author="OFORI George" w:date="2016-02-22T09:10:00Z">
        <w:r w:rsidRPr="00FC4AD0" w:rsidDel="00EA420B">
          <w:rPr>
            <w:rFonts w:ascii="Century Gothic" w:hAnsi="Century Gothic"/>
            <w:sz w:val="20"/>
          </w:rPr>
          <w:delText xml:space="preserve"> </w:delText>
        </w:r>
      </w:del>
    </w:p>
    <w:p w:rsidR="00A96528" w:rsidRPr="00FC4AD0" w:rsidRDefault="0062270F">
      <w:pPr>
        <w:pStyle w:val="Heading1"/>
        <w:spacing w:line="276" w:lineRule="auto"/>
        <w:rPr>
          <w:rFonts w:ascii="Century Gothic" w:hAnsi="Century Gothic"/>
          <w:sz w:val="20"/>
        </w:rPr>
      </w:pPr>
      <w:r w:rsidRPr="00FC4AD0">
        <w:rPr>
          <w:rFonts w:ascii="Century Gothic" w:hAnsi="Century Gothic"/>
          <w:sz w:val="20"/>
        </w:rPr>
        <w:t xml:space="preserve">REQUIRED </w:t>
      </w:r>
      <w:r w:rsidR="00472FB3" w:rsidRPr="00FC4AD0">
        <w:rPr>
          <w:rFonts w:ascii="Century Gothic" w:hAnsi="Century Gothic"/>
          <w:sz w:val="20"/>
        </w:rPr>
        <w:t>BY</w:t>
      </w:r>
      <w:r w:rsidR="00472FB3">
        <w:rPr>
          <w:rFonts w:ascii="Century Gothic" w:hAnsi="Century Gothic"/>
          <w:sz w:val="20"/>
        </w:rPr>
        <w:t xml:space="preserve"> </w:t>
      </w:r>
      <w:r w:rsidR="00E52BDC">
        <w:rPr>
          <w:rFonts w:ascii="Century Gothic" w:hAnsi="Century Gothic"/>
          <w:sz w:val="20"/>
        </w:rPr>
        <w:t xml:space="preserve">Thursday </w:t>
      </w:r>
      <w:r w:rsidR="00EA5157" w:rsidRPr="007E27B3">
        <w:rPr>
          <w:rFonts w:ascii="Century Gothic" w:hAnsi="Century Gothic"/>
          <w:color w:val="auto"/>
          <w:sz w:val="20"/>
        </w:rPr>
        <w:t>2</w:t>
      </w:r>
      <w:r w:rsidR="00295A91" w:rsidRPr="007E27B3">
        <w:rPr>
          <w:rFonts w:ascii="Century Gothic" w:hAnsi="Century Gothic"/>
          <w:color w:val="auto"/>
          <w:sz w:val="20"/>
        </w:rPr>
        <w:t>4th</w:t>
      </w:r>
      <w:r w:rsidR="00EA5157" w:rsidRPr="007E27B3">
        <w:rPr>
          <w:rFonts w:ascii="Century Gothic" w:hAnsi="Century Gothic"/>
          <w:color w:val="auto"/>
          <w:sz w:val="20"/>
        </w:rPr>
        <w:t xml:space="preserve"> </w:t>
      </w:r>
      <w:r w:rsidR="00295A91" w:rsidRPr="007E27B3">
        <w:rPr>
          <w:rFonts w:ascii="Century Gothic" w:hAnsi="Century Gothic"/>
          <w:color w:val="auto"/>
          <w:sz w:val="20"/>
        </w:rPr>
        <w:t>Jan</w:t>
      </w:r>
      <w:r w:rsidR="00472FB3" w:rsidRPr="007E27B3">
        <w:rPr>
          <w:rFonts w:ascii="Century Gothic" w:hAnsi="Century Gothic"/>
          <w:color w:val="auto"/>
          <w:sz w:val="20"/>
        </w:rPr>
        <w:t>, 201</w:t>
      </w:r>
      <w:r w:rsidR="00295A91" w:rsidRPr="007E27B3">
        <w:rPr>
          <w:rFonts w:ascii="Century Gothic" w:hAnsi="Century Gothic"/>
          <w:color w:val="auto"/>
          <w:sz w:val="20"/>
        </w:rPr>
        <w:t>9</w:t>
      </w:r>
      <w:r w:rsidR="00FF53B1" w:rsidRPr="007E27B3">
        <w:rPr>
          <w:rFonts w:ascii="Century Gothic" w:hAnsi="Century Gothic"/>
          <w:color w:val="auto"/>
          <w:sz w:val="20"/>
        </w:rPr>
        <w:t xml:space="preserve"> </w:t>
      </w:r>
      <w:r w:rsidR="00C861B8">
        <w:rPr>
          <w:rFonts w:ascii="Century Gothic" w:hAnsi="Century Gothic"/>
          <w:color w:val="FF0000"/>
          <w:sz w:val="20"/>
        </w:rPr>
        <w:t>AT 4</w:t>
      </w:r>
      <w:r w:rsidR="00435A2C" w:rsidRPr="00FC4AD0">
        <w:rPr>
          <w:rFonts w:ascii="Century Gothic" w:hAnsi="Century Gothic"/>
          <w:color w:val="FF0000"/>
          <w:sz w:val="20"/>
        </w:rPr>
        <w:t>:00PM</w:t>
      </w:r>
      <w:r w:rsidRPr="00FC4AD0">
        <w:rPr>
          <w:rFonts w:ascii="Century Gothic" w:hAnsi="Century Gothic"/>
          <w:sz w:val="20"/>
          <w:u w:val="single"/>
        </w:rPr>
        <w:t xml:space="preserve"> </w:t>
      </w:r>
    </w:p>
    <w:p w:rsidR="00A96528" w:rsidRPr="00FC4AD0" w:rsidRDefault="00A96528">
      <w:pPr>
        <w:pStyle w:val="DefaultStyle"/>
        <w:spacing w:line="276" w:lineRule="auto"/>
        <w:rPr>
          <w:rFonts w:ascii="Century Gothic" w:hAnsi="Century Gothic"/>
          <w:sz w:val="20"/>
        </w:rPr>
      </w:pPr>
    </w:p>
    <w:p w:rsidR="00A96528" w:rsidRPr="00FC4AD0" w:rsidRDefault="00F9455D">
      <w:pPr>
        <w:pStyle w:val="DefaultStyle"/>
        <w:spacing w:line="276" w:lineRule="auto"/>
        <w:jc w:val="both"/>
        <w:rPr>
          <w:rFonts w:ascii="Century Gothic" w:hAnsi="Century Gothic"/>
          <w:sz w:val="20"/>
        </w:rPr>
      </w:pPr>
      <w:r>
        <w:rPr>
          <w:rFonts w:ascii="Century Gothic" w:hAnsi="Century Gothic"/>
          <w:sz w:val="20"/>
        </w:rPr>
        <w:t>Ecobank Ghana Ltd</w:t>
      </w:r>
      <w:r w:rsidR="0062270F" w:rsidRPr="00FC4AD0">
        <w:rPr>
          <w:rFonts w:ascii="Century Gothic" w:hAnsi="Century Gothic"/>
          <w:sz w:val="20"/>
        </w:rPr>
        <w:t>, request you to submit a quotation for the Goods specified in the attache</w:t>
      </w:r>
      <w:r w:rsidR="005D79B3" w:rsidRPr="00FC4AD0">
        <w:rPr>
          <w:rFonts w:ascii="Century Gothic" w:hAnsi="Century Gothic"/>
          <w:sz w:val="20"/>
        </w:rPr>
        <w:t>d Appendix A</w:t>
      </w:r>
      <w:r w:rsidR="0062270F" w:rsidRPr="00FC4AD0">
        <w:rPr>
          <w:rFonts w:ascii="Century Gothic" w:hAnsi="Century Gothic"/>
          <w:sz w:val="20"/>
        </w:rPr>
        <w:t xml:space="preserve">. </w:t>
      </w:r>
    </w:p>
    <w:p w:rsidR="00A96528" w:rsidRPr="00FC4AD0" w:rsidRDefault="00A96528">
      <w:pPr>
        <w:pStyle w:val="DefaultStyle"/>
        <w:spacing w:line="276" w:lineRule="auto"/>
        <w:jc w:val="both"/>
        <w:rPr>
          <w:rFonts w:ascii="Century Gothic" w:hAnsi="Century Gothic"/>
          <w:sz w:val="20"/>
        </w:rPr>
      </w:pPr>
    </w:p>
    <w:p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sz w:val="20"/>
        </w:rPr>
        <w:t xml:space="preserve">The goods are for the use of </w:t>
      </w:r>
      <w:r w:rsidR="00F9455D">
        <w:rPr>
          <w:rFonts w:ascii="Century Gothic" w:hAnsi="Century Gothic"/>
          <w:b/>
          <w:sz w:val="20"/>
        </w:rPr>
        <w:t>Ecobank Ghana Ltd</w:t>
      </w:r>
      <w:r w:rsidRPr="00FC4AD0">
        <w:rPr>
          <w:rFonts w:ascii="Century Gothic" w:hAnsi="Century Gothic"/>
          <w:sz w:val="20"/>
        </w:rPr>
        <w:t>. Any Contract placed as a result of this quotation will be subject to the Conditions of Contract</w:t>
      </w:r>
      <w:r w:rsidR="00C861B8">
        <w:rPr>
          <w:rFonts w:ascii="Century Gothic" w:hAnsi="Century Gothic"/>
          <w:sz w:val="20"/>
        </w:rPr>
        <w:t xml:space="preserve"> for the Purchase of Goods (2016</w:t>
      </w:r>
      <w:r w:rsidRPr="00FC4AD0">
        <w:rPr>
          <w:rFonts w:ascii="Century Gothic" w:hAnsi="Century Gothic"/>
          <w:sz w:val="20"/>
        </w:rPr>
        <w:t xml:space="preserve">) (“the Contract Conditions”), a copy of </w:t>
      </w:r>
      <w:r w:rsidR="00CF2DE9" w:rsidRPr="00FC4AD0">
        <w:rPr>
          <w:rFonts w:ascii="Century Gothic" w:hAnsi="Century Gothic"/>
          <w:sz w:val="20"/>
        </w:rPr>
        <w:t xml:space="preserve">which is  enclosed at Appendix C </w:t>
      </w:r>
      <w:r w:rsidRPr="00FC4AD0">
        <w:rPr>
          <w:rFonts w:ascii="Century Gothic" w:hAnsi="Century Gothic"/>
          <w:sz w:val="20"/>
        </w:rPr>
        <w:t xml:space="preserve"> in addition to any special conditions specified herein. </w:t>
      </w:r>
    </w:p>
    <w:p w:rsidR="00A96528" w:rsidRPr="00FC4AD0" w:rsidRDefault="00A96528">
      <w:pPr>
        <w:pStyle w:val="DefaultStyle"/>
        <w:spacing w:line="276" w:lineRule="auto"/>
        <w:jc w:val="both"/>
        <w:rPr>
          <w:rFonts w:ascii="Century Gothic" w:hAnsi="Century Gothic"/>
          <w:sz w:val="20"/>
        </w:rPr>
      </w:pPr>
    </w:p>
    <w:p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Appendix A:</w:t>
      </w:r>
      <w:r w:rsidRPr="00FC4AD0">
        <w:rPr>
          <w:rFonts w:ascii="Century Gothic" w:hAnsi="Century Gothic"/>
          <w:sz w:val="20"/>
        </w:rPr>
        <w:t xml:space="preserve"> Please </w:t>
      </w:r>
      <w:r w:rsidR="005D79B3" w:rsidRPr="00FC4AD0">
        <w:rPr>
          <w:rFonts w:ascii="Century Gothic" w:hAnsi="Century Gothic"/>
          <w:sz w:val="20"/>
        </w:rPr>
        <w:t xml:space="preserve">complete Appendix A </w:t>
      </w:r>
      <w:r w:rsidRPr="00FC4AD0">
        <w:rPr>
          <w:rFonts w:ascii="Century Gothic" w:hAnsi="Century Gothic"/>
          <w:sz w:val="20"/>
        </w:rPr>
        <w:t xml:space="preserve">in full.  Show your most competitive prices and discounts. Prices should be inclusive of all duties and taxes.  Show any non-compliance with the required specification on a separate sheet.  Time of delivery is of the essence and will be a key factor in evaluating your quotation. It is vital therefore that you provide your best and most accurate delivery time. </w:t>
      </w:r>
    </w:p>
    <w:p w:rsidR="00A96528" w:rsidRPr="00FC4AD0" w:rsidRDefault="00A96528">
      <w:pPr>
        <w:pStyle w:val="DefaultStyle"/>
        <w:spacing w:line="276" w:lineRule="auto"/>
        <w:jc w:val="both"/>
        <w:rPr>
          <w:rFonts w:ascii="Century Gothic" w:hAnsi="Century Gothic"/>
          <w:sz w:val="20"/>
        </w:rPr>
      </w:pPr>
    </w:p>
    <w:p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Terms of Payment:</w:t>
      </w:r>
      <w:r w:rsidRPr="00FC4AD0">
        <w:rPr>
          <w:rFonts w:ascii="Century Gothic" w:hAnsi="Century Gothic"/>
          <w:sz w:val="20"/>
        </w:rPr>
        <w:t xml:space="preserve"> Terms of payment shall be on the expiry of </w:t>
      </w:r>
      <w:r w:rsidR="00806C83">
        <w:rPr>
          <w:rFonts w:ascii="Century Gothic" w:hAnsi="Century Gothic"/>
          <w:b/>
          <w:sz w:val="20"/>
        </w:rPr>
        <w:t>30 (Thirty</w:t>
      </w:r>
      <w:r w:rsidRPr="00FC4AD0">
        <w:rPr>
          <w:rFonts w:ascii="Century Gothic" w:hAnsi="Century Gothic"/>
          <w:b/>
          <w:sz w:val="20"/>
        </w:rPr>
        <w:t>) days</w:t>
      </w:r>
      <w:r w:rsidRPr="00FC4AD0">
        <w:rPr>
          <w:rFonts w:ascii="Century Gothic" w:hAnsi="Century Gothic"/>
          <w:sz w:val="20"/>
        </w:rPr>
        <w:t xml:space="preserve"> from completion of your obligations under the resulting Contract. </w:t>
      </w:r>
      <w:r w:rsidR="00435A2C" w:rsidRPr="00FC4AD0">
        <w:rPr>
          <w:rFonts w:ascii="Century Gothic" w:hAnsi="Century Gothic"/>
          <w:sz w:val="20"/>
        </w:rPr>
        <w:t>P</w:t>
      </w:r>
      <w:r w:rsidR="00806C83">
        <w:rPr>
          <w:rFonts w:ascii="Century Gothic" w:hAnsi="Century Gothic"/>
          <w:sz w:val="20"/>
        </w:rPr>
        <w:t>ayment will be made into your Ecobank</w:t>
      </w:r>
      <w:r w:rsidR="00435A2C" w:rsidRPr="00FC4AD0">
        <w:rPr>
          <w:rFonts w:ascii="Century Gothic" w:hAnsi="Century Gothic"/>
          <w:sz w:val="20"/>
        </w:rPr>
        <w:t xml:space="preserve"> Bank Account ONLY. </w:t>
      </w:r>
      <w:r w:rsidRPr="00FC4AD0">
        <w:rPr>
          <w:rFonts w:ascii="Century Gothic" w:hAnsi="Century Gothic"/>
          <w:sz w:val="20"/>
        </w:rPr>
        <w:t>Your quotation must be valid f</w:t>
      </w:r>
      <w:r w:rsidR="005822B6">
        <w:rPr>
          <w:rFonts w:ascii="Century Gothic" w:hAnsi="Century Gothic"/>
          <w:sz w:val="20"/>
        </w:rPr>
        <w:t xml:space="preserve">or acceptance for a period of </w:t>
      </w:r>
      <w:r w:rsidR="005822B6" w:rsidRPr="00072F71">
        <w:rPr>
          <w:rFonts w:ascii="Century Gothic" w:hAnsi="Century Gothic"/>
          <w:b/>
          <w:sz w:val="20"/>
        </w:rPr>
        <w:t>15</w:t>
      </w:r>
      <w:r w:rsidRPr="00072F71">
        <w:rPr>
          <w:rFonts w:ascii="Century Gothic" w:hAnsi="Century Gothic"/>
          <w:b/>
          <w:sz w:val="20"/>
        </w:rPr>
        <w:t xml:space="preserve"> days</w:t>
      </w:r>
      <w:r w:rsidRPr="00FC4AD0">
        <w:rPr>
          <w:rFonts w:ascii="Century Gothic" w:hAnsi="Century Gothic"/>
          <w:sz w:val="20"/>
        </w:rPr>
        <w:t xml:space="preserve"> from the “Required By” date shown above.</w:t>
      </w:r>
    </w:p>
    <w:p w:rsidR="00A96528" w:rsidRPr="00FC4AD0" w:rsidRDefault="00A96528">
      <w:pPr>
        <w:pStyle w:val="DefaultStyle"/>
        <w:spacing w:line="276" w:lineRule="auto"/>
        <w:jc w:val="both"/>
        <w:rPr>
          <w:rFonts w:ascii="Century Gothic" w:hAnsi="Century Gothic"/>
          <w:sz w:val="20"/>
        </w:rPr>
      </w:pPr>
    </w:p>
    <w:p w:rsidR="00A96528" w:rsidRPr="00FC4AD0" w:rsidRDefault="0062270F">
      <w:pPr>
        <w:pStyle w:val="TextBody"/>
        <w:spacing w:line="276" w:lineRule="auto"/>
        <w:rPr>
          <w:rFonts w:ascii="Century Gothic" w:hAnsi="Century Gothic"/>
          <w:sz w:val="20"/>
        </w:rPr>
      </w:pPr>
      <w:r w:rsidRPr="00FC4AD0">
        <w:rPr>
          <w:rFonts w:ascii="Century Gothic" w:hAnsi="Century Gothic"/>
          <w:sz w:val="20"/>
        </w:rPr>
        <w:t>Please r</w:t>
      </w:r>
      <w:r w:rsidR="00F5653E" w:rsidRPr="00FC4AD0">
        <w:rPr>
          <w:rFonts w:ascii="Century Gothic" w:hAnsi="Century Gothic"/>
          <w:sz w:val="20"/>
        </w:rPr>
        <w:t>eturn completed Appendices A</w:t>
      </w:r>
      <w:r w:rsidRPr="00FC4AD0">
        <w:rPr>
          <w:rFonts w:ascii="Century Gothic" w:hAnsi="Century Gothic"/>
          <w:sz w:val="20"/>
        </w:rPr>
        <w:t xml:space="preserve"> with supporting literature to reach </w:t>
      </w:r>
      <w:r w:rsidR="00F9455D">
        <w:rPr>
          <w:rFonts w:ascii="Century Gothic" w:hAnsi="Century Gothic"/>
          <w:sz w:val="20"/>
        </w:rPr>
        <w:t>Ecobank Ghana Ltd</w:t>
      </w:r>
      <w:r w:rsidRPr="00FC4AD0">
        <w:rPr>
          <w:rFonts w:ascii="Century Gothic" w:hAnsi="Century Gothic"/>
          <w:sz w:val="20"/>
        </w:rPr>
        <w:t xml:space="preserve">, at the address above by the “Required By” date. If you are unable to quote, please advise us in writing as soon as possible. </w:t>
      </w:r>
    </w:p>
    <w:p w:rsidR="00A96528" w:rsidRPr="00FC4AD0" w:rsidRDefault="00A96528">
      <w:pPr>
        <w:pStyle w:val="Header"/>
        <w:tabs>
          <w:tab w:val="left" w:pos="720"/>
        </w:tabs>
        <w:spacing w:line="276" w:lineRule="auto"/>
        <w:rPr>
          <w:rFonts w:ascii="Century Gothic" w:hAnsi="Century Gothic"/>
          <w:sz w:val="20"/>
        </w:rPr>
      </w:pPr>
    </w:p>
    <w:p w:rsidR="005D79B3" w:rsidRPr="00FC4AD0" w:rsidRDefault="005D79B3">
      <w:pPr>
        <w:pStyle w:val="Header"/>
        <w:tabs>
          <w:tab w:val="left" w:pos="720"/>
        </w:tabs>
        <w:spacing w:line="276" w:lineRule="auto"/>
        <w:rPr>
          <w:rFonts w:ascii="Century Gothic" w:hAnsi="Century Gothic"/>
          <w:sz w:val="20"/>
        </w:rPr>
      </w:pPr>
    </w:p>
    <w:p w:rsidR="00A96528" w:rsidRDefault="0062270F">
      <w:pPr>
        <w:pStyle w:val="Header"/>
        <w:tabs>
          <w:tab w:val="left" w:pos="720"/>
        </w:tabs>
        <w:spacing w:line="276" w:lineRule="auto"/>
        <w:rPr>
          <w:rFonts w:ascii="Century Gothic" w:hAnsi="Century Gothic"/>
          <w:sz w:val="20"/>
        </w:rPr>
      </w:pPr>
      <w:r w:rsidRPr="00FC4AD0">
        <w:rPr>
          <w:rFonts w:ascii="Century Gothic" w:hAnsi="Century Gothic"/>
          <w:sz w:val="20"/>
        </w:rPr>
        <w:t>Yours faithfully,</w:t>
      </w:r>
    </w:p>
    <w:p w:rsidR="00EA5157" w:rsidRDefault="00EA5157">
      <w:pPr>
        <w:pStyle w:val="Header"/>
        <w:tabs>
          <w:tab w:val="left" w:pos="720"/>
        </w:tabs>
        <w:spacing w:line="276" w:lineRule="auto"/>
        <w:rPr>
          <w:rFonts w:ascii="Century Gothic" w:hAnsi="Century Gothic"/>
          <w:sz w:val="20"/>
        </w:rPr>
      </w:pPr>
    </w:p>
    <w:p w:rsidR="00EA5157" w:rsidRDefault="00EA5157">
      <w:pPr>
        <w:pStyle w:val="Header"/>
        <w:tabs>
          <w:tab w:val="left" w:pos="720"/>
        </w:tabs>
        <w:spacing w:line="276" w:lineRule="auto"/>
        <w:rPr>
          <w:rFonts w:ascii="Century Gothic" w:hAnsi="Century Gothic"/>
          <w:sz w:val="20"/>
        </w:rPr>
      </w:pPr>
    </w:p>
    <w:p w:rsidR="00EA5157" w:rsidRDefault="00EA5157" w:rsidP="00A758F0">
      <w:pPr>
        <w:pStyle w:val="Header"/>
        <w:tabs>
          <w:tab w:val="clear" w:pos="4153"/>
          <w:tab w:val="clear" w:pos="8306"/>
          <w:tab w:val="left" w:pos="720"/>
          <w:tab w:val="left" w:pos="1905"/>
        </w:tabs>
        <w:spacing w:line="276" w:lineRule="auto"/>
        <w:rPr>
          <w:rFonts w:ascii="Century Gothic" w:hAnsi="Century Gothic"/>
          <w:sz w:val="20"/>
        </w:rPr>
      </w:pPr>
      <w:r>
        <w:rPr>
          <w:rFonts w:ascii="Century Gothic" w:hAnsi="Century Gothic"/>
          <w:sz w:val="20"/>
        </w:rPr>
        <w:t xml:space="preserve">Sandra </w:t>
      </w:r>
      <w:r w:rsidRPr="00EA5157">
        <w:rPr>
          <w:rFonts w:ascii="Century Gothic" w:hAnsi="Century Gothic"/>
          <w:sz w:val="20"/>
        </w:rPr>
        <w:t>O</w:t>
      </w:r>
      <w:r>
        <w:rPr>
          <w:rFonts w:ascii="Century Gothic" w:hAnsi="Century Gothic"/>
          <w:sz w:val="20"/>
        </w:rPr>
        <w:t>beng</w:t>
      </w:r>
      <w:r>
        <w:rPr>
          <w:rFonts w:ascii="Century Gothic" w:hAnsi="Century Gothic"/>
          <w:sz w:val="20"/>
        </w:rPr>
        <w:tab/>
      </w:r>
      <w:r>
        <w:rPr>
          <w:rFonts w:ascii="Century Gothic" w:hAnsi="Century Gothic"/>
          <w:sz w:val="20"/>
        </w:rPr>
        <w:tab/>
      </w:r>
      <w:r>
        <w:rPr>
          <w:rFonts w:ascii="Century Gothic" w:hAnsi="Century Gothic"/>
          <w:sz w:val="20"/>
        </w:rPr>
        <w:tab/>
      </w:r>
      <w:r>
        <w:rPr>
          <w:rFonts w:ascii="Century Gothic" w:hAnsi="Century Gothic"/>
          <w:sz w:val="20"/>
        </w:rPr>
        <w:tab/>
        <w:t>or</w:t>
      </w:r>
      <w:r>
        <w:rPr>
          <w:rFonts w:ascii="Century Gothic" w:hAnsi="Century Gothic"/>
          <w:sz w:val="20"/>
        </w:rPr>
        <w:tab/>
      </w:r>
      <w:r>
        <w:rPr>
          <w:rFonts w:ascii="Century Gothic" w:hAnsi="Century Gothic"/>
          <w:sz w:val="20"/>
        </w:rPr>
        <w:tab/>
        <w:t>Genevieve Amissah</w:t>
      </w:r>
    </w:p>
    <w:p w:rsidR="00EA5157" w:rsidRDefault="00EA5157" w:rsidP="00EA5157">
      <w:pPr>
        <w:pStyle w:val="Header"/>
        <w:tabs>
          <w:tab w:val="left" w:pos="720"/>
        </w:tabs>
        <w:spacing w:line="276" w:lineRule="auto"/>
        <w:rPr>
          <w:rFonts w:ascii="Century Gothic" w:hAnsi="Century Gothic"/>
          <w:sz w:val="20"/>
        </w:rPr>
      </w:pPr>
      <w:r>
        <w:rPr>
          <w:rFonts w:ascii="Century Gothic" w:hAnsi="Century Gothic"/>
          <w:sz w:val="20"/>
        </w:rPr>
        <w:t>Procurement Department</w:t>
      </w:r>
      <w:r>
        <w:rPr>
          <w:rFonts w:ascii="Century Gothic" w:hAnsi="Century Gothic"/>
          <w:sz w:val="20"/>
        </w:rPr>
        <w:tab/>
        <w:t xml:space="preserve">                                              Procurement Department</w:t>
      </w:r>
    </w:p>
    <w:p w:rsidR="00EA5157" w:rsidRDefault="00EA5157" w:rsidP="00EA5157">
      <w:pPr>
        <w:pStyle w:val="Header"/>
        <w:tabs>
          <w:tab w:val="left" w:pos="720"/>
        </w:tabs>
        <w:spacing w:line="276" w:lineRule="auto"/>
        <w:rPr>
          <w:rFonts w:ascii="Century Gothic" w:hAnsi="Century Gothic"/>
          <w:sz w:val="20"/>
        </w:rPr>
      </w:pPr>
      <w:r>
        <w:rPr>
          <w:rFonts w:ascii="Century Gothic" w:hAnsi="Century Gothic"/>
          <w:sz w:val="20"/>
        </w:rPr>
        <w:t xml:space="preserve">Direct </w:t>
      </w:r>
      <w:proofErr w:type="gramStart"/>
      <w:r>
        <w:rPr>
          <w:rFonts w:ascii="Century Gothic" w:hAnsi="Century Gothic"/>
          <w:sz w:val="20"/>
        </w:rPr>
        <w:t>line :</w:t>
      </w:r>
      <w:proofErr w:type="gramEnd"/>
      <w:r>
        <w:rPr>
          <w:rFonts w:ascii="Century Gothic" w:hAnsi="Century Gothic"/>
          <w:sz w:val="20"/>
        </w:rPr>
        <w:t xml:space="preserve"> +233 (0) 0307056002                                    Direct line : +233 (0) 0307056002</w:t>
      </w:r>
    </w:p>
    <w:p w:rsidR="00EA5157" w:rsidRDefault="00EA5157">
      <w:pPr>
        <w:pStyle w:val="Header"/>
        <w:tabs>
          <w:tab w:val="left" w:pos="720"/>
        </w:tabs>
        <w:spacing w:line="276" w:lineRule="auto"/>
        <w:rPr>
          <w:rFonts w:ascii="Century Gothic" w:hAnsi="Century Gothic"/>
          <w:sz w:val="20"/>
        </w:rPr>
      </w:pPr>
      <w:r>
        <w:rPr>
          <w:rFonts w:ascii="Century Gothic" w:hAnsi="Century Gothic"/>
          <w:sz w:val="20"/>
        </w:rPr>
        <w:t xml:space="preserve">Email: </w:t>
      </w:r>
      <w:hyperlink r:id="rId7" w:history="1">
        <w:r w:rsidRPr="008006F6">
          <w:rPr>
            <w:rStyle w:val="Hyperlink"/>
            <w:rFonts w:ascii="Century Gothic" w:hAnsi="Century Gothic"/>
            <w:sz w:val="20"/>
          </w:rPr>
          <w:t>sasante-boateng@ecobank.com</w:t>
        </w:r>
      </w:hyperlink>
      <w:r>
        <w:rPr>
          <w:rFonts w:ascii="Century Gothic" w:hAnsi="Century Gothic"/>
          <w:sz w:val="20"/>
        </w:rPr>
        <w:t xml:space="preserve"> </w:t>
      </w:r>
      <w:r w:rsidR="00A758F0">
        <w:rPr>
          <w:rFonts w:ascii="Century Gothic" w:hAnsi="Century Gothic"/>
          <w:sz w:val="20"/>
        </w:rPr>
        <w:t xml:space="preserve">                     Email: gamissah@ecobank.com</w:t>
      </w:r>
    </w:p>
    <w:p w:rsidR="00EA5157" w:rsidRPr="00FC4AD0" w:rsidDel="00A758F0" w:rsidRDefault="00EA5157">
      <w:pPr>
        <w:pStyle w:val="Header"/>
        <w:tabs>
          <w:tab w:val="left" w:pos="720"/>
        </w:tabs>
        <w:spacing w:line="276" w:lineRule="auto"/>
        <w:rPr>
          <w:del w:id="2" w:author="OBENG Sandra" w:date="2017-02-15T10:29:00Z"/>
          <w:rFonts w:ascii="Century Gothic" w:hAnsi="Century Gothic"/>
          <w:sz w:val="20"/>
        </w:rPr>
      </w:pPr>
    </w:p>
    <w:p w:rsidR="00A96528" w:rsidRPr="00FC4AD0" w:rsidDel="00A758F0" w:rsidRDefault="00A96528">
      <w:pPr>
        <w:pStyle w:val="Heading2"/>
        <w:spacing w:line="276" w:lineRule="auto"/>
        <w:rPr>
          <w:del w:id="3" w:author="OBENG Sandra" w:date="2017-02-15T10:29:00Z"/>
          <w:rFonts w:ascii="Century Gothic" w:hAnsi="Century Gothic"/>
          <w:sz w:val="20"/>
        </w:rPr>
      </w:pPr>
    </w:p>
    <w:p w:rsidR="005D79B3" w:rsidRPr="00FC4AD0" w:rsidDel="00A758F0" w:rsidRDefault="005D79B3">
      <w:pPr>
        <w:pStyle w:val="Header1"/>
        <w:spacing w:after="0" w:line="276" w:lineRule="auto"/>
        <w:rPr>
          <w:del w:id="4" w:author="OBENG Sandra" w:date="2017-02-15T10:29:00Z"/>
          <w:rFonts w:ascii="Century Gothic" w:hAnsi="Century Gothic"/>
          <w:sz w:val="20"/>
        </w:rPr>
      </w:pPr>
    </w:p>
    <w:p w:rsidR="00D54BA3" w:rsidDel="00A758F0" w:rsidRDefault="00D54BA3" w:rsidP="00FC4AD0">
      <w:pPr>
        <w:pStyle w:val="DefaultStyle"/>
        <w:spacing w:line="276" w:lineRule="auto"/>
        <w:rPr>
          <w:del w:id="5" w:author="OBENG Sandra" w:date="2017-02-15T10:29:00Z"/>
          <w:rFonts w:ascii="Century Gothic" w:hAnsi="Century Gothic"/>
          <w:sz w:val="20"/>
        </w:rPr>
      </w:pPr>
    </w:p>
    <w:p w:rsidR="00D54BA3" w:rsidRDefault="00D54BA3" w:rsidP="00FC4AD0">
      <w:pPr>
        <w:pStyle w:val="DefaultStyle"/>
        <w:spacing w:line="276" w:lineRule="auto"/>
        <w:rPr>
          <w:rFonts w:ascii="Century Gothic" w:hAnsi="Century Gothic"/>
          <w:sz w:val="20"/>
        </w:rPr>
      </w:pPr>
    </w:p>
    <w:p w:rsidR="00D54BA3" w:rsidRPr="00FC4AD0" w:rsidRDefault="00D54BA3" w:rsidP="00FC4AD0">
      <w:pPr>
        <w:pStyle w:val="DefaultStyle"/>
        <w:spacing w:line="276" w:lineRule="auto"/>
        <w:rPr>
          <w:rFonts w:ascii="Century Gothic" w:hAnsi="Century Gothic"/>
          <w:sz w:val="20"/>
        </w:rPr>
      </w:pPr>
    </w:p>
    <w:p w:rsidR="00A96528" w:rsidRPr="00FC4AD0" w:rsidRDefault="0062270F">
      <w:pPr>
        <w:pStyle w:val="DefaultStyle"/>
        <w:tabs>
          <w:tab w:val="right" w:pos="9072"/>
        </w:tabs>
        <w:spacing w:after="120" w:line="276" w:lineRule="auto"/>
        <w:jc w:val="right"/>
        <w:rPr>
          <w:rFonts w:ascii="Century Gothic" w:hAnsi="Century Gothic"/>
          <w:sz w:val="20"/>
        </w:rPr>
      </w:pPr>
      <w:r w:rsidRPr="00FC4AD0">
        <w:rPr>
          <w:rFonts w:ascii="Century Gothic" w:hAnsi="Century Gothic"/>
          <w:b/>
          <w:sz w:val="20"/>
        </w:rPr>
        <w:t>APPENDIX A</w:t>
      </w:r>
    </w:p>
    <w:p w:rsidR="00A96528" w:rsidRPr="00FC4AD0" w:rsidRDefault="00A96528">
      <w:pPr>
        <w:pStyle w:val="TOAHeading"/>
        <w:tabs>
          <w:tab w:val="right" w:pos="9072"/>
        </w:tabs>
        <w:suppressAutoHyphens w:val="0"/>
        <w:rPr>
          <w:rFonts w:ascii="Century Gothic" w:hAnsi="Century Gothic"/>
          <w:sz w:val="20"/>
        </w:rPr>
      </w:pPr>
    </w:p>
    <w:p w:rsidR="00813687" w:rsidRDefault="0062270F">
      <w:pPr>
        <w:pStyle w:val="DefaultStyle"/>
        <w:rPr>
          <w:rFonts w:ascii="Century Gothic" w:hAnsi="Century Gothic"/>
          <w:b/>
          <w:sz w:val="20"/>
        </w:rPr>
      </w:pPr>
      <w:r w:rsidRPr="00FC4AD0">
        <w:rPr>
          <w:rFonts w:ascii="Century Gothic" w:hAnsi="Century Gothic"/>
          <w:b/>
          <w:sz w:val="20"/>
        </w:rPr>
        <w:t>To:</w:t>
      </w:r>
      <w:r w:rsidRPr="00FC4AD0">
        <w:rPr>
          <w:rFonts w:ascii="Century Gothic" w:hAnsi="Century Gothic"/>
          <w:sz w:val="20"/>
        </w:rPr>
        <w:t xml:space="preserve">     </w:t>
      </w:r>
      <w:r w:rsidR="00F9455D">
        <w:rPr>
          <w:rFonts w:ascii="Century Gothic" w:hAnsi="Century Gothic"/>
          <w:sz w:val="20"/>
        </w:rPr>
        <w:t>Ecobank Ghana Ltd</w:t>
      </w:r>
      <w:r w:rsidRPr="00FC4AD0">
        <w:rPr>
          <w:rFonts w:ascii="Century Gothic" w:hAnsi="Century Gothic"/>
          <w:sz w:val="20"/>
        </w:rPr>
        <w:tab/>
      </w:r>
      <w:r w:rsidRPr="00FC4AD0">
        <w:rPr>
          <w:rFonts w:ascii="Century Gothic" w:hAnsi="Century Gothic"/>
          <w:sz w:val="20"/>
        </w:rPr>
        <w:tab/>
      </w:r>
      <w:r w:rsidR="00FF652F">
        <w:rPr>
          <w:rFonts w:ascii="Century Gothic" w:hAnsi="Century Gothic"/>
          <w:b/>
          <w:sz w:val="20"/>
        </w:rPr>
        <w:t xml:space="preserve"> </w:t>
      </w:r>
      <w:r w:rsidR="00C861B8">
        <w:rPr>
          <w:rFonts w:ascii="Century Gothic" w:hAnsi="Century Gothic"/>
          <w:b/>
          <w:sz w:val="20"/>
        </w:rPr>
        <w:t xml:space="preserve"> </w:t>
      </w:r>
      <w:r w:rsidRPr="00FC4AD0">
        <w:rPr>
          <w:rFonts w:ascii="Century Gothic" w:hAnsi="Century Gothic"/>
          <w:b/>
          <w:sz w:val="20"/>
        </w:rPr>
        <w:t>Reference No.:</w:t>
      </w:r>
      <w:r w:rsidR="00FF652F" w:rsidRPr="00FF652F">
        <w:rPr>
          <w:rFonts w:ascii="Century Gothic" w:hAnsi="Century Gothic"/>
          <w:b/>
          <w:sz w:val="20"/>
        </w:rPr>
        <w:t xml:space="preserve"> </w:t>
      </w:r>
      <w:r w:rsidR="00295A91">
        <w:rPr>
          <w:rFonts w:ascii="Century Gothic" w:hAnsi="Century Gothic"/>
          <w:b/>
          <w:sz w:val="20"/>
        </w:rPr>
        <w:t>EGH/ BNK/ RFQ /JAN/2019 00</w:t>
      </w:r>
      <w:r w:rsidR="00055B00">
        <w:rPr>
          <w:rFonts w:ascii="Century Gothic" w:hAnsi="Century Gothic"/>
          <w:b/>
          <w:sz w:val="20"/>
        </w:rPr>
        <w:t>1</w:t>
      </w:r>
      <w:r w:rsidR="00AF7118">
        <w:rPr>
          <w:rFonts w:ascii="Century Gothic" w:hAnsi="Century Gothic"/>
          <w:b/>
          <w:sz w:val="20"/>
        </w:rPr>
        <w:t>7</w:t>
      </w:r>
    </w:p>
    <w:p w:rsidR="00813687" w:rsidRDefault="00813687">
      <w:pPr>
        <w:pStyle w:val="DefaultStyle"/>
        <w:rPr>
          <w:rFonts w:ascii="Century Gothic" w:hAnsi="Century Gothic"/>
          <w:b/>
          <w:sz w:val="20"/>
        </w:rPr>
      </w:pPr>
    </w:p>
    <w:p w:rsidR="00A96528" w:rsidRPr="00FC4AD0" w:rsidRDefault="0062270F">
      <w:pPr>
        <w:pStyle w:val="DefaultStyle"/>
        <w:rPr>
          <w:rFonts w:ascii="Century Gothic" w:hAnsi="Century Gothic"/>
          <w:sz w:val="18"/>
          <w:szCs w:val="18"/>
        </w:rPr>
      </w:pPr>
      <w:r w:rsidRPr="00FC4AD0">
        <w:rPr>
          <w:rFonts w:ascii="Century Gothic" w:hAnsi="Century Gothic"/>
          <w:b/>
          <w:sz w:val="20"/>
        </w:rPr>
        <w:t xml:space="preserve">Date: </w:t>
      </w:r>
      <w:r w:rsidR="005157D3" w:rsidRPr="00FC4AD0">
        <w:rPr>
          <w:rFonts w:ascii="Century Gothic" w:hAnsi="Century Gothic"/>
          <w:b/>
          <w:sz w:val="20"/>
        </w:rPr>
        <w:t xml:space="preserve"> </w:t>
      </w:r>
      <w:r w:rsidR="00295A91">
        <w:rPr>
          <w:rFonts w:ascii="Century Gothic" w:hAnsi="Century Gothic"/>
          <w:sz w:val="20"/>
        </w:rPr>
        <w:t xml:space="preserve">Monday </w:t>
      </w:r>
      <w:r w:rsidR="00E52BDC">
        <w:rPr>
          <w:rFonts w:ascii="Century Gothic" w:hAnsi="Century Gothic"/>
          <w:sz w:val="20"/>
        </w:rPr>
        <w:t xml:space="preserve"> </w:t>
      </w:r>
      <w:r w:rsidR="0092158C">
        <w:rPr>
          <w:rFonts w:ascii="Century Gothic" w:hAnsi="Century Gothic"/>
          <w:sz w:val="20"/>
        </w:rPr>
        <w:t xml:space="preserve"> </w:t>
      </w:r>
      <w:r w:rsidR="00813687">
        <w:rPr>
          <w:rFonts w:ascii="Century Gothic" w:hAnsi="Century Gothic"/>
          <w:sz w:val="20"/>
        </w:rPr>
        <w:t>8</w:t>
      </w:r>
      <w:r w:rsidR="00813687" w:rsidRPr="007E27B3">
        <w:rPr>
          <w:rFonts w:ascii="Century Gothic" w:hAnsi="Century Gothic"/>
          <w:sz w:val="20"/>
          <w:vertAlign w:val="superscript"/>
        </w:rPr>
        <w:t>th</w:t>
      </w:r>
      <w:r w:rsidR="00813687">
        <w:rPr>
          <w:rFonts w:ascii="Century Gothic" w:hAnsi="Century Gothic"/>
          <w:sz w:val="20"/>
        </w:rPr>
        <w:t xml:space="preserve"> </w:t>
      </w:r>
      <w:r w:rsidR="00295A91">
        <w:rPr>
          <w:rFonts w:ascii="Century Gothic" w:hAnsi="Century Gothic"/>
          <w:sz w:val="20"/>
        </w:rPr>
        <w:t>Jan</w:t>
      </w:r>
      <w:r w:rsidR="00E52BDC">
        <w:rPr>
          <w:rFonts w:ascii="Century Gothic" w:hAnsi="Century Gothic"/>
          <w:sz w:val="20"/>
        </w:rPr>
        <w:t>, 201</w:t>
      </w:r>
      <w:r w:rsidR="00295A91">
        <w:rPr>
          <w:rFonts w:ascii="Century Gothic" w:hAnsi="Century Gothic"/>
          <w:sz w:val="20"/>
        </w:rPr>
        <w:t>9</w:t>
      </w:r>
      <w:r w:rsidRPr="00FC4AD0">
        <w:rPr>
          <w:rFonts w:ascii="Century Gothic" w:hAnsi="Century Gothic"/>
          <w:sz w:val="20"/>
        </w:rPr>
        <w:tab/>
      </w:r>
      <w:r w:rsidRPr="00FC4AD0">
        <w:rPr>
          <w:rFonts w:ascii="Century Gothic" w:hAnsi="Century Gothic"/>
          <w:sz w:val="20"/>
        </w:rPr>
        <w:tab/>
      </w:r>
      <w:r w:rsidR="00E03E60">
        <w:rPr>
          <w:rFonts w:ascii="Century Gothic" w:hAnsi="Century Gothic"/>
          <w:sz w:val="20"/>
        </w:rPr>
        <w:t xml:space="preserve">           </w:t>
      </w:r>
      <w:r w:rsidR="00C861B8">
        <w:rPr>
          <w:rFonts w:ascii="Century Gothic" w:hAnsi="Century Gothic"/>
          <w:sz w:val="20"/>
        </w:rPr>
        <w:tab/>
      </w:r>
      <w:r w:rsidR="00C861B8">
        <w:rPr>
          <w:rFonts w:ascii="Century Gothic" w:hAnsi="Century Gothic"/>
          <w:sz w:val="20"/>
        </w:rPr>
        <w:tab/>
      </w:r>
      <w:r w:rsidR="00E03E60">
        <w:rPr>
          <w:rFonts w:ascii="Century Gothic" w:hAnsi="Century Gothic"/>
          <w:sz w:val="20"/>
        </w:rPr>
        <w:t xml:space="preserve">  </w:t>
      </w:r>
      <w:r w:rsidRPr="00FC4AD0">
        <w:rPr>
          <w:rFonts w:ascii="Century Gothic" w:hAnsi="Century Gothic"/>
          <w:b/>
          <w:sz w:val="20"/>
        </w:rPr>
        <w:t xml:space="preserve">Supplier Name:    </w:t>
      </w:r>
      <w:r w:rsidRPr="00FC4AD0">
        <w:rPr>
          <w:rFonts w:ascii="Century Gothic" w:hAnsi="Century Gothic"/>
          <w:sz w:val="18"/>
          <w:szCs w:val="18"/>
        </w:rPr>
        <w:t>_______________________</w:t>
      </w:r>
      <w:r w:rsidR="00FC4AD0">
        <w:rPr>
          <w:rFonts w:ascii="Century Gothic" w:hAnsi="Century Gothic"/>
          <w:sz w:val="18"/>
          <w:szCs w:val="18"/>
        </w:rPr>
        <w:t>_</w:t>
      </w:r>
    </w:p>
    <w:p w:rsidR="00A96528" w:rsidRPr="00FC4AD0" w:rsidRDefault="00A96528">
      <w:pPr>
        <w:pStyle w:val="DefaultStyle"/>
        <w:rPr>
          <w:rFonts w:ascii="Century Gothic" w:hAnsi="Century Gothic"/>
          <w:sz w:val="18"/>
          <w:szCs w:val="18"/>
        </w:rPr>
      </w:pPr>
    </w:p>
    <w:p w:rsidR="005E4EB4" w:rsidRDefault="005E4EB4">
      <w:pPr>
        <w:pStyle w:val="DefaultStyle"/>
        <w:rPr>
          <w:rFonts w:ascii="Century Gothic" w:hAnsi="Century Gothic"/>
          <w:sz w:val="20"/>
        </w:rPr>
      </w:pPr>
    </w:p>
    <w:p w:rsidR="00D54BA3" w:rsidRPr="00FC4AD0" w:rsidRDefault="00D54BA3">
      <w:pPr>
        <w:pStyle w:val="DefaultStyle"/>
        <w:rPr>
          <w:rFonts w:ascii="Century Gothic" w:hAnsi="Century Gothic"/>
          <w:sz w:val="20"/>
        </w:rPr>
      </w:pPr>
    </w:p>
    <w:p w:rsidR="00A96528" w:rsidRPr="00FC4AD0" w:rsidRDefault="0062270F" w:rsidP="00FC4AD0">
      <w:pPr>
        <w:pStyle w:val="DefaultStyle"/>
        <w:spacing w:line="276" w:lineRule="auto"/>
        <w:rPr>
          <w:rFonts w:ascii="Century Gothic" w:hAnsi="Century Gothic"/>
          <w:sz w:val="20"/>
        </w:rPr>
      </w:pPr>
      <w:r w:rsidRPr="00FC4AD0">
        <w:rPr>
          <w:rFonts w:ascii="Century Gothic" w:hAnsi="Century Gothic"/>
          <w:sz w:val="20"/>
        </w:rPr>
        <w:t xml:space="preserve">We offer to supply on the terms of the Request for Quotation under the above reference dated </w:t>
      </w:r>
      <w:r w:rsidR="001B54F5">
        <w:rPr>
          <w:rFonts w:ascii="Century Gothic" w:hAnsi="Century Gothic"/>
          <w:sz w:val="20"/>
        </w:rPr>
        <w:t>Monday 8</w:t>
      </w:r>
      <w:r w:rsidR="001B54F5" w:rsidRPr="007E27B3">
        <w:rPr>
          <w:rFonts w:ascii="Century Gothic" w:hAnsi="Century Gothic"/>
          <w:sz w:val="20"/>
          <w:vertAlign w:val="superscript"/>
        </w:rPr>
        <w:t>th</w:t>
      </w:r>
      <w:r w:rsidR="001B54F5">
        <w:rPr>
          <w:rFonts w:ascii="Century Gothic" w:hAnsi="Century Gothic"/>
          <w:sz w:val="20"/>
        </w:rPr>
        <w:t xml:space="preserve"> January 2019</w:t>
      </w:r>
      <w:r w:rsidR="005B36B3">
        <w:rPr>
          <w:rFonts w:ascii="Century Gothic" w:hAnsi="Century Gothic"/>
          <w:sz w:val="20"/>
        </w:rPr>
        <w:t xml:space="preserve"> </w:t>
      </w:r>
      <w:r w:rsidRPr="00FC4AD0">
        <w:rPr>
          <w:rFonts w:ascii="Century Gothic" w:hAnsi="Century Gothic"/>
          <w:sz w:val="20"/>
        </w:rPr>
        <w:t>("the RFQ") the Goods detailed below.</w:t>
      </w:r>
    </w:p>
    <w:p w:rsidR="00A96528" w:rsidRPr="00FC4AD0" w:rsidRDefault="00A96528">
      <w:pPr>
        <w:pStyle w:val="DefaultStyle"/>
        <w:spacing w:line="276" w:lineRule="auto"/>
        <w:jc w:val="both"/>
        <w:rPr>
          <w:rFonts w:ascii="Century Gothic" w:hAnsi="Century Gothic"/>
          <w:sz w:val="20"/>
        </w:rPr>
      </w:pPr>
    </w:p>
    <w:p w:rsidR="00784176" w:rsidRPr="00FC4AD0" w:rsidRDefault="0062270F">
      <w:pPr>
        <w:pStyle w:val="DefaultStyle"/>
        <w:spacing w:after="120" w:line="276" w:lineRule="auto"/>
        <w:jc w:val="both"/>
        <w:rPr>
          <w:rFonts w:ascii="Century Gothic" w:hAnsi="Century Gothic"/>
          <w:sz w:val="20"/>
        </w:rPr>
      </w:pPr>
      <w:r w:rsidRPr="00FC4AD0">
        <w:rPr>
          <w:rFonts w:ascii="Century Gothic" w:hAnsi="Century Gothic"/>
          <w:sz w:val="20"/>
        </w:rPr>
        <w:t>Any resultant Contract will be subject to the Contract Conditions referred to in the RFQ and such other conditions specified therein.</w:t>
      </w:r>
    </w:p>
    <w:p w:rsidR="00D54BA3" w:rsidRPr="00FC4AD0" w:rsidRDefault="0062270F">
      <w:pPr>
        <w:pStyle w:val="TextBody"/>
        <w:spacing w:line="276" w:lineRule="auto"/>
        <w:rPr>
          <w:rFonts w:ascii="Century Gothic" w:hAnsi="Century Gothic"/>
          <w:sz w:val="20"/>
        </w:rPr>
      </w:pPr>
      <w:r w:rsidRPr="00FC4AD0">
        <w:rPr>
          <w:rFonts w:ascii="Century Gothic" w:hAnsi="Century Gothic"/>
          <w:sz w:val="20"/>
        </w:rPr>
        <w:t>Delivery of the Goods shall take place within the period stated below from the date of receipt of an award of Contract.</w:t>
      </w:r>
    </w:p>
    <w:tbl>
      <w:tblPr>
        <w:tblW w:w="0" w:type="auto"/>
        <w:jc w:val="center"/>
        <w:tblBorders>
          <w:top w:val="single" w:sz="12" w:space="0" w:color="00000A"/>
          <w:left w:val="single" w:sz="12" w:space="0" w:color="00000A"/>
          <w:bottom w:val="single" w:sz="6" w:space="0" w:color="00000A"/>
          <w:right w:val="single" w:sz="12" w:space="0" w:color="00000A"/>
          <w:insideH w:val="single" w:sz="6" w:space="0" w:color="00000A"/>
          <w:insideV w:val="single" w:sz="12" w:space="0" w:color="00000A"/>
        </w:tblBorders>
        <w:tblCellMar>
          <w:left w:w="77" w:type="dxa"/>
        </w:tblCellMar>
        <w:tblLook w:val="0000" w:firstRow="0" w:lastRow="0" w:firstColumn="0" w:lastColumn="0" w:noHBand="0" w:noVBand="0"/>
      </w:tblPr>
      <w:tblGrid>
        <w:gridCol w:w="618"/>
        <w:gridCol w:w="4291"/>
        <w:gridCol w:w="1009"/>
        <w:gridCol w:w="1501"/>
        <w:gridCol w:w="1520"/>
        <w:tblGridChange w:id="6">
          <w:tblGrid>
            <w:gridCol w:w="618"/>
            <w:gridCol w:w="4291"/>
            <w:gridCol w:w="1009"/>
            <w:gridCol w:w="1501"/>
            <w:gridCol w:w="1520"/>
          </w:tblGrid>
        </w:tblGridChange>
      </w:tblGrid>
      <w:tr w:rsidR="00A96528" w:rsidRPr="00FC4AD0" w:rsidTr="00756048">
        <w:trPr>
          <w:cantSplit/>
          <w:trHeight w:val="417"/>
          <w:tblHeader/>
          <w:jc w:val="center"/>
        </w:trPr>
        <w:tc>
          <w:tcPr>
            <w:tcW w:w="618" w:type="dxa"/>
            <w:vMerge w:val="restart"/>
            <w:tcBorders>
              <w:top w:val="single" w:sz="12" w:space="0" w:color="00000A"/>
              <w:left w:val="single" w:sz="12" w:space="0" w:color="00000A"/>
              <w:bottom w:val="single" w:sz="6" w:space="0" w:color="00000A"/>
              <w:right w:val="single" w:sz="12" w:space="0" w:color="00000A"/>
            </w:tcBorders>
            <w:shd w:val="clear" w:color="auto" w:fill="auto"/>
            <w:tcMar>
              <w:left w:w="77" w:type="dxa"/>
            </w:tcMar>
          </w:tcPr>
          <w:p w:rsidR="00A96528" w:rsidRPr="00FC4AD0" w:rsidRDefault="00A96528">
            <w:pPr>
              <w:pStyle w:val="DefaultStyle"/>
              <w:spacing w:line="276" w:lineRule="auto"/>
              <w:jc w:val="center"/>
              <w:rPr>
                <w:rFonts w:ascii="Century Gothic" w:hAnsi="Century Gothic"/>
                <w:sz w:val="20"/>
              </w:rPr>
            </w:pPr>
          </w:p>
          <w:p w:rsidR="00A96528" w:rsidRPr="00FC4AD0" w:rsidRDefault="0062270F" w:rsidP="0062270F">
            <w:pPr>
              <w:pStyle w:val="DefaultStyle"/>
              <w:spacing w:line="276" w:lineRule="auto"/>
              <w:rPr>
                <w:rFonts w:ascii="Century Gothic" w:hAnsi="Century Gothic"/>
                <w:sz w:val="20"/>
              </w:rPr>
            </w:pPr>
            <w:r w:rsidRPr="00FC4AD0">
              <w:rPr>
                <w:rFonts w:ascii="Century Gothic" w:hAnsi="Century Gothic"/>
                <w:b/>
                <w:sz w:val="20"/>
              </w:rPr>
              <w:t>Item</w:t>
            </w:r>
          </w:p>
          <w:p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rPr>
              <w:t>No.</w:t>
            </w:r>
          </w:p>
        </w:tc>
        <w:tc>
          <w:tcPr>
            <w:tcW w:w="4291" w:type="dxa"/>
            <w:vMerge w:val="restart"/>
            <w:tcBorders>
              <w:top w:val="single" w:sz="12" w:space="0" w:color="00000A"/>
              <w:left w:val="single" w:sz="12" w:space="0" w:color="00000A"/>
              <w:bottom w:val="single" w:sz="6" w:space="0" w:color="00000A"/>
              <w:right w:val="single" w:sz="12" w:space="0" w:color="00000A"/>
            </w:tcBorders>
            <w:shd w:val="clear" w:color="auto" w:fill="auto"/>
            <w:tcMar>
              <w:left w:w="77" w:type="dxa"/>
            </w:tcMar>
          </w:tcPr>
          <w:p w:rsidR="00A96528" w:rsidRPr="00FC4AD0" w:rsidRDefault="00A96528">
            <w:pPr>
              <w:pStyle w:val="DefaultStyle"/>
              <w:spacing w:line="276" w:lineRule="auto"/>
              <w:jc w:val="center"/>
              <w:rPr>
                <w:rFonts w:ascii="Century Gothic" w:hAnsi="Century Gothic"/>
                <w:sz w:val="20"/>
              </w:rPr>
            </w:pPr>
          </w:p>
          <w:p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rPr>
              <w:t>Description</w:t>
            </w:r>
            <w:r w:rsidR="00A545C6">
              <w:rPr>
                <w:rFonts w:ascii="Century Gothic" w:hAnsi="Century Gothic"/>
                <w:b/>
                <w:sz w:val="20"/>
              </w:rPr>
              <w:t xml:space="preserve"> of Items</w:t>
            </w:r>
          </w:p>
        </w:tc>
        <w:tc>
          <w:tcPr>
            <w:tcW w:w="1009" w:type="dxa"/>
            <w:vMerge w:val="restart"/>
            <w:tcBorders>
              <w:top w:val="single" w:sz="12" w:space="0" w:color="00000A"/>
              <w:left w:val="single" w:sz="12" w:space="0" w:color="00000A"/>
              <w:bottom w:val="single" w:sz="6" w:space="0" w:color="00000A"/>
              <w:right w:val="single" w:sz="12" w:space="0" w:color="00000A"/>
            </w:tcBorders>
            <w:shd w:val="clear" w:color="auto" w:fill="auto"/>
            <w:tcMar>
              <w:left w:w="77" w:type="dxa"/>
            </w:tcMar>
          </w:tcPr>
          <w:p w:rsidR="00A96528" w:rsidRPr="00FC4AD0" w:rsidRDefault="00A96528">
            <w:pPr>
              <w:pStyle w:val="DefaultStyle"/>
              <w:spacing w:line="276" w:lineRule="auto"/>
              <w:jc w:val="center"/>
              <w:rPr>
                <w:rFonts w:ascii="Century Gothic" w:hAnsi="Century Gothic"/>
                <w:sz w:val="20"/>
              </w:rPr>
            </w:pPr>
          </w:p>
          <w:p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rPr>
              <w:t>Quantity</w:t>
            </w:r>
          </w:p>
        </w:tc>
        <w:tc>
          <w:tcPr>
            <w:tcW w:w="3021" w:type="dxa"/>
            <w:gridSpan w:val="2"/>
            <w:tcBorders>
              <w:top w:val="single" w:sz="12" w:space="0" w:color="00000A"/>
              <w:left w:val="single" w:sz="12" w:space="0" w:color="00000A"/>
              <w:bottom w:val="single" w:sz="12" w:space="0" w:color="00000A"/>
              <w:right w:val="single" w:sz="12" w:space="0" w:color="00000A"/>
            </w:tcBorders>
            <w:shd w:val="clear" w:color="auto" w:fill="auto"/>
            <w:tcMar>
              <w:left w:w="77" w:type="dxa"/>
            </w:tcMar>
          </w:tcPr>
          <w:p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rPr>
              <w:t xml:space="preserve">Currency </w:t>
            </w:r>
            <w:r w:rsidR="00DA0F03">
              <w:rPr>
                <w:rFonts w:ascii="Century Gothic" w:hAnsi="Century Gothic"/>
                <w:b/>
                <w:sz w:val="20"/>
              </w:rPr>
              <w:t>GHS</w:t>
            </w:r>
          </w:p>
        </w:tc>
      </w:tr>
      <w:tr w:rsidR="00A96528" w:rsidRPr="00FC4AD0" w:rsidTr="009522F0">
        <w:tblPrEx>
          <w:tblW w:w="0" w:type="auto"/>
          <w:jc w:val="center"/>
          <w:tblBorders>
            <w:top w:val="single" w:sz="12" w:space="0" w:color="00000A"/>
            <w:left w:val="single" w:sz="12" w:space="0" w:color="00000A"/>
            <w:bottom w:val="single" w:sz="6" w:space="0" w:color="00000A"/>
            <w:right w:val="single" w:sz="12" w:space="0" w:color="00000A"/>
            <w:insideH w:val="single" w:sz="6" w:space="0" w:color="00000A"/>
            <w:insideV w:val="single" w:sz="12" w:space="0" w:color="00000A"/>
          </w:tblBorders>
          <w:tblCellMar>
            <w:left w:w="77" w:type="dxa"/>
          </w:tblCellMar>
          <w:tblLook w:val="0000" w:firstRow="0" w:lastRow="0" w:firstColumn="0" w:lastColumn="0" w:noHBand="0" w:noVBand="0"/>
          <w:tblPrExChange w:id="7" w:author="OBENG Sandra" w:date="2019-01-09T09:18:00Z">
            <w:tblPrEx>
              <w:tblW w:w="0" w:type="auto"/>
              <w:jc w:val="center"/>
              <w:tblBorders>
                <w:top w:val="single" w:sz="12" w:space="0" w:color="00000A"/>
                <w:left w:val="single" w:sz="12" w:space="0" w:color="00000A"/>
                <w:bottom w:val="single" w:sz="6" w:space="0" w:color="00000A"/>
                <w:right w:val="single" w:sz="12" w:space="0" w:color="00000A"/>
                <w:insideH w:val="single" w:sz="6" w:space="0" w:color="00000A"/>
                <w:insideV w:val="single" w:sz="12" w:space="0" w:color="00000A"/>
              </w:tblBorders>
              <w:tblCellMar>
                <w:left w:w="77" w:type="dxa"/>
              </w:tblCellMar>
              <w:tblLook w:val="0000" w:firstRow="0" w:lastRow="0" w:firstColumn="0" w:lastColumn="0" w:noHBand="0" w:noVBand="0"/>
            </w:tblPrEx>
          </w:tblPrExChange>
        </w:tblPrEx>
        <w:trPr>
          <w:cantSplit/>
          <w:trHeight w:val="942"/>
          <w:jc w:val="center"/>
          <w:trPrChange w:id="8" w:author="OBENG Sandra" w:date="2019-01-09T09:18:00Z">
            <w:trPr>
              <w:cantSplit/>
              <w:trHeight w:val="393"/>
              <w:jc w:val="center"/>
            </w:trPr>
          </w:trPrChange>
        </w:trPr>
        <w:tc>
          <w:tcPr>
            <w:tcW w:w="618" w:type="dxa"/>
            <w:vMerge/>
            <w:tcBorders>
              <w:top w:val="single" w:sz="6" w:space="0" w:color="00000A"/>
              <w:left w:val="single" w:sz="12" w:space="0" w:color="00000A"/>
              <w:bottom w:val="single" w:sz="12" w:space="0" w:color="00000A"/>
              <w:right w:val="single" w:sz="12" w:space="0" w:color="00000A"/>
            </w:tcBorders>
            <w:shd w:val="clear" w:color="auto" w:fill="auto"/>
            <w:tcMar>
              <w:left w:w="62" w:type="dxa"/>
              <w:right w:w="107" w:type="dxa"/>
            </w:tcMar>
            <w:tcPrChange w:id="9" w:author="OBENG Sandra" w:date="2019-01-09T09:18:00Z">
              <w:tcPr>
                <w:tcW w:w="618" w:type="dxa"/>
                <w:vMerge/>
                <w:tcBorders>
                  <w:top w:val="single" w:sz="6" w:space="0" w:color="00000A"/>
                  <w:left w:val="single" w:sz="12" w:space="0" w:color="00000A"/>
                  <w:bottom w:val="single" w:sz="12" w:space="0" w:color="00000A"/>
                  <w:right w:val="single" w:sz="12" w:space="0" w:color="00000A"/>
                </w:tcBorders>
                <w:shd w:val="clear" w:color="auto" w:fill="auto"/>
                <w:tcMar>
                  <w:left w:w="62" w:type="dxa"/>
                  <w:right w:w="107" w:type="dxa"/>
                </w:tcMar>
              </w:tcPr>
            </w:tcPrChange>
          </w:tcPr>
          <w:p w:rsidR="00A96528" w:rsidRPr="00FC4AD0" w:rsidRDefault="00A96528">
            <w:pPr>
              <w:pStyle w:val="DefaultStyle"/>
              <w:spacing w:line="276" w:lineRule="auto"/>
              <w:rPr>
                <w:rFonts w:ascii="Century Gothic" w:hAnsi="Century Gothic"/>
                <w:sz w:val="20"/>
              </w:rPr>
            </w:pPr>
          </w:p>
        </w:tc>
        <w:tc>
          <w:tcPr>
            <w:tcW w:w="4291" w:type="dxa"/>
            <w:vMerge/>
            <w:tcBorders>
              <w:top w:val="single" w:sz="6" w:space="0" w:color="00000A"/>
              <w:left w:val="single" w:sz="12" w:space="0" w:color="00000A"/>
              <w:bottom w:val="single" w:sz="12" w:space="0" w:color="00000A"/>
              <w:right w:val="single" w:sz="12" w:space="0" w:color="00000A"/>
            </w:tcBorders>
            <w:shd w:val="clear" w:color="auto" w:fill="auto"/>
            <w:tcMar>
              <w:left w:w="62" w:type="dxa"/>
              <w:right w:w="107" w:type="dxa"/>
            </w:tcMar>
            <w:tcPrChange w:id="10" w:author="OBENG Sandra" w:date="2019-01-09T09:18:00Z">
              <w:tcPr>
                <w:tcW w:w="4291" w:type="dxa"/>
                <w:vMerge/>
                <w:tcBorders>
                  <w:top w:val="single" w:sz="6" w:space="0" w:color="00000A"/>
                  <w:left w:val="single" w:sz="12" w:space="0" w:color="00000A"/>
                  <w:bottom w:val="single" w:sz="12" w:space="0" w:color="00000A"/>
                  <w:right w:val="single" w:sz="12" w:space="0" w:color="00000A"/>
                </w:tcBorders>
                <w:shd w:val="clear" w:color="auto" w:fill="auto"/>
                <w:tcMar>
                  <w:left w:w="62" w:type="dxa"/>
                  <w:right w:w="107" w:type="dxa"/>
                </w:tcMar>
              </w:tcPr>
            </w:tcPrChange>
          </w:tcPr>
          <w:p w:rsidR="00A96528" w:rsidRPr="00FC4AD0" w:rsidRDefault="00A96528">
            <w:pPr>
              <w:pStyle w:val="DefaultStyle"/>
              <w:spacing w:line="276" w:lineRule="auto"/>
              <w:rPr>
                <w:rFonts w:ascii="Century Gothic" w:hAnsi="Century Gothic"/>
                <w:sz w:val="20"/>
              </w:rPr>
            </w:pPr>
          </w:p>
        </w:tc>
        <w:tc>
          <w:tcPr>
            <w:tcW w:w="1009" w:type="dxa"/>
            <w:vMerge/>
            <w:tcBorders>
              <w:top w:val="single" w:sz="6" w:space="0" w:color="00000A"/>
              <w:left w:val="single" w:sz="12" w:space="0" w:color="00000A"/>
              <w:bottom w:val="single" w:sz="12" w:space="0" w:color="00000A"/>
              <w:right w:val="single" w:sz="12" w:space="0" w:color="00000A"/>
            </w:tcBorders>
            <w:shd w:val="clear" w:color="auto" w:fill="auto"/>
            <w:tcMar>
              <w:left w:w="62" w:type="dxa"/>
              <w:right w:w="107" w:type="dxa"/>
            </w:tcMar>
            <w:tcPrChange w:id="11" w:author="OBENG Sandra" w:date="2019-01-09T09:18:00Z">
              <w:tcPr>
                <w:tcW w:w="1009" w:type="dxa"/>
                <w:vMerge/>
                <w:tcBorders>
                  <w:top w:val="single" w:sz="6" w:space="0" w:color="00000A"/>
                  <w:left w:val="single" w:sz="12" w:space="0" w:color="00000A"/>
                  <w:bottom w:val="single" w:sz="12" w:space="0" w:color="00000A"/>
                  <w:right w:val="single" w:sz="12" w:space="0" w:color="00000A"/>
                </w:tcBorders>
                <w:shd w:val="clear" w:color="auto" w:fill="auto"/>
                <w:tcMar>
                  <w:left w:w="62" w:type="dxa"/>
                  <w:right w:w="107" w:type="dxa"/>
                </w:tcMar>
              </w:tcPr>
            </w:tcPrChange>
          </w:tcPr>
          <w:p w:rsidR="00A96528" w:rsidRPr="00FC4AD0" w:rsidRDefault="00A96528">
            <w:pPr>
              <w:pStyle w:val="DefaultStyle"/>
              <w:spacing w:line="276" w:lineRule="auto"/>
              <w:jc w:val="center"/>
              <w:rPr>
                <w:rFonts w:ascii="Century Gothic" w:hAnsi="Century Gothic"/>
                <w:sz w:val="20"/>
              </w:rPr>
            </w:pPr>
          </w:p>
        </w:tc>
        <w:tc>
          <w:tcPr>
            <w:tcW w:w="1501" w:type="dxa"/>
            <w:tcBorders>
              <w:top w:val="single" w:sz="12" w:space="0" w:color="00000A"/>
              <w:left w:val="single" w:sz="12" w:space="0" w:color="00000A"/>
              <w:bottom w:val="single" w:sz="12" w:space="0" w:color="00000A"/>
              <w:right w:val="single" w:sz="12" w:space="0" w:color="00000A"/>
            </w:tcBorders>
            <w:shd w:val="clear" w:color="auto" w:fill="auto"/>
            <w:tcMar>
              <w:left w:w="62" w:type="dxa"/>
              <w:right w:w="107" w:type="dxa"/>
            </w:tcMar>
            <w:tcPrChange w:id="12" w:author="OBENG Sandra" w:date="2019-01-09T09:18:00Z">
              <w:tcPr>
                <w:tcW w:w="1501" w:type="dxa"/>
                <w:tcBorders>
                  <w:top w:val="single" w:sz="12" w:space="0" w:color="00000A"/>
                  <w:left w:val="single" w:sz="12" w:space="0" w:color="00000A"/>
                  <w:bottom w:val="single" w:sz="12" w:space="0" w:color="00000A"/>
                  <w:right w:val="single" w:sz="12" w:space="0" w:color="00000A"/>
                </w:tcBorders>
                <w:shd w:val="clear" w:color="auto" w:fill="auto"/>
                <w:tcMar>
                  <w:left w:w="62" w:type="dxa"/>
                  <w:right w:w="107" w:type="dxa"/>
                </w:tcMar>
              </w:tcPr>
            </w:tcPrChange>
          </w:tcPr>
          <w:p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rPr>
              <w:t>Unit Price</w:t>
            </w:r>
            <w:r w:rsidR="002E57D1">
              <w:rPr>
                <w:rFonts w:ascii="Century Gothic" w:hAnsi="Century Gothic"/>
                <w:b/>
                <w:sz w:val="20"/>
              </w:rPr>
              <w:t xml:space="preserve"> (VAT &amp; NHIL inclusive)</w:t>
            </w:r>
          </w:p>
        </w:tc>
        <w:tc>
          <w:tcPr>
            <w:tcW w:w="1520" w:type="dxa"/>
            <w:tcBorders>
              <w:top w:val="single" w:sz="12" w:space="0" w:color="00000A"/>
              <w:left w:val="single" w:sz="12" w:space="0" w:color="00000A"/>
              <w:bottom w:val="single" w:sz="12" w:space="0" w:color="00000A"/>
              <w:right w:val="single" w:sz="12" w:space="0" w:color="00000A"/>
            </w:tcBorders>
            <w:shd w:val="clear" w:color="auto" w:fill="auto"/>
            <w:tcMar>
              <w:left w:w="62" w:type="dxa"/>
              <w:right w:w="107" w:type="dxa"/>
            </w:tcMar>
            <w:tcPrChange w:id="13" w:author="OBENG Sandra" w:date="2019-01-09T09:18:00Z">
              <w:tcPr>
                <w:tcW w:w="1520" w:type="dxa"/>
                <w:tcBorders>
                  <w:top w:val="single" w:sz="12" w:space="0" w:color="00000A"/>
                  <w:left w:val="single" w:sz="12" w:space="0" w:color="00000A"/>
                  <w:bottom w:val="single" w:sz="12" w:space="0" w:color="00000A"/>
                  <w:right w:val="single" w:sz="12" w:space="0" w:color="00000A"/>
                </w:tcBorders>
                <w:shd w:val="clear" w:color="auto" w:fill="auto"/>
                <w:tcMar>
                  <w:left w:w="62" w:type="dxa"/>
                  <w:right w:w="107" w:type="dxa"/>
                </w:tcMar>
              </w:tcPr>
            </w:tcPrChange>
          </w:tcPr>
          <w:p w:rsidR="00A96528" w:rsidRPr="00FC4AD0" w:rsidRDefault="00A545C6">
            <w:pPr>
              <w:pStyle w:val="DefaultStyle"/>
              <w:spacing w:line="276" w:lineRule="auto"/>
              <w:jc w:val="center"/>
              <w:rPr>
                <w:rFonts w:ascii="Century Gothic" w:hAnsi="Century Gothic"/>
                <w:sz w:val="20"/>
              </w:rPr>
            </w:pPr>
            <w:r>
              <w:rPr>
                <w:rFonts w:ascii="Century Gothic" w:hAnsi="Century Gothic"/>
                <w:b/>
                <w:sz w:val="20"/>
              </w:rPr>
              <w:t xml:space="preserve">Total </w:t>
            </w:r>
            <w:r w:rsidR="0062270F" w:rsidRPr="00FC4AD0">
              <w:rPr>
                <w:rFonts w:ascii="Century Gothic" w:hAnsi="Century Gothic"/>
                <w:b/>
                <w:sz w:val="20"/>
              </w:rPr>
              <w:t>Price</w:t>
            </w:r>
          </w:p>
        </w:tc>
      </w:tr>
      <w:tr w:rsidR="00756048" w:rsidRPr="00FC4AD0" w:rsidTr="00756048">
        <w:trPr>
          <w:cantSplit/>
          <w:trHeight w:val="582"/>
          <w:jc w:val="center"/>
        </w:trPr>
        <w:tc>
          <w:tcPr>
            <w:tcW w:w="618" w:type="dxa"/>
            <w:tcBorders>
              <w:top w:val="single" w:sz="12" w:space="0" w:color="00000A"/>
              <w:left w:val="single" w:sz="12" w:space="0" w:color="00000A"/>
              <w:bottom w:val="single" w:sz="12" w:space="0" w:color="00000A"/>
              <w:right w:val="single" w:sz="6" w:space="0" w:color="00000A"/>
            </w:tcBorders>
            <w:shd w:val="clear" w:color="auto" w:fill="FFFFFF"/>
            <w:tcMar>
              <w:left w:w="62" w:type="dxa"/>
              <w:right w:w="107" w:type="dxa"/>
            </w:tcMar>
          </w:tcPr>
          <w:p w:rsidR="00813687" w:rsidRDefault="00813687" w:rsidP="00A758F0">
            <w:pPr>
              <w:pStyle w:val="DefaultStyle"/>
              <w:tabs>
                <w:tab w:val="center" w:pos="224"/>
              </w:tabs>
              <w:spacing w:line="240" w:lineRule="auto"/>
              <w:rPr>
                <w:ins w:id="14" w:author="OBENG Sandra" w:date="2019-01-08T10:48:00Z"/>
                <w:rFonts w:ascii="Century Gothic" w:hAnsi="Century Gothic"/>
                <w:b/>
                <w:sz w:val="20"/>
              </w:rPr>
            </w:pPr>
          </w:p>
          <w:p w:rsidR="00756048" w:rsidRDefault="00756048" w:rsidP="00A758F0">
            <w:pPr>
              <w:pStyle w:val="DefaultStyle"/>
              <w:tabs>
                <w:tab w:val="center" w:pos="224"/>
              </w:tabs>
              <w:spacing w:line="240" w:lineRule="auto"/>
              <w:rPr>
                <w:rFonts w:ascii="Century Gothic" w:hAnsi="Century Gothic"/>
                <w:b/>
                <w:sz w:val="20"/>
              </w:rPr>
            </w:pPr>
            <w:r>
              <w:rPr>
                <w:rFonts w:ascii="Century Gothic" w:hAnsi="Century Gothic"/>
                <w:b/>
                <w:sz w:val="20"/>
              </w:rPr>
              <w:t>1.</w:t>
            </w:r>
          </w:p>
          <w:p w:rsidR="00756048" w:rsidRDefault="00756048" w:rsidP="00C90284">
            <w:pPr>
              <w:pStyle w:val="DefaultStyle"/>
              <w:spacing w:line="240" w:lineRule="auto"/>
              <w:jc w:val="center"/>
              <w:rPr>
                <w:rFonts w:ascii="Century Gothic" w:hAnsi="Century Gothic"/>
                <w:b/>
                <w:sz w:val="20"/>
              </w:rPr>
            </w:pPr>
          </w:p>
          <w:p w:rsidR="00756048" w:rsidRDefault="00756048" w:rsidP="002E57D1">
            <w:pPr>
              <w:pStyle w:val="DefaultStyle"/>
              <w:spacing w:line="240" w:lineRule="auto"/>
              <w:rPr>
                <w:rFonts w:ascii="Century Gothic" w:hAnsi="Century Gothic"/>
                <w:b/>
                <w:sz w:val="20"/>
              </w:rPr>
            </w:pPr>
          </w:p>
          <w:p w:rsidR="00756048" w:rsidRDefault="00756048" w:rsidP="002E57D1">
            <w:pPr>
              <w:pStyle w:val="DefaultStyle"/>
              <w:spacing w:line="240" w:lineRule="auto"/>
              <w:rPr>
                <w:rFonts w:ascii="Century Gothic" w:hAnsi="Century Gothic"/>
                <w:b/>
                <w:sz w:val="20"/>
              </w:rPr>
            </w:pPr>
          </w:p>
          <w:p w:rsidR="00756048" w:rsidRPr="00FC4AD0" w:rsidRDefault="00756048" w:rsidP="00A758F0">
            <w:pPr>
              <w:pStyle w:val="DefaultStyle"/>
              <w:spacing w:line="240" w:lineRule="auto"/>
              <w:rPr>
                <w:rFonts w:ascii="Century Gothic" w:hAnsi="Century Gothic"/>
                <w:b/>
                <w:sz w:val="20"/>
              </w:rPr>
            </w:pPr>
          </w:p>
        </w:tc>
        <w:tc>
          <w:tcPr>
            <w:tcW w:w="4291" w:type="dxa"/>
            <w:tcBorders>
              <w:top w:val="single" w:sz="12" w:space="0" w:color="00000A"/>
              <w:left w:val="single" w:sz="6" w:space="0" w:color="00000A"/>
              <w:bottom w:val="single" w:sz="12" w:space="0" w:color="00000A"/>
              <w:right w:val="single" w:sz="6" w:space="0" w:color="00000A"/>
            </w:tcBorders>
            <w:shd w:val="clear" w:color="auto" w:fill="FFFFFF"/>
            <w:tcMar>
              <w:left w:w="83" w:type="dxa"/>
              <w:right w:w="107" w:type="dxa"/>
            </w:tcMar>
            <w:vAlign w:val="center"/>
          </w:tcPr>
          <w:p w:rsidR="00756048" w:rsidRPr="00813687" w:rsidRDefault="00427703" w:rsidP="004F33A1">
            <w:pPr>
              <w:rPr>
                <w:rFonts w:ascii="Century Gothic" w:hAnsi="Century Gothic" w:cs="Calibri"/>
                <w:b/>
                <w:color w:val="000000"/>
                <w:sz w:val="20"/>
                <w:szCs w:val="20"/>
              </w:rPr>
            </w:pPr>
            <w:r>
              <w:rPr>
                <w:rFonts w:ascii="Calibri" w:hAnsi="Calibri"/>
                <w:b/>
                <w:sz w:val="24"/>
              </w:rPr>
              <w:t>P</w:t>
            </w:r>
            <w:r w:rsidR="009522F0">
              <w:rPr>
                <w:rFonts w:ascii="Calibri" w:hAnsi="Calibri"/>
                <w:b/>
                <w:sz w:val="24"/>
              </w:rPr>
              <w:t>E</w:t>
            </w:r>
            <w:r w:rsidR="00AF7118">
              <w:rPr>
                <w:rFonts w:ascii="Calibri" w:hAnsi="Calibri"/>
                <w:b/>
                <w:sz w:val="24"/>
              </w:rPr>
              <w:t>N (RE</w:t>
            </w:r>
            <w:bookmarkStart w:id="15" w:name="_GoBack"/>
            <w:bookmarkEnd w:id="15"/>
            <w:r w:rsidR="00AF7118">
              <w:rPr>
                <w:rFonts w:ascii="Calibri" w:hAnsi="Calibri"/>
                <w:b/>
                <w:sz w:val="24"/>
              </w:rPr>
              <w:t>D)</w:t>
            </w:r>
          </w:p>
        </w:tc>
        <w:tc>
          <w:tcPr>
            <w:tcW w:w="1009" w:type="dxa"/>
            <w:tcBorders>
              <w:top w:val="single" w:sz="12" w:space="0" w:color="00000A"/>
              <w:left w:val="single" w:sz="6" w:space="0" w:color="00000A"/>
              <w:bottom w:val="single" w:sz="12" w:space="0" w:color="00000A"/>
              <w:right w:val="single" w:sz="6" w:space="0" w:color="00000A"/>
            </w:tcBorders>
            <w:shd w:val="clear" w:color="auto" w:fill="FFFFFF"/>
            <w:tcMar>
              <w:left w:w="69" w:type="dxa"/>
              <w:right w:w="107" w:type="dxa"/>
            </w:tcMar>
          </w:tcPr>
          <w:p w:rsidR="009522F0" w:rsidRDefault="009522F0" w:rsidP="002E57D1">
            <w:pPr>
              <w:pStyle w:val="DefaultStyle"/>
              <w:spacing w:line="240" w:lineRule="auto"/>
              <w:rPr>
                <w:rFonts w:ascii="Century Gothic" w:hAnsi="Century Gothic"/>
                <w:b/>
                <w:sz w:val="20"/>
              </w:rPr>
            </w:pPr>
          </w:p>
          <w:p w:rsidR="009522F0" w:rsidRDefault="009522F0" w:rsidP="002E57D1">
            <w:pPr>
              <w:pStyle w:val="DefaultStyle"/>
              <w:spacing w:line="240" w:lineRule="auto"/>
              <w:rPr>
                <w:rFonts w:ascii="Century Gothic" w:hAnsi="Century Gothic"/>
                <w:b/>
                <w:sz w:val="20"/>
              </w:rPr>
            </w:pPr>
          </w:p>
          <w:p w:rsidR="00833E03" w:rsidRDefault="00E658C7" w:rsidP="002E57D1">
            <w:pPr>
              <w:pStyle w:val="DefaultStyle"/>
              <w:spacing w:line="240" w:lineRule="auto"/>
              <w:rPr>
                <w:rFonts w:ascii="Century Gothic" w:hAnsi="Century Gothic"/>
                <w:b/>
                <w:sz w:val="20"/>
              </w:rPr>
            </w:pPr>
            <w:r>
              <w:rPr>
                <w:rFonts w:ascii="Century Gothic" w:hAnsi="Century Gothic"/>
                <w:b/>
                <w:sz w:val="20"/>
              </w:rPr>
              <w:t>50</w:t>
            </w:r>
            <w:r w:rsidR="00AF7118">
              <w:rPr>
                <w:rFonts w:ascii="Century Gothic" w:hAnsi="Century Gothic"/>
                <w:b/>
                <w:sz w:val="20"/>
              </w:rPr>
              <w:t>00</w:t>
            </w:r>
            <w:r w:rsidR="009522F0">
              <w:rPr>
                <w:rFonts w:ascii="Century Gothic" w:hAnsi="Century Gothic"/>
                <w:b/>
                <w:sz w:val="20"/>
              </w:rPr>
              <w:t xml:space="preserve"> </w:t>
            </w:r>
            <w:r w:rsidR="003E31D4">
              <w:rPr>
                <w:rFonts w:ascii="Century Gothic" w:hAnsi="Century Gothic"/>
                <w:b/>
                <w:sz w:val="20"/>
              </w:rPr>
              <w:t>pcs</w:t>
            </w:r>
            <w:r w:rsidR="00055B00">
              <w:rPr>
                <w:rFonts w:ascii="Century Gothic" w:hAnsi="Century Gothic"/>
                <w:b/>
                <w:sz w:val="20"/>
              </w:rPr>
              <w:t xml:space="preserve"> </w:t>
            </w:r>
          </w:p>
          <w:p w:rsidR="00833E03" w:rsidRDefault="00833E03" w:rsidP="002E57D1">
            <w:pPr>
              <w:pStyle w:val="DefaultStyle"/>
              <w:spacing w:line="240" w:lineRule="auto"/>
              <w:rPr>
                <w:rFonts w:ascii="Century Gothic" w:hAnsi="Century Gothic"/>
                <w:b/>
                <w:sz w:val="20"/>
              </w:rPr>
            </w:pPr>
          </w:p>
          <w:p w:rsidR="00756048" w:rsidRPr="002E57D1" w:rsidRDefault="00756048" w:rsidP="002E57D1">
            <w:pPr>
              <w:pStyle w:val="DefaultStyle"/>
              <w:spacing w:line="240" w:lineRule="auto"/>
              <w:rPr>
                <w:rFonts w:ascii="Century Gothic" w:hAnsi="Century Gothic"/>
                <w:b/>
                <w:sz w:val="20"/>
              </w:rPr>
            </w:pPr>
          </w:p>
        </w:tc>
        <w:tc>
          <w:tcPr>
            <w:tcW w:w="1501" w:type="dxa"/>
            <w:tcBorders>
              <w:top w:val="single" w:sz="12" w:space="0" w:color="00000A"/>
              <w:left w:val="single" w:sz="6" w:space="0" w:color="00000A"/>
              <w:bottom w:val="single" w:sz="12" w:space="0" w:color="00000A"/>
              <w:right w:val="single" w:sz="6" w:space="0" w:color="00000A"/>
            </w:tcBorders>
            <w:shd w:val="clear" w:color="auto" w:fill="FFFFFF"/>
            <w:tcMar>
              <w:left w:w="62" w:type="dxa"/>
              <w:right w:w="107" w:type="dxa"/>
            </w:tcMar>
            <w:vAlign w:val="center"/>
          </w:tcPr>
          <w:p w:rsidR="00756048" w:rsidRPr="00FC4AD0" w:rsidRDefault="00756048" w:rsidP="00C90284">
            <w:pPr>
              <w:pStyle w:val="DefaultStyle"/>
              <w:spacing w:line="240" w:lineRule="auto"/>
              <w:rPr>
                <w:rFonts w:ascii="Century Gothic" w:hAnsi="Century Gothic"/>
                <w:sz w:val="20"/>
              </w:rPr>
            </w:pPr>
          </w:p>
        </w:tc>
        <w:tc>
          <w:tcPr>
            <w:tcW w:w="1520" w:type="dxa"/>
            <w:tcBorders>
              <w:top w:val="single" w:sz="12" w:space="0" w:color="00000A"/>
              <w:left w:val="single" w:sz="6" w:space="0" w:color="00000A"/>
              <w:bottom w:val="single" w:sz="12" w:space="0" w:color="00000A"/>
              <w:right w:val="single" w:sz="12" w:space="0" w:color="00000A"/>
            </w:tcBorders>
            <w:shd w:val="clear" w:color="auto" w:fill="FFFFFF"/>
            <w:tcMar>
              <w:left w:w="62" w:type="dxa"/>
              <w:right w:w="107" w:type="dxa"/>
            </w:tcMar>
            <w:vAlign w:val="center"/>
          </w:tcPr>
          <w:p w:rsidR="00756048" w:rsidRPr="00FC4AD0" w:rsidRDefault="00756048" w:rsidP="00C90284">
            <w:pPr>
              <w:pStyle w:val="DefaultStyle"/>
              <w:spacing w:line="240" w:lineRule="auto"/>
              <w:rPr>
                <w:rFonts w:ascii="Century Gothic" w:hAnsi="Century Gothic"/>
                <w:sz w:val="20"/>
              </w:rPr>
            </w:pPr>
          </w:p>
        </w:tc>
      </w:tr>
    </w:tbl>
    <w:p w:rsidR="00DA0F03" w:rsidRPr="00FC4AD0" w:rsidDel="003E7B5D" w:rsidRDefault="00DA0F03" w:rsidP="00C90284">
      <w:pPr>
        <w:pStyle w:val="DefaultStyle"/>
        <w:rPr>
          <w:del w:id="16" w:author="OBENG Sandra" w:date="2019-01-08T11:09:00Z"/>
          <w:rFonts w:ascii="Century Gothic" w:hAnsi="Century Gothic"/>
          <w:sz w:val="18"/>
          <w:szCs w:val="18"/>
        </w:rPr>
      </w:pPr>
    </w:p>
    <w:p w:rsidR="00D54BA3" w:rsidRDefault="00D54BA3" w:rsidP="005B36B3">
      <w:pPr>
        <w:pStyle w:val="Subtitle"/>
      </w:pPr>
    </w:p>
    <w:p w:rsidR="00923CCC" w:rsidRDefault="00A758F0" w:rsidP="00A758F0">
      <w:pPr>
        <w:pStyle w:val="DefaultStyle"/>
        <w:tabs>
          <w:tab w:val="left" w:pos="3360"/>
        </w:tabs>
        <w:spacing w:after="120" w:line="276" w:lineRule="auto"/>
        <w:rPr>
          <w:rFonts w:ascii="Century Gothic" w:hAnsi="Century Gothic"/>
          <w:sz w:val="20"/>
        </w:rPr>
      </w:pPr>
      <w:r>
        <w:rPr>
          <w:rFonts w:ascii="Century Gothic" w:hAnsi="Century Gothic"/>
          <w:sz w:val="20"/>
        </w:rPr>
        <w:tab/>
      </w:r>
    </w:p>
    <w:p w:rsidR="00923CCC" w:rsidRDefault="00923CCC" w:rsidP="005E4EB4">
      <w:pPr>
        <w:pStyle w:val="DefaultStyle"/>
        <w:tabs>
          <w:tab w:val="right" w:pos="9072"/>
        </w:tabs>
        <w:spacing w:after="120" w:line="276" w:lineRule="auto"/>
        <w:rPr>
          <w:rFonts w:ascii="Century Gothic" w:hAnsi="Century Gothic"/>
          <w:sz w:val="20"/>
        </w:rPr>
      </w:pPr>
    </w:p>
    <w:p w:rsidR="00923CCC" w:rsidRDefault="00923CCC" w:rsidP="00A758F0">
      <w:pPr>
        <w:pStyle w:val="DefaultStyle"/>
        <w:tabs>
          <w:tab w:val="right" w:pos="9072"/>
        </w:tabs>
        <w:spacing w:after="120" w:line="276" w:lineRule="auto"/>
        <w:jc w:val="center"/>
        <w:rPr>
          <w:rFonts w:ascii="Century Gothic" w:hAnsi="Century Gothic"/>
          <w:sz w:val="20"/>
        </w:rPr>
      </w:pPr>
    </w:p>
    <w:p w:rsidR="00923CCC" w:rsidRDefault="00923CCC" w:rsidP="005E4EB4">
      <w:pPr>
        <w:pStyle w:val="DefaultStyle"/>
        <w:tabs>
          <w:tab w:val="right" w:pos="9072"/>
        </w:tabs>
        <w:spacing w:after="120" w:line="276" w:lineRule="auto"/>
        <w:rPr>
          <w:rFonts w:ascii="Century Gothic" w:hAnsi="Century Gothic"/>
          <w:sz w:val="20"/>
        </w:rPr>
      </w:pPr>
    </w:p>
    <w:p w:rsidR="00923CCC" w:rsidRPr="00FC4AD0" w:rsidRDefault="00923CCC" w:rsidP="005E4EB4">
      <w:pPr>
        <w:pStyle w:val="DefaultStyle"/>
        <w:tabs>
          <w:tab w:val="right" w:pos="9072"/>
        </w:tabs>
        <w:spacing w:after="120" w:line="276" w:lineRule="auto"/>
        <w:rPr>
          <w:rFonts w:ascii="Century Gothic" w:hAnsi="Century Gothic"/>
          <w:sz w:val="20"/>
        </w:rPr>
      </w:pPr>
    </w:p>
    <w:tbl>
      <w:tblPr>
        <w:tblW w:w="0" w:type="auto"/>
        <w:jc w:val="center"/>
        <w:tblBorders>
          <w:right w:val="single" w:sz="12" w:space="0" w:color="00000A"/>
          <w:insideV w:val="single" w:sz="12" w:space="0" w:color="00000A"/>
        </w:tblBorders>
        <w:tblLook w:val="0000" w:firstRow="0" w:lastRow="0" w:firstColumn="0" w:lastColumn="0" w:noHBand="0" w:noVBand="0"/>
      </w:tblPr>
      <w:tblGrid>
        <w:gridCol w:w="4766"/>
        <w:gridCol w:w="4245"/>
      </w:tblGrid>
      <w:tr w:rsidR="0062270F" w:rsidRPr="00FC4AD0" w:rsidTr="00C90284">
        <w:trPr>
          <w:cantSplit/>
          <w:jc w:val="center"/>
        </w:trPr>
        <w:tc>
          <w:tcPr>
            <w:tcW w:w="4809" w:type="dxa"/>
            <w:tcBorders>
              <w:right w:val="single" w:sz="12" w:space="0" w:color="00000A"/>
            </w:tcBorders>
            <w:shd w:val="clear" w:color="auto" w:fill="FFFFFF"/>
          </w:tcPr>
          <w:p w:rsidR="0062270F" w:rsidRPr="00FC4AD0" w:rsidRDefault="0062270F" w:rsidP="0062270F">
            <w:pPr>
              <w:pStyle w:val="DefaultStyle"/>
              <w:spacing w:line="276" w:lineRule="auto"/>
              <w:jc w:val="both"/>
              <w:rPr>
                <w:rFonts w:ascii="Century Gothic" w:hAnsi="Century Gothic"/>
                <w:sz w:val="20"/>
              </w:rPr>
            </w:pPr>
            <w:r w:rsidRPr="00FC4AD0">
              <w:rPr>
                <w:rFonts w:ascii="Century Gothic" w:hAnsi="Century Gothic"/>
                <w:b/>
                <w:sz w:val="20"/>
              </w:rPr>
              <w:t>Total Price Primary Trade Packed</w:t>
            </w:r>
          </w:p>
          <w:p w:rsidR="0062270F" w:rsidRPr="00FC4AD0" w:rsidRDefault="0062270F" w:rsidP="0062270F">
            <w:pPr>
              <w:pStyle w:val="DefaultStyle"/>
              <w:spacing w:line="276" w:lineRule="auto"/>
              <w:jc w:val="both"/>
              <w:rPr>
                <w:rFonts w:ascii="Century Gothic" w:hAnsi="Century Gothic"/>
                <w:sz w:val="20"/>
              </w:rPr>
            </w:pPr>
          </w:p>
        </w:tc>
        <w:tc>
          <w:tcPr>
            <w:tcW w:w="4294" w:type="dxa"/>
            <w:tcBorders>
              <w:top w:val="single" w:sz="12" w:space="0" w:color="00000A"/>
              <w:left w:val="single" w:sz="12" w:space="0" w:color="00000A"/>
              <w:bottom w:val="single" w:sz="6" w:space="0" w:color="00000A"/>
              <w:right w:val="single" w:sz="12" w:space="0" w:color="00000A"/>
            </w:tcBorders>
            <w:shd w:val="clear" w:color="auto" w:fill="FFFFFF"/>
            <w:tcMar>
              <w:left w:w="63" w:type="dxa"/>
            </w:tcMar>
          </w:tcPr>
          <w:p w:rsidR="0062270F" w:rsidRPr="00FC4AD0" w:rsidRDefault="0062270F" w:rsidP="0062270F">
            <w:pPr>
              <w:pStyle w:val="DefaultStyle"/>
              <w:spacing w:line="276" w:lineRule="auto"/>
              <w:rPr>
                <w:rFonts w:ascii="Century Gothic" w:hAnsi="Century Gothic"/>
                <w:sz w:val="20"/>
              </w:rPr>
            </w:pPr>
          </w:p>
          <w:p w:rsidR="0062270F" w:rsidRPr="00FC4AD0" w:rsidRDefault="0062270F" w:rsidP="0062270F">
            <w:pPr>
              <w:pStyle w:val="DefaultStyle"/>
              <w:spacing w:line="276" w:lineRule="auto"/>
              <w:rPr>
                <w:rFonts w:ascii="Century Gothic" w:hAnsi="Century Gothic"/>
                <w:sz w:val="20"/>
              </w:rPr>
            </w:pPr>
          </w:p>
        </w:tc>
      </w:tr>
      <w:tr w:rsidR="0062270F" w:rsidRPr="00FC4AD0" w:rsidTr="00C90284">
        <w:trPr>
          <w:cantSplit/>
          <w:trHeight w:val="332"/>
          <w:jc w:val="center"/>
        </w:trPr>
        <w:tc>
          <w:tcPr>
            <w:tcW w:w="4809" w:type="dxa"/>
            <w:tcBorders>
              <w:right w:val="single" w:sz="12" w:space="0" w:color="00000A"/>
            </w:tcBorders>
            <w:shd w:val="clear" w:color="auto" w:fill="FFFFFF"/>
          </w:tcPr>
          <w:p w:rsidR="0062270F" w:rsidRPr="00FC4AD0" w:rsidRDefault="00C861B8" w:rsidP="0062270F">
            <w:pPr>
              <w:pStyle w:val="DefaultStyle"/>
              <w:spacing w:line="276" w:lineRule="auto"/>
              <w:jc w:val="both"/>
              <w:rPr>
                <w:rFonts w:ascii="Century Gothic" w:hAnsi="Century Gothic"/>
                <w:sz w:val="20"/>
              </w:rPr>
            </w:pPr>
            <w:r>
              <w:rPr>
                <w:rFonts w:ascii="Century Gothic" w:hAnsi="Century Gothic"/>
                <w:sz w:val="20"/>
              </w:rPr>
              <w:t>Less EGH</w:t>
            </w:r>
            <w:r w:rsidR="0062270F" w:rsidRPr="00FC4AD0">
              <w:rPr>
                <w:rFonts w:ascii="Century Gothic" w:hAnsi="Century Gothic"/>
                <w:sz w:val="20"/>
              </w:rPr>
              <w:t xml:space="preserve"> Bank’s Discount (</w:t>
            </w:r>
            <w:r w:rsidR="0062270F" w:rsidRPr="00FC4AD0">
              <w:rPr>
                <w:rFonts w:ascii="Century Gothic" w:hAnsi="Century Gothic"/>
                <w:i/>
                <w:color w:val="FF0000"/>
                <w:sz w:val="20"/>
              </w:rPr>
              <w:t>___</w:t>
            </w:r>
            <w:proofErr w:type="gramStart"/>
            <w:r w:rsidR="0062270F" w:rsidRPr="00FC4AD0">
              <w:rPr>
                <w:rFonts w:ascii="Century Gothic" w:hAnsi="Century Gothic"/>
                <w:i/>
                <w:color w:val="FF0000"/>
                <w:sz w:val="20"/>
              </w:rPr>
              <w:t>_%</w:t>
            </w:r>
            <w:proofErr w:type="gramEnd"/>
            <w:r w:rsidR="0062270F" w:rsidRPr="00FC4AD0">
              <w:rPr>
                <w:rFonts w:ascii="Century Gothic" w:hAnsi="Century Gothic"/>
                <w:sz w:val="20"/>
              </w:rPr>
              <w:t>)</w:t>
            </w:r>
          </w:p>
        </w:tc>
        <w:tc>
          <w:tcPr>
            <w:tcW w:w="4294" w:type="dxa"/>
            <w:tcBorders>
              <w:top w:val="single" w:sz="6" w:space="0" w:color="00000A"/>
              <w:left w:val="single" w:sz="12" w:space="0" w:color="00000A"/>
              <w:bottom w:val="single" w:sz="6" w:space="0" w:color="00000A"/>
              <w:right w:val="single" w:sz="12" w:space="0" w:color="00000A"/>
            </w:tcBorders>
            <w:shd w:val="clear" w:color="auto" w:fill="FFFFFF"/>
            <w:tcMar>
              <w:left w:w="63" w:type="dxa"/>
            </w:tcMar>
          </w:tcPr>
          <w:p w:rsidR="0062270F" w:rsidRPr="00FC4AD0" w:rsidRDefault="0062270F" w:rsidP="0062270F">
            <w:pPr>
              <w:pStyle w:val="DefaultStyle"/>
              <w:spacing w:line="276" w:lineRule="auto"/>
              <w:rPr>
                <w:rFonts w:ascii="Century Gothic" w:hAnsi="Century Gothic"/>
                <w:sz w:val="20"/>
              </w:rPr>
            </w:pPr>
          </w:p>
          <w:p w:rsidR="0062270F" w:rsidRPr="00FC4AD0" w:rsidRDefault="0062270F" w:rsidP="0062270F">
            <w:pPr>
              <w:pStyle w:val="DefaultStyle"/>
              <w:spacing w:line="276" w:lineRule="auto"/>
              <w:rPr>
                <w:rFonts w:ascii="Century Gothic" w:hAnsi="Century Gothic"/>
                <w:sz w:val="20"/>
              </w:rPr>
            </w:pPr>
          </w:p>
        </w:tc>
      </w:tr>
      <w:tr w:rsidR="0062270F" w:rsidRPr="00FC4AD0" w:rsidTr="00C90284">
        <w:trPr>
          <w:cantSplit/>
          <w:trHeight w:val="395"/>
          <w:jc w:val="center"/>
        </w:trPr>
        <w:tc>
          <w:tcPr>
            <w:tcW w:w="4809" w:type="dxa"/>
            <w:tcBorders>
              <w:right w:val="single" w:sz="12" w:space="0" w:color="00000A"/>
            </w:tcBorders>
            <w:shd w:val="clear" w:color="auto" w:fill="FFFFFF"/>
          </w:tcPr>
          <w:p w:rsidR="0062270F" w:rsidRPr="00FC4AD0" w:rsidRDefault="0062270F" w:rsidP="0062270F">
            <w:pPr>
              <w:pStyle w:val="DefaultStyle"/>
              <w:spacing w:line="276" w:lineRule="auto"/>
              <w:jc w:val="both"/>
              <w:rPr>
                <w:rFonts w:ascii="Century Gothic" w:hAnsi="Century Gothic"/>
                <w:sz w:val="20"/>
              </w:rPr>
            </w:pPr>
            <w:r w:rsidRPr="00FC4AD0">
              <w:rPr>
                <w:rFonts w:ascii="Century Gothic" w:hAnsi="Century Gothic"/>
                <w:sz w:val="20"/>
              </w:rPr>
              <w:t>Total VAT &amp; NHIL (___</w:t>
            </w:r>
            <w:proofErr w:type="gramStart"/>
            <w:r w:rsidRPr="00FC4AD0">
              <w:rPr>
                <w:rFonts w:ascii="Century Gothic" w:hAnsi="Century Gothic"/>
                <w:sz w:val="20"/>
              </w:rPr>
              <w:t>_%</w:t>
            </w:r>
            <w:proofErr w:type="gramEnd"/>
            <w:r w:rsidRPr="00FC4AD0">
              <w:rPr>
                <w:rFonts w:ascii="Century Gothic" w:hAnsi="Century Gothic"/>
                <w:sz w:val="20"/>
              </w:rPr>
              <w:t>)</w:t>
            </w:r>
          </w:p>
        </w:tc>
        <w:tc>
          <w:tcPr>
            <w:tcW w:w="4294" w:type="dxa"/>
            <w:tcBorders>
              <w:top w:val="single" w:sz="6" w:space="0" w:color="00000A"/>
              <w:left w:val="single" w:sz="12" w:space="0" w:color="00000A"/>
              <w:bottom w:val="single" w:sz="6" w:space="0" w:color="00000A"/>
              <w:right w:val="single" w:sz="12" w:space="0" w:color="00000A"/>
            </w:tcBorders>
            <w:shd w:val="clear" w:color="auto" w:fill="FFFFFF"/>
            <w:tcMar>
              <w:left w:w="63" w:type="dxa"/>
            </w:tcMar>
          </w:tcPr>
          <w:p w:rsidR="0062270F" w:rsidRPr="00FC4AD0" w:rsidRDefault="0062270F" w:rsidP="0062270F">
            <w:pPr>
              <w:pStyle w:val="DefaultStyle"/>
              <w:spacing w:line="276" w:lineRule="auto"/>
              <w:jc w:val="right"/>
              <w:rPr>
                <w:rFonts w:ascii="Century Gothic" w:hAnsi="Century Gothic"/>
                <w:sz w:val="20"/>
              </w:rPr>
            </w:pPr>
          </w:p>
          <w:p w:rsidR="0062270F" w:rsidRPr="00FC4AD0" w:rsidRDefault="0062270F" w:rsidP="0062270F">
            <w:pPr>
              <w:pStyle w:val="DefaultStyle"/>
              <w:spacing w:line="276" w:lineRule="auto"/>
              <w:rPr>
                <w:rFonts w:ascii="Century Gothic" w:hAnsi="Century Gothic"/>
                <w:sz w:val="20"/>
              </w:rPr>
            </w:pPr>
          </w:p>
        </w:tc>
      </w:tr>
      <w:tr w:rsidR="0062270F" w:rsidRPr="00FC4AD0" w:rsidTr="00CD0AAD">
        <w:trPr>
          <w:cantSplit/>
          <w:trHeight w:val="530"/>
          <w:jc w:val="center"/>
        </w:trPr>
        <w:tc>
          <w:tcPr>
            <w:tcW w:w="4809" w:type="dxa"/>
            <w:tcBorders>
              <w:right w:val="single" w:sz="12" w:space="0" w:color="00000A"/>
            </w:tcBorders>
            <w:shd w:val="clear" w:color="auto" w:fill="FFFFFF"/>
          </w:tcPr>
          <w:p w:rsidR="0062270F" w:rsidRPr="00FC4AD0" w:rsidRDefault="0062270F" w:rsidP="0062270F">
            <w:pPr>
              <w:pStyle w:val="DefaultStyle"/>
              <w:spacing w:line="276" w:lineRule="auto"/>
              <w:jc w:val="both"/>
              <w:rPr>
                <w:rFonts w:ascii="Century Gothic" w:hAnsi="Century Gothic"/>
                <w:sz w:val="20"/>
              </w:rPr>
            </w:pPr>
          </w:p>
          <w:p w:rsidR="0062270F" w:rsidRPr="00FC4AD0" w:rsidRDefault="0062270F" w:rsidP="0062270F">
            <w:pPr>
              <w:pStyle w:val="DefaultStyle"/>
              <w:spacing w:line="276" w:lineRule="auto"/>
              <w:jc w:val="both"/>
              <w:rPr>
                <w:rFonts w:ascii="Century Gothic" w:hAnsi="Century Gothic"/>
                <w:sz w:val="20"/>
              </w:rPr>
            </w:pPr>
            <w:r w:rsidRPr="00FC4AD0">
              <w:rPr>
                <w:rFonts w:ascii="Century Gothic" w:hAnsi="Century Gothic"/>
                <w:b/>
                <w:sz w:val="20"/>
              </w:rPr>
              <w:t xml:space="preserve">TOTAL PRICE DELIVERED </w:t>
            </w:r>
          </w:p>
        </w:tc>
        <w:tc>
          <w:tcPr>
            <w:tcW w:w="4294" w:type="dxa"/>
            <w:tcBorders>
              <w:top w:val="single" w:sz="12" w:space="0" w:color="00000A"/>
              <w:left w:val="single" w:sz="12" w:space="0" w:color="00000A"/>
              <w:bottom w:val="single" w:sz="12" w:space="0" w:color="00000A"/>
              <w:right w:val="single" w:sz="12" w:space="0" w:color="00000A"/>
            </w:tcBorders>
            <w:shd w:val="clear" w:color="auto" w:fill="auto"/>
            <w:tcMar>
              <w:left w:w="63" w:type="dxa"/>
            </w:tcMar>
          </w:tcPr>
          <w:p w:rsidR="0062270F" w:rsidRPr="00FC4AD0" w:rsidRDefault="0062270F" w:rsidP="0062270F">
            <w:pPr>
              <w:pStyle w:val="DefaultStyle"/>
              <w:spacing w:line="276" w:lineRule="auto"/>
              <w:jc w:val="center"/>
              <w:rPr>
                <w:rFonts w:ascii="Century Gothic" w:hAnsi="Century Gothic"/>
                <w:sz w:val="20"/>
              </w:rPr>
            </w:pPr>
          </w:p>
          <w:p w:rsidR="0062270F" w:rsidRPr="00FC4AD0" w:rsidRDefault="0062270F" w:rsidP="0062270F">
            <w:pPr>
              <w:pStyle w:val="DefaultStyle"/>
              <w:spacing w:line="276" w:lineRule="auto"/>
              <w:rPr>
                <w:rFonts w:ascii="Century Gothic" w:hAnsi="Century Gothic"/>
                <w:sz w:val="20"/>
              </w:rPr>
            </w:pPr>
          </w:p>
        </w:tc>
      </w:tr>
    </w:tbl>
    <w:p w:rsidR="00D82EF6" w:rsidRDefault="00D82EF6" w:rsidP="00DA0F03">
      <w:pPr>
        <w:pStyle w:val="NormalWeb"/>
        <w:spacing w:line="360" w:lineRule="auto"/>
        <w:jc w:val="both"/>
        <w:rPr>
          <w:rFonts w:ascii="Century Gothic" w:hAnsi="Century Gothic" w:cs="Times New Roman"/>
          <w:color w:val="00000A"/>
          <w:sz w:val="20"/>
          <w:szCs w:val="20"/>
          <w:lang w:val="en-GB"/>
        </w:rPr>
      </w:pPr>
    </w:p>
    <w:p w:rsidR="00D82EF6" w:rsidRDefault="00D82EF6" w:rsidP="00DA0F03">
      <w:pPr>
        <w:pStyle w:val="NormalWeb"/>
        <w:spacing w:line="360" w:lineRule="auto"/>
        <w:jc w:val="both"/>
        <w:rPr>
          <w:rFonts w:ascii="Century Gothic" w:hAnsi="Century Gothic" w:cs="Times New Roman"/>
          <w:color w:val="00000A"/>
          <w:sz w:val="20"/>
          <w:szCs w:val="20"/>
          <w:lang w:val="en-GB"/>
        </w:rPr>
      </w:pPr>
    </w:p>
    <w:p w:rsidR="00EB6155" w:rsidRPr="00D82EF6" w:rsidRDefault="0062270F" w:rsidP="00DA0F03">
      <w:pPr>
        <w:pStyle w:val="NormalWeb"/>
        <w:spacing w:line="360" w:lineRule="auto"/>
        <w:jc w:val="both"/>
        <w:rPr>
          <w:rFonts w:ascii="Century Gothic" w:hAnsi="Century Gothic" w:cs="Times New Roman"/>
          <w:b/>
          <w:color w:val="00000A"/>
          <w:sz w:val="20"/>
          <w:szCs w:val="20"/>
          <w:lang w:val="en-GB"/>
        </w:rPr>
      </w:pPr>
      <w:r w:rsidRPr="00FC4AD0">
        <w:rPr>
          <w:rFonts w:ascii="Century Gothic" w:hAnsi="Century Gothic" w:cs="Times New Roman"/>
          <w:color w:val="00000A"/>
          <w:sz w:val="20"/>
          <w:szCs w:val="20"/>
          <w:lang w:val="en-GB"/>
        </w:rPr>
        <w:lastRenderedPageBreak/>
        <w:t>The D</w:t>
      </w:r>
      <w:r w:rsidR="009E7565" w:rsidRPr="00FC4AD0">
        <w:rPr>
          <w:rFonts w:ascii="Century Gothic" w:hAnsi="Century Gothic" w:cs="Times New Roman"/>
          <w:color w:val="00000A"/>
          <w:sz w:val="20"/>
          <w:szCs w:val="20"/>
          <w:lang w:val="en-GB"/>
        </w:rPr>
        <w:t xml:space="preserve">elivery period to </w:t>
      </w:r>
      <w:r w:rsidR="00F9455D">
        <w:rPr>
          <w:rFonts w:ascii="Century Gothic" w:hAnsi="Century Gothic" w:cs="Times New Roman"/>
          <w:color w:val="00000A"/>
          <w:sz w:val="20"/>
          <w:szCs w:val="20"/>
          <w:lang w:val="en-GB"/>
        </w:rPr>
        <w:t>Ecobank Ghana Ltd</w:t>
      </w:r>
      <w:r w:rsidRPr="00FC4AD0">
        <w:rPr>
          <w:rFonts w:ascii="Century Gothic" w:hAnsi="Century Gothic" w:cs="Times New Roman"/>
          <w:color w:val="00000A"/>
          <w:sz w:val="20"/>
          <w:szCs w:val="20"/>
          <w:lang w:val="en-GB"/>
        </w:rPr>
        <w:t xml:space="preserve"> from receipt of an award of Contract would be by ………………………....... from receipt of an award of Contract to the Named Destination(s). Delivered to </w:t>
      </w:r>
      <w:r w:rsidR="00F9455D">
        <w:rPr>
          <w:rFonts w:ascii="Century Gothic" w:hAnsi="Century Gothic" w:cs="Times New Roman"/>
          <w:b/>
          <w:color w:val="00000A"/>
          <w:sz w:val="20"/>
          <w:szCs w:val="20"/>
          <w:lang w:val="en-GB"/>
        </w:rPr>
        <w:t>Ecobank</w:t>
      </w:r>
      <w:r w:rsidRPr="00FC4AD0">
        <w:rPr>
          <w:rFonts w:ascii="Century Gothic" w:hAnsi="Century Gothic" w:cs="Times New Roman"/>
          <w:b/>
          <w:color w:val="00000A"/>
          <w:sz w:val="20"/>
          <w:szCs w:val="20"/>
          <w:lang w:val="en-GB"/>
        </w:rPr>
        <w:t xml:space="preserve"> </w:t>
      </w:r>
      <w:r w:rsidR="00FF3BBA">
        <w:rPr>
          <w:rFonts w:ascii="Century Gothic" w:hAnsi="Century Gothic" w:cs="Times New Roman"/>
          <w:b/>
          <w:color w:val="00000A"/>
          <w:sz w:val="20"/>
          <w:szCs w:val="20"/>
          <w:lang w:val="en-GB"/>
        </w:rPr>
        <w:t>Head Office</w:t>
      </w:r>
      <w:r w:rsidR="00F9455D">
        <w:rPr>
          <w:rFonts w:ascii="Century Gothic" w:hAnsi="Century Gothic" w:cs="Times New Roman"/>
          <w:b/>
          <w:color w:val="00000A"/>
          <w:sz w:val="20"/>
          <w:szCs w:val="20"/>
          <w:lang w:val="en-GB"/>
        </w:rPr>
        <w:t xml:space="preserve"> Annex</w:t>
      </w:r>
      <w:r w:rsidR="00FF3BBA">
        <w:rPr>
          <w:rFonts w:ascii="Century Gothic" w:hAnsi="Century Gothic" w:cs="Times New Roman"/>
          <w:b/>
          <w:color w:val="00000A"/>
          <w:sz w:val="20"/>
          <w:szCs w:val="20"/>
          <w:lang w:val="en-GB"/>
        </w:rPr>
        <w:t xml:space="preserve"> located </w:t>
      </w:r>
      <w:r w:rsidR="00F9455D">
        <w:rPr>
          <w:rFonts w:ascii="Century Gothic" w:hAnsi="Century Gothic" w:cs="Times New Roman"/>
          <w:b/>
          <w:color w:val="00000A"/>
          <w:sz w:val="20"/>
          <w:szCs w:val="20"/>
          <w:lang w:val="en-GB"/>
        </w:rPr>
        <w:t>behind</w:t>
      </w:r>
      <w:r w:rsidR="00FF3BBA">
        <w:rPr>
          <w:rFonts w:ascii="Century Gothic" w:hAnsi="Century Gothic" w:cs="Times New Roman"/>
          <w:b/>
          <w:color w:val="00000A"/>
          <w:sz w:val="20"/>
          <w:szCs w:val="20"/>
          <w:lang w:val="en-GB"/>
        </w:rPr>
        <w:t xml:space="preserve"> </w:t>
      </w:r>
      <w:r w:rsidR="00F9455D">
        <w:rPr>
          <w:rFonts w:ascii="Century Gothic" w:hAnsi="Century Gothic" w:cs="Times New Roman"/>
          <w:b/>
          <w:color w:val="00000A"/>
          <w:sz w:val="20"/>
          <w:szCs w:val="20"/>
          <w:lang w:val="en-GB"/>
        </w:rPr>
        <w:t>Alisa Hotel</w:t>
      </w:r>
      <w:r w:rsidR="00C861B8">
        <w:rPr>
          <w:rFonts w:ascii="Century Gothic" w:hAnsi="Century Gothic" w:cs="Times New Roman"/>
          <w:b/>
          <w:color w:val="00000A"/>
          <w:sz w:val="20"/>
          <w:szCs w:val="20"/>
          <w:lang w:val="en-GB"/>
        </w:rPr>
        <w:t xml:space="preserve">, Ridge </w:t>
      </w:r>
      <w:r w:rsidR="00C0352B">
        <w:rPr>
          <w:rFonts w:ascii="Century Gothic" w:hAnsi="Century Gothic" w:cs="Times New Roman"/>
          <w:b/>
          <w:color w:val="00000A"/>
          <w:sz w:val="20"/>
          <w:szCs w:val="20"/>
          <w:lang w:val="en-GB"/>
        </w:rPr>
        <w:t>- Accra</w:t>
      </w:r>
      <w:r w:rsidR="00C861B8">
        <w:rPr>
          <w:rFonts w:ascii="Century Gothic" w:hAnsi="Century Gothic" w:cs="Times New Roman"/>
          <w:b/>
          <w:color w:val="00000A"/>
          <w:sz w:val="20"/>
          <w:szCs w:val="20"/>
          <w:lang w:val="en-GB"/>
        </w:rPr>
        <w:t>.</w:t>
      </w:r>
    </w:p>
    <w:p w:rsidR="007910E7" w:rsidRPr="00DA0F03" w:rsidRDefault="007910E7" w:rsidP="00DA0F03">
      <w:pPr>
        <w:pStyle w:val="NormalWeb"/>
        <w:spacing w:line="360" w:lineRule="auto"/>
        <w:jc w:val="both"/>
        <w:rPr>
          <w:rFonts w:ascii="Century Gothic" w:hAnsi="Century Gothic"/>
          <w:sz w:val="20"/>
          <w:szCs w:val="20"/>
        </w:rPr>
      </w:pPr>
    </w:p>
    <w:p w:rsidR="00F5653E" w:rsidRDefault="0062270F" w:rsidP="00C51171">
      <w:pPr>
        <w:pStyle w:val="DefaultStyle"/>
        <w:tabs>
          <w:tab w:val="right" w:pos="8789"/>
        </w:tabs>
        <w:spacing w:line="360" w:lineRule="auto"/>
        <w:rPr>
          <w:rFonts w:ascii="Century Gothic" w:hAnsi="Century Gothic"/>
          <w:sz w:val="20"/>
        </w:rPr>
      </w:pPr>
      <w:r w:rsidRPr="00FC4AD0">
        <w:rPr>
          <w:rFonts w:ascii="Century Gothic" w:hAnsi="Century Gothic"/>
          <w:sz w:val="20"/>
        </w:rPr>
        <w:t xml:space="preserve">This quotation is valid for acceptance for </w:t>
      </w:r>
      <w:r w:rsidR="00784176" w:rsidRPr="00FC4AD0">
        <w:rPr>
          <w:rFonts w:ascii="Century Gothic" w:hAnsi="Century Gothic"/>
          <w:b/>
          <w:sz w:val="20"/>
        </w:rPr>
        <w:t>15</w:t>
      </w:r>
      <w:r w:rsidRPr="00FC4AD0">
        <w:rPr>
          <w:rFonts w:ascii="Century Gothic" w:hAnsi="Century Gothic"/>
          <w:b/>
          <w:sz w:val="20"/>
        </w:rPr>
        <w:t xml:space="preserve"> days</w:t>
      </w:r>
      <w:r w:rsidRPr="00FC4AD0">
        <w:rPr>
          <w:rFonts w:ascii="Century Gothic" w:hAnsi="Century Gothic"/>
          <w:sz w:val="20"/>
        </w:rPr>
        <w:t xml:space="preserve"> from      ____________</w:t>
      </w:r>
      <w:r w:rsidR="00FC4AD0">
        <w:rPr>
          <w:rFonts w:ascii="Century Gothic" w:hAnsi="Century Gothic"/>
          <w:sz w:val="20"/>
        </w:rPr>
        <w:t>_____________________</w:t>
      </w:r>
    </w:p>
    <w:p w:rsidR="008A47C9" w:rsidRDefault="008A47C9" w:rsidP="00C51171">
      <w:pPr>
        <w:pStyle w:val="DefaultStyle"/>
        <w:tabs>
          <w:tab w:val="right" w:pos="8789"/>
        </w:tabs>
        <w:spacing w:line="360" w:lineRule="auto"/>
        <w:rPr>
          <w:rFonts w:ascii="Century Gothic" w:hAnsi="Century Gothic"/>
          <w:sz w:val="20"/>
        </w:rPr>
      </w:pPr>
    </w:p>
    <w:p w:rsidR="008A47C9" w:rsidRDefault="008A47C9" w:rsidP="00C51171">
      <w:pPr>
        <w:pStyle w:val="DefaultStyle"/>
        <w:tabs>
          <w:tab w:val="right" w:pos="8789"/>
        </w:tabs>
        <w:spacing w:line="360" w:lineRule="auto"/>
        <w:rPr>
          <w:rFonts w:ascii="Century Gothic" w:hAnsi="Century Gothic"/>
          <w:sz w:val="20"/>
        </w:rPr>
      </w:pPr>
      <w:r>
        <w:rPr>
          <w:rFonts w:ascii="Century Gothic" w:hAnsi="Century Gothic"/>
          <w:sz w:val="20"/>
        </w:rPr>
        <w:t xml:space="preserve">Warranty Period:                                                                        </w:t>
      </w:r>
      <w:r w:rsidRPr="00FC4AD0">
        <w:rPr>
          <w:rFonts w:ascii="Century Gothic" w:hAnsi="Century Gothic"/>
          <w:sz w:val="20"/>
        </w:rPr>
        <w:t>____________</w:t>
      </w:r>
      <w:r>
        <w:rPr>
          <w:rFonts w:ascii="Century Gothic" w:hAnsi="Century Gothic"/>
          <w:sz w:val="20"/>
        </w:rPr>
        <w:t>_____________________</w:t>
      </w:r>
    </w:p>
    <w:p w:rsidR="008A47C9" w:rsidRPr="00FC4AD0" w:rsidRDefault="008A47C9" w:rsidP="00C51171">
      <w:pPr>
        <w:pStyle w:val="DefaultStyle"/>
        <w:tabs>
          <w:tab w:val="right" w:pos="8789"/>
        </w:tabs>
        <w:spacing w:line="360" w:lineRule="auto"/>
        <w:rPr>
          <w:rFonts w:ascii="Century Gothic" w:hAnsi="Century Gothic"/>
          <w:sz w:val="20"/>
        </w:rPr>
      </w:pPr>
      <w:r>
        <w:rPr>
          <w:rFonts w:ascii="Century Gothic" w:hAnsi="Century Gothic"/>
          <w:sz w:val="20"/>
        </w:rPr>
        <w:tab/>
      </w:r>
    </w:p>
    <w:tbl>
      <w:tblPr>
        <w:tblW w:w="0" w:type="auto"/>
        <w:jc w:val="center"/>
        <w:tblLook w:val="0000" w:firstRow="0" w:lastRow="0" w:firstColumn="0" w:lastColumn="0" w:noHBand="0" w:noVBand="0"/>
      </w:tblPr>
      <w:tblGrid>
        <w:gridCol w:w="3228"/>
        <w:gridCol w:w="3228"/>
        <w:gridCol w:w="2570"/>
      </w:tblGrid>
      <w:tr w:rsidR="0062270F" w:rsidRPr="00FC4AD0" w:rsidTr="0062270F">
        <w:trPr>
          <w:cantSplit/>
          <w:jc w:val="center"/>
        </w:trPr>
        <w:tc>
          <w:tcPr>
            <w:tcW w:w="3045" w:type="dxa"/>
            <w:shd w:val="clear" w:color="auto" w:fill="FFFFFF"/>
          </w:tcPr>
          <w:p w:rsidR="0062270F" w:rsidRPr="00FC4AD0" w:rsidRDefault="0062270F" w:rsidP="00C51171">
            <w:pPr>
              <w:pStyle w:val="DefaultStyle"/>
              <w:tabs>
                <w:tab w:val="right" w:pos="8789"/>
              </w:tabs>
              <w:spacing w:line="360" w:lineRule="auto"/>
              <w:rPr>
                <w:rFonts w:ascii="Century Gothic" w:hAnsi="Century Gothic"/>
                <w:sz w:val="20"/>
              </w:rPr>
            </w:pPr>
          </w:p>
          <w:p w:rsidR="0062270F" w:rsidRPr="00FC4AD0" w:rsidRDefault="0062270F" w:rsidP="00C51171">
            <w:pPr>
              <w:pStyle w:val="DefaultStyle"/>
              <w:tabs>
                <w:tab w:val="right" w:pos="8789"/>
              </w:tabs>
              <w:spacing w:line="360" w:lineRule="auto"/>
              <w:rPr>
                <w:rFonts w:ascii="Century Gothic" w:hAnsi="Century Gothic"/>
                <w:sz w:val="20"/>
              </w:rPr>
            </w:pPr>
            <w:r w:rsidRPr="00FC4AD0">
              <w:rPr>
                <w:rFonts w:ascii="Century Gothic" w:hAnsi="Century Gothic"/>
                <w:sz w:val="20"/>
              </w:rPr>
              <w:t>.......................................................</w:t>
            </w:r>
          </w:p>
          <w:p w:rsidR="0062270F" w:rsidRPr="00FC4AD0" w:rsidRDefault="0062270F" w:rsidP="00C51171">
            <w:pPr>
              <w:pStyle w:val="DefaultStyle"/>
              <w:tabs>
                <w:tab w:val="right" w:pos="8789"/>
              </w:tabs>
              <w:spacing w:line="360" w:lineRule="auto"/>
              <w:jc w:val="center"/>
              <w:rPr>
                <w:rFonts w:ascii="Century Gothic" w:hAnsi="Century Gothic"/>
                <w:sz w:val="20"/>
              </w:rPr>
            </w:pPr>
            <w:r w:rsidRPr="00FC4AD0">
              <w:rPr>
                <w:rFonts w:ascii="Century Gothic" w:hAnsi="Century Gothic"/>
                <w:b/>
                <w:sz w:val="20"/>
              </w:rPr>
              <w:t>Authorised Signature</w:t>
            </w:r>
          </w:p>
        </w:tc>
        <w:tc>
          <w:tcPr>
            <w:tcW w:w="3045" w:type="dxa"/>
            <w:shd w:val="clear" w:color="auto" w:fill="FFFFFF"/>
          </w:tcPr>
          <w:p w:rsidR="0062270F" w:rsidRPr="00FC4AD0" w:rsidRDefault="0062270F" w:rsidP="00C51171">
            <w:pPr>
              <w:pStyle w:val="DefaultStyle"/>
              <w:tabs>
                <w:tab w:val="right" w:pos="8789"/>
              </w:tabs>
              <w:spacing w:line="360" w:lineRule="auto"/>
              <w:rPr>
                <w:rFonts w:ascii="Century Gothic" w:hAnsi="Century Gothic"/>
                <w:sz w:val="20"/>
              </w:rPr>
            </w:pPr>
          </w:p>
          <w:p w:rsidR="0062270F" w:rsidRPr="00FC4AD0" w:rsidRDefault="0062270F" w:rsidP="00C51171">
            <w:pPr>
              <w:pStyle w:val="DefaultStyle"/>
              <w:tabs>
                <w:tab w:val="right" w:pos="8789"/>
              </w:tabs>
              <w:spacing w:line="360" w:lineRule="auto"/>
              <w:rPr>
                <w:rFonts w:ascii="Century Gothic" w:hAnsi="Century Gothic"/>
                <w:sz w:val="20"/>
              </w:rPr>
            </w:pPr>
            <w:r w:rsidRPr="00FC4AD0">
              <w:rPr>
                <w:rFonts w:ascii="Century Gothic" w:hAnsi="Century Gothic"/>
                <w:sz w:val="20"/>
              </w:rPr>
              <w:t>.......................................................</w:t>
            </w:r>
          </w:p>
          <w:p w:rsidR="0062270F" w:rsidRPr="00FC4AD0" w:rsidRDefault="0062270F" w:rsidP="00C51171">
            <w:pPr>
              <w:pStyle w:val="DefaultStyle"/>
              <w:tabs>
                <w:tab w:val="right" w:pos="8789"/>
              </w:tabs>
              <w:spacing w:line="360" w:lineRule="auto"/>
              <w:jc w:val="center"/>
              <w:rPr>
                <w:rFonts w:ascii="Century Gothic" w:hAnsi="Century Gothic"/>
                <w:sz w:val="20"/>
              </w:rPr>
            </w:pPr>
            <w:r w:rsidRPr="00FC4AD0">
              <w:rPr>
                <w:rFonts w:ascii="Century Gothic" w:hAnsi="Century Gothic"/>
                <w:b/>
                <w:sz w:val="20"/>
              </w:rPr>
              <w:t>Name in Capitals</w:t>
            </w:r>
          </w:p>
        </w:tc>
        <w:tc>
          <w:tcPr>
            <w:tcW w:w="3044" w:type="dxa"/>
            <w:shd w:val="clear" w:color="auto" w:fill="FFFFFF"/>
          </w:tcPr>
          <w:p w:rsidR="0062270F" w:rsidRPr="00FC4AD0" w:rsidRDefault="0062270F" w:rsidP="00C51171">
            <w:pPr>
              <w:pStyle w:val="DefaultStyle"/>
              <w:tabs>
                <w:tab w:val="right" w:pos="8789"/>
              </w:tabs>
              <w:spacing w:line="360" w:lineRule="auto"/>
              <w:rPr>
                <w:rFonts w:ascii="Century Gothic" w:hAnsi="Century Gothic"/>
                <w:sz w:val="20"/>
              </w:rPr>
            </w:pPr>
          </w:p>
          <w:p w:rsidR="0062270F" w:rsidRPr="00FC4AD0" w:rsidRDefault="0062270F" w:rsidP="00C51171">
            <w:pPr>
              <w:pStyle w:val="DefaultStyle"/>
              <w:tabs>
                <w:tab w:val="right" w:pos="8789"/>
              </w:tabs>
              <w:spacing w:line="360" w:lineRule="auto"/>
              <w:rPr>
                <w:rFonts w:ascii="Century Gothic" w:hAnsi="Century Gothic"/>
                <w:sz w:val="20"/>
              </w:rPr>
            </w:pPr>
            <w:r w:rsidRPr="00FC4AD0">
              <w:rPr>
                <w:rFonts w:ascii="Century Gothic" w:hAnsi="Century Gothic"/>
                <w:sz w:val="20"/>
              </w:rPr>
              <w:t>.......................</w:t>
            </w:r>
            <w:r w:rsidR="00FC4AD0">
              <w:rPr>
                <w:rFonts w:ascii="Century Gothic" w:hAnsi="Century Gothic"/>
                <w:sz w:val="20"/>
              </w:rPr>
              <w:t>....................</w:t>
            </w:r>
          </w:p>
          <w:p w:rsidR="0062270F" w:rsidRPr="00FC4AD0" w:rsidRDefault="0062270F" w:rsidP="00C51171">
            <w:pPr>
              <w:pStyle w:val="DefaultStyle"/>
              <w:tabs>
                <w:tab w:val="right" w:pos="8789"/>
              </w:tabs>
              <w:spacing w:line="360" w:lineRule="auto"/>
              <w:jc w:val="center"/>
              <w:rPr>
                <w:rFonts w:ascii="Century Gothic" w:hAnsi="Century Gothic"/>
                <w:sz w:val="20"/>
              </w:rPr>
            </w:pPr>
            <w:r w:rsidRPr="00FC4AD0">
              <w:rPr>
                <w:rFonts w:ascii="Century Gothic" w:hAnsi="Century Gothic"/>
                <w:b/>
                <w:sz w:val="20"/>
              </w:rPr>
              <w:t>Position</w:t>
            </w:r>
          </w:p>
          <w:p w:rsidR="0062270F" w:rsidRPr="00FC4AD0" w:rsidRDefault="0062270F" w:rsidP="00C51171">
            <w:pPr>
              <w:pStyle w:val="DefaultStyle"/>
              <w:tabs>
                <w:tab w:val="right" w:pos="8789"/>
              </w:tabs>
              <w:spacing w:line="360" w:lineRule="auto"/>
              <w:rPr>
                <w:rFonts w:ascii="Century Gothic" w:hAnsi="Century Gothic"/>
                <w:sz w:val="20"/>
              </w:rPr>
            </w:pPr>
          </w:p>
        </w:tc>
      </w:tr>
    </w:tbl>
    <w:p w:rsidR="00A96528" w:rsidRPr="00FC4AD0" w:rsidRDefault="00A96528">
      <w:pPr>
        <w:pStyle w:val="DefaultStyle"/>
        <w:spacing w:line="276" w:lineRule="auto"/>
        <w:jc w:val="both"/>
        <w:rPr>
          <w:rFonts w:ascii="Century Gothic" w:hAnsi="Century Gothic"/>
          <w:sz w:val="20"/>
        </w:rPr>
      </w:pPr>
    </w:p>
    <w:p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Company Name and Address:</w:t>
      </w:r>
      <w:r w:rsidRPr="00FC4AD0">
        <w:rPr>
          <w:rFonts w:ascii="Century Gothic" w:hAnsi="Century Gothic"/>
          <w:b/>
          <w:sz w:val="20"/>
        </w:rPr>
        <w:tab/>
      </w:r>
      <w:r w:rsidRPr="00FC4AD0">
        <w:rPr>
          <w:rFonts w:ascii="Century Gothic" w:hAnsi="Century Gothic"/>
          <w:b/>
          <w:sz w:val="20"/>
        </w:rPr>
        <w:tab/>
        <w:t>_______________________________________________</w:t>
      </w:r>
    </w:p>
    <w:p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ab/>
      </w:r>
    </w:p>
    <w:p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Company Registration Number:</w:t>
      </w:r>
      <w:r w:rsidRPr="00FC4AD0">
        <w:rPr>
          <w:rFonts w:ascii="Century Gothic" w:hAnsi="Century Gothic"/>
          <w:b/>
          <w:sz w:val="20"/>
        </w:rPr>
        <w:tab/>
      </w:r>
      <w:r w:rsidRPr="00FC4AD0">
        <w:rPr>
          <w:rFonts w:ascii="Century Gothic" w:hAnsi="Century Gothic"/>
          <w:b/>
          <w:sz w:val="20"/>
        </w:rPr>
        <w:tab/>
        <w:t>_______________________________________________</w:t>
      </w:r>
    </w:p>
    <w:p w:rsidR="00A96528" w:rsidRPr="00FC4AD0" w:rsidRDefault="0062270F" w:rsidP="00DA0F03">
      <w:pPr>
        <w:pStyle w:val="DefaultStyle"/>
        <w:spacing w:line="276" w:lineRule="auto"/>
        <w:ind w:left="2160"/>
        <w:jc w:val="both"/>
        <w:rPr>
          <w:rFonts w:ascii="Century Gothic" w:hAnsi="Century Gothic"/>
          <w:sz w:val="20"/>
        </w:rPr>
      </w:pP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Company VAT Number:</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t>______________________________________________</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Telephone Number:</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00FC4AD0">
        <w:rPr>
          <w:rFonts w:ascii="Century Gothic" w:hAnsi="Century Gothic"/>
          <w:b/>
          <w:sz w:val="20"/>
        </w:rPr>
        <w:tab/>
      </w:r>
      <w:r w:rsidRPr="00FC4AD0">
        <w:rPr>
          <w:rFonts w:ascii="Century Gothic" w:hAnsi="Century Gothic"/>
          <w:b/>
          <w:sz w:val="20"/>
        </w:rPr>
        <w:t>______________________________________________</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Facsimile Number:</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00FC4AD0">
        <w:rPr>
          <w:rFonts w:ascii="Century Gothic" w:hAnsi="Century Gothic"/>
          <w:b/>
          <w:sz w:val="20"/>
        </w:rPr>
        <w:tab/>
      </w:r>
      <w:r w:rsidRPr="00FC4AD0">
        <w:rPr>
          <w:rFonts w:ascii="Century Gothic" w:hAnsi="Century Gothic"/>
          <w:b/>
          <w:sz w:val="20"/>
        </w:rPr>
        <w:t>______________________________________________</w:t>
      </w:r>
      <w:r w:rsidR="00FC4AD0">
        <w:rPr>
          <w:rFonts w:ascii="Century Gothic" w:hAnsi="Century Gothic"/>
          <w:b/>
          <w:sz w:val="20"/>
        </w:rPr>
        <w:t>_</w:t>
      </w:r>
    </w:p>
    <w:p w:rsidR="00A96528" w:rsidRPr="00FC4AD0" w:rsidRDefault="0062270F" w:rsidP="00DA0F03">
      <w:pPr>
        <w:pStyle w:val="DefaultStyle"/>
        <w:spacing w:line="276" w:lineRule="auto"/>
        <w:ind w:left="2160"/>
        <w:jc w:val="both"/>
        <w:rPr>
          <w:rFonts w:ascii="Century Gothic" w:hAnsi="Century Gothic"/>
          <w:sz w:val="20"/>
        </w:rPr>
      </w:pP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E-mail address:</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t>_____________________</w:t>
      </w:r>
      <w:r w:rsidR="00FC4AD0">
        <w:rPr>
          <w:rFonts w:ascii="Century Gothic" w:hAnsi="Century Gothic"/>
          <w:b/>
          <w:sz w:val="20"/>
        </w:rPr>
        <w:t>__________________________</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rsidR="00DA334F" w:rsidRPr="00C90284" w:rsidRDefault="0062270F" w:rsidP="00C90284">
      <w:pPr>
        <w:pStyle w:val="DefaultStyle"/>
        <w:spacing w:line="276" w:lineRule="auto"/>
        <w:jc w:val="both"/>
        <w:rPr>
          <w:rFonts w:ascii="Century Gothic" w:hAnsi="Century Gothic"/>
          <w:sz w:val="20"/>
        </w:rPr>
      </w:pPr>
      <w:r w:rsidRPr="00FC4AD0">
        <w:rPr>
          <w:rFonts w:ascii="Century Gothic" w:hAnsi="Century Gothic"/>
          <w:b/>
          <w:sz w:val="20"/>
        </w:rPr>
        <w:t>Web-Site:</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00FC4AD0">
        <w:rPr>
          <w:rFonts w:ascii="Century Gothic" w:hAnsi="Century Gothic"/>
          <w:b/>
          <w:sz w:val="20"/>
        </w:rPr>
        <w:tab/>
      </w:r>
      <w:r w:rsidRPr="00FC4AD0">
        <w:rPr>
          <w:rFonts w:ascii="Century Gothic" w:hAnsi="Century Gothic"/>
          <w:b/>
          <w:sz w:val="20"/>
        </w:rPr>
        <w:t>_______________________________________________</w:t>
      </w:r>
      <w:bookmarkStart w:id="17" w:name="__UnoMark__2709_2135027740"/>
      <w:bookmarkStart w:id="18" w:name="__UnoMark__1070_1933893160"/>
      <w:bookmarkEnd w:id="17"/>
      <w:bookmarkEnd w:id="18"/>
    </w:p>
    <w:p w:rsidR="00923CCC" w:rsidRDefault="00923CCC">
      <w:pPr>
        <w:pStyle w:val="DefaultStyle"/>
        <w:spacing w:line="276" w:lineRule="auto"/>
        <w:jc w:val="right"/>
        <w:rPr>
          <w:rFonts w:ascii="Century Gothic" w:hAnsi="Century Gothic"/>
          <w:b/>
          <w:sz w:val="20"/>
        </w:rPr>
      </w:pPr>
    </w:p>
    <w:p w:rsidR="00923CCC" w:rsidRDefault="00923CCC">
      <w:pPr>
        <w:pStyle w:val="DefaultStyle"/>
        <w:spacing w:line="276" w:lineRule="auto"/>
        <w:jc w:val="right"/>
        <w:rPr>
          <w:rFonts w:ascii="Century Gothic" w:hAnsi="Century Gothic"/>
          <w:b/>
          <w:sz w:val="20"/>
        </w:rPr>
      </w:pPr>
    </w:p>
    <w:p w:rsidR="00A96528" w:rsidRPr="00FC4AD0" w:rsidRDefault="0062270F">
      <w:pPr>
        <w:pStyle w:val="DefaultStyle"/>
        <w:spacing w:line="276" w:lineRule="auto"/>
        <w:jc w:val="right"/>
        <w:rPr>
          <w:rFonts w:ascii="Century Gothic" w:hAnsi="Century Gothic"/>
          <w:sz w:val="20"/>
        </w:rPr>
      </w:pPr>
      <w:r w:rsidRPr="00FC4AD0">
        <w:rPr>
          <w:rFonts w:ascii="Century Gothic" w:hAnsi="Century Gothic"/>
          <w:b/>
          <w:sz w:val="20"/>
        </w:rPr>
        <w:t xml:space="preserve">APPENDIX </w:t>
      </w:r>
      <w:r w:rsidR="00F5653E" w:rsidRPr="00FC4AD0">
        <w:rPr>
          <w:rFonts w:ascii="Century Gothic" w:hAnsi="Century Gothic"/>
          <w:b/>
          <w:sz w:val="20"/>
        </w:rPr>
        <w:t>B</w:t>
      </w:r>
    </w:p>
    <w:p w:rsidR="00A96528" w:rsidRPr="00FC4AD0" w:rsidRDefault="00A96528">
      <w:pPr>
        <w:pStyle w:val="DefaultStyle"/>
        <w:spacing w:line="276" w:lineRule="auto"/>
        <w:rPr>
          <w:rFonts w:ascii="Century Gothic" w:hAnsi="Century Gothic"/>
          <w:sz w:val="20"/>
        </w:rPr>
      </w:pPr>
    </w:p>
    <w:p w:rsidR="00784176" w:rsidRDefault="00784176">
      <w:pPr>
        <w:pStyle w:val="DefaultStyle"/>
        <w:spacing w:line="276" w:lineRule="auto"/>
        <w:rPr>
          <w:ins w:id="19" w:author="YAKUBU-GUMERY Yussif" w:date="2016-06-02T10:29:00Z"/>
          <w:rFonts w:ascii="Century Gothic" w:hAnsi="Century Gothic"/>
          <w:sz w:val="20"/>
        </w:rPr>
      </w:pPr>
    </w:p>
    <w:p w:rsidR="003138DD" w:rsidRDefault="003138DD">
      <w:pPr>
        <w:pStyle w:val="DefaultStyle"/>
        <w:spacing w:line="276" w:lineRule="auto"/>
        <w:rPr>
          <w:ins w:id="20" w:author="YAKUBU-GUMERY Yussif" w:date="2016-06-02T10:29:00Z"/>
          <w:rFonts w:ascii="Century Gothic" w:hAnsi="Century Gothic"/>
          <w:sz w:val="20"/>
        </w:rPr>
      </w:pPr>
    </w:p>
    <w:p w:rsidR="003138DD" w:rsidRDefault="003138DD">
      <w:pPr>
        <w:pStyle w:val="DefaultStyle"/>
        <w:spacing w:line="276" w:lineRule="auto"/>
        <w:rPr>
          <w:ins w:id="21" w:author="YAKUBU-GUMERY Yussif" w:date="2016-06-02T10:29:00Z"/>
          <w:rFonts w:ascii="Century Gothic" w:hAnsi="Century Gothic"/>
          <w:sz w:val="20"/>
        </w:rPr>
      </w:pPr>
    </w:p>
    <w:p w:rsidR="003138DD" w:rsidRPr="00FC4AD0" w:rsidRDefault="003138DD">
      <w:pPr>
        <w:pStyle w:val="DefaultStyle"/>
        <w:spacing w:line="276" w:lineRule="auto"/>
        <w:rPr>
          <w:rFonts w:ascii="Century Gothic" w:hAnsi="Century Gothic"/>
          <w:sz w:val="20"/>
        </w:rPr>
      </w:pPr>
    </w:p>
    <w:p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u w:val="single"/>
        </w:rPr>
        <w:t xml:space="preserve">SPECIAL CONDITIONS </w:t>
      </w:r>
    </w:p>
    <w:p w:rsidR="00A96528" w:rsidRPr="00FC4AD0" w:rsidRDefault="00A96528">
      <w:pPr>
        <w:pStyle w:val="DefaultStyle"/>
        <w:spacing w:line="276" w:lineRule="auto"/>
        <w:rPr>
          <w:rFonts w:ascii="Century Gothic" w:hAnsi="Century Gothic"/>
          <w:sz w:val="20"/>
        </w:rPr>
      </w:pPr>
    </w:p>
    <w:p w:rsidR="00A96528" w:rsidRPr="00FC4AD0" w:rsidRDefault="00F9455D" w:rsidP="005D79B3">
      <w:pPr>
        <w:pStyle w:val="DefaultStyle"/>
        <w:spacing w:line="276" w:lineRule="auto"/>
        <w:jc w:val="center"/>
        <w:rPr>
          <w:rFonts w:ascii="Century Gothic" w:hAnsi="Century Gothic"/>
          <w:sz w:val="20"/>
        </w:rPr>
      </w:pPr>
      <w:r>
        <w:rPr>
          <w:rFonts w:ascii="Century Gothic" w:hAnsi="Century Gothic"/>
          <w:b/>
          <w:sz w:val="20"/>
        </w:rPr>
        <w:t>Ecobank Ghana Ltd</w:t>
      </w:r>
      <w:r w:rsidR="0062270F" w:rsidRPr="00FC4AD0">
        <w:rPr>
          <w:rFonts w:ascii="Century Gothic" w:hAnsi="Century Gothic"/>
          <w:b/>
          <w:sz w:val="20"/>
        </w:rPr>
        <w:t xml:space="preserve">’s Reference: </w:t>
      </w:r>
      <w:r w:rsidR="0062270F" w:rsidRPr="00FC4AD0">
        <w:rPr>
          <w:rFonts w:ascii="Century Gothic" w:hAnsi="Century Gothic"/>
          <w:b/>
          <w:sz w:val="20"/>
        </w:rPr>
        <w:tab/>
      </w:r>
      <w:r w:rsidR="00C36A56" w:rsidRPr="00C36A56">
        <w:rPr>
          <w:rFonts w:ascii="Century Gothic" w:hAnsi="Century Gothic"/>
          <w:b/>
          <w:sz w:val="20"/>
        </w:rPr>
        <w:t xml:space="preserve"> </w:t>
      </w:r>
      <w:r w:rsidR="00295A91">
        <w:rPr>
          <w:rFonts w:ascii="Century Gothic" w:hAnsi="Century Gothic"/>
          <w:b/>
          <w:sz w:val="20"/>
        </w:rPr>
        <w:t>EGH/ BNK/ RFQ /JAN/2019 000</w:t>
      </w:r>
      <w:r w:rsidR="00055B00">
        <w:rPr>
          <w:rFonts w:ascii="Century Gothic" w:hAnsi="Century Gothic"/>
          <w:b/>
          <w:sz w:val="20"/>
        </w:rPr>
        <w:t>1</w:t>
      </w:r>
      <w:r w:rsidR="00AF7118">
        <w:rPr>
          <w:rFonts w:ascii="Century Gothic" w:hAnsi="Century Gothic"/>
          <w:b/>
          <w:sz w:val="20"/>
        </w:rPr>
        <w:t>7</w:t>
      </w:r>
    </w:p>
    <w:p w:rsidR="00A96528" w:rsidRPr="00FC4AD0" w:rsidRDefault="00A96528">
      <w:pPr>
        <w:pStyle w:val="DefaultStyle"/>
        <w:spacing w:line="276" w:lineRule="auto"/>
        <w:jc w:val="center"/>
        <w:rPr>
          <w:rFonts w:ascii="Century Gothic" w:hAnsi="Century Gothic"/>
          <w:sz w:val="20"/>
        </w:rPr>
      </w:pPr>
    </w:p>
    <w:p w:rsidR="00A96528" w:rsidRPr="00FC4AD0" w:rsidRDefault="0062270F" w:rsidP="005D79B3">
      <w:pPr>
        <w:pStyle w:val="DefaultStyle"/>
        <w:spacing w:line="276" w:lineRule="auto"/>
        <w:jc w:val="center"/>
        <w:rPr>
          <w:rFonts w:ascii="Century Gothic" w:hAnsi="Century Gothic"/>
          <w:i/>
          <w:sz w:val="20"/>
        </w:rPr>
      </w:pPr>
      <w:r w:rsidRPr="00FC4AD0">
        <w:rPr>
          <w:rFonts w:ascii="Century Gothic" w:hAnsi="Century Gothic"/>
          <w:i/>
          <w:sz w:val="20"/>
        </w:rPr>
        <w:t>Please observe the following points in preparing your quotation:</w:t>
      </w:r>
    </w:p>
    <w:p w:rsidR="00A96528" w:rsidRPr="00FC4AD0" w:rsidRDefault="00A96528">
      <w:pPr>
        <w:pStyle w:val="DefaultStyle"/>
        <w:spacing w:line="276" w:lineRule="auto"/>
        <w:jc w:val="both"/>
        <w:rPr>
          <w:rFonts w:ascii="Century Gothic" w:hAnsi="Century Gothic"/>
          <w:sz w:val="20"/>
        </w:rPr>
      </w:pPr>
    </w:p>
    <w:p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Pricing:</w:t>
      </w:r>
      <w:r w:rsidRPr="00FC4AD0">
        <w:rPr>
          <w:rFonts w:ascii="Century Gothic" w:hAnsi="Century Gothic"/>
          <w:sz w:val="20"/>
        </w:rPr>
        <w:t xml:space="preserve">  Offers are sought on a competitive basis and all prices offered will be subject to detailed scrutiny and, possibly, negotiation, to ensure value for money is obtained. </w:t>
      </w:r>
    </w:p>
    <w:p w:rsidR="00A96528" w:rsidRPr="00FC4AD0" w:rsidRDefault="00A758F0" w:rsidP="00A758F0">
      <w:pPr>
        <w:pStyle w:val="DefaultStyle"/>
        <w:tabs>
          <w:tab w:val="left" w:pos="3030"/>
        </w:tabs>
        <w:spacing w:line="276" w:lineRule="auto"/>
        <w:jc w:val="both"/>
        <w:rPr>
          <w:rFonts w:ascii="Century Gothic" w:hAnsi="Century Gothic"/>
          <w:sz w:val="20"/>
        </w:rPr>
      </w:pPr>
      <w:ins w:id="22" w:author="OBENG Sandra" w:date="2017-02-15T10:30:00Z">
        <w:r>
          <w:rPr>
            <w:rFonts w:ascii="Century Gothic" w:hAnsi="Century Gothic"/>
            <w:sz w:val="20"/>
          </w:rPr>
          <w:tab/>
        </w:r>
      </w:ins>
    </w:p>
    <w:p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lastRenderedPageBreak/>
        <w:t xml:space="preserve">Competition: </w:t>
      </w:r>
      <w:r w:rsidRPr="00FC4AD0">
        <w:rPr>
          <w:rFonts w:ascii="Century Gothic" w:hAnsi="Century Gothic"/>
          <w:sz w:val="20"/>
        </w:rPr>
        <w:t xml:space="preserve">If adequate competition is not achieved in the bidding </w:t>
      </w:r>
      <w:r w:rsidRPr="00A8645A">
        <w:rPr>
          <w:rFonts w:ascii="Century Gothic" w:hAnsi="Century Gothic"/>
          <w:i/>
          <w:sz w:val="20"/>
        </w:rPr>
        <w:t>process</w:t>
      </w:r>
      <w:r w:rsidR="00090F0F" w:rsidRPr="00A8645A">
        <w:rPr>
          <w:rFonts w:ascii="Century Gothic" w:hAnsi="Century Gothic"/>
          <w:i/>
          <w:sz w:val="20"/>
        </w:rPr>
        <w:t xml:space="preserve"> </w:t>
      </w:r>
      <w:r w:rsidR="00A8645A" w:rsidRPr="00A8645A">
        <w:rPr>
          <w:rFonts w:ascii="Century Gothic" w:hAnsi="Century Gothic"/>
          <w:i/>
          <w:sz w:val="20"/>
        </w:rPr>
        <w:t>Ecobank</w:t>
      </w:r>
      <w:r w:rsidRPr="00FC4AD0">
        <w:rPr>
          <w:rFonts w:ascii="Century Gothic" w:hAnsi="Century Gothic"/>
          <w:sz w:val="20"/>
        </w:rPr>
        <w:t xml:space="preserve"> may, at their discretion, conduct a price verification exercise.  In such an eventuality the bidder will be required to provide details of any costings used or undertaken in preparing the bid. </w:t>
      </w:r>
    </w:p>
    <w:p w:rsidR="00A96528" w:rsidRPr="00FC4AD0" w:rsidRDefault="00A96528">
      <w:pPr>
        <w:pStyle w:val="DefaultStyle"/>
        <w:spacing w:line="276" w:lineRule="auto"/>
        <w:jc w:val="both"/>
        <w:rPr>
          <w:rFonts w:ascii="Century Gothic" w:hAnsi="Century Gothic"/>
          <w:sz w:val="20"/>
        </w:rPr>
      </w:pPr>
    </w:p>
    <w:p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sz w:val="20"/>
        </w:rPr>
        <w:t xml:space="preserve">Information provided in these circumstances will remain confidential to </w:t>
      </w:r>
      <w:r w:rsidR="00F9455D">
        <w:rPr>
          <w:rFonts w:ascii="Century Gothic" w:hAnsi="Century Gothic"/>
          <w:sz w:val="20"/>
        </w:rPr>
        <w:t>Ecobank Ghana Ltd</w:t>
      </w:r>
      <w:r w:rsidRPr="00FC4AD0">
        <w:rPr>
          <w:rFonts w:ascii="Century Gothic" w:hAnsi="Century Gothic"/>
          <w:sz w:val="20"/>
        </w:rPr>
        <w:t>.</w:t>
      </w:r>
    </w:p>
    <w:p w:rsidR="00B1127C" w:rsidRDefault="00B1127C">
      <w:pPr>
        <w:pStyle w:val="DefaultStyle"/>
        <w:spacing w:line="276" w:lineRule="auto"/>
        <w:jc w:val="both"/>
        <w:rPr>
          <w:rFonts w:ascii="Century Gothic" w:hAnsi="Century Gothic"/>
          <w:sz w:val="20"/>
        </w:rPr>
      </w:pPr>
    </w:p>
    <w:p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 xml:space="preserve">Inspection: </w:t>
      </w:r>
      <w:r w:rsidRPr="00FC4AD0">
        <w:rPr>
          <w:rFonts w:ascii="Century Gothic" w:hAnsi="Century Gothic"/>
          <w:sz w:val="20"/>
        </w:rPr>
        <w:t>The</w:t>
      </w:r>
      <w:r w:rsidR="004C4BCD" w:rsidRPr="00FC4AD0">
        <w:rPr>
          <w:rFonts w:ascii="Century Gothic" w:hAnsi="Century Gothic"/>
          <w:sz w:val="20"/>
        </w:rPr>
        <w:t xml:space="preserve"> </w:t>
      </w:r>
      <w:r w:rsidR="00F9455D">
        <w:rPr>
          <w:rFonts w:ascii="Century Gothic" w:hAnsi="Century Gothic"/>
          <w:b/>
          <w:sz w:val="20"/>
        </w:rPr>
        <w:t>Procurement</w:t>
      </w:r>
      <w:r w:rsidR="00923CCC">
        <w:rPr>
          <w:rFonts w:ascii="Century Gothic" w:hAnsi="Century Gothic"/>
          <w:b/>
          <w:sz w:val="20"/>
        </w:rPr>
        <w:t xml:space="preserve"> Department</w:t>
      </w:r>
      <w:r w:rsidR="00BD478D">
        <w:rPr>
          <w:rFonts w:ascii="Century Gothic" w:hAnsi="Century Gothic"/>
          <w:b/>
          <w:sz w:val="20"/>
        </w:rPr>
        <w:t xml:space="preserve"> </w:t>
      </w:r>
      <w:r w:rsidRPr="00FC4AD0">
        <w:rPr>
          <w:rFonts w:ascii="Century Gothic" w:hAnsi="Century Gothic"/>
          <w:sz w:val="20"/>
        </w:rPr>
        <w:t xml:space="preserve">of </w:t>
      </w:r>
      <w:r w:rsidR="00F9455D">
        <w:rPr>
          <w:rFonts w:ascii="Century Gothic" w:hAnsi="Century Gothic"/>
          <w:sz w:val="20"/>
        </w:rPr>
        <w:t>Ecobank Ghana Ltd</w:t>
      </w:r>
      <w:r w:rsidRPr="00FC4AD0">
        <w:rPr>
          <w:rFonts w:ascii="Century Gothic" w:hAnsi="Century Gothic"/>
          <w:sz w:val="20"/>
        </w:rPr>
        <w:t xml:space="preserve"> will conduct inspection on the items delivered to confirm conformity to specifications requested before Goods can be accepted. </w:t>
      </w:r>
    </w:p>
    <w:p w:rsidR="00A96528" w:rsidRPr="00FC4AD0" w:rsidRDefault="00A96528">
      <w:pPr>
        <w:pStyle w:val="DefaultStyle"/>
        <w:spacing w:line="276" w:lineRule="auto"/>
        <w:jc w:val="both"/>
        <w:rPr>
          <w:rFonts w:ascii="Century Gothic" w:hAnsi="Century Gothic"/>
          <w:sz w:val="20"/>
        </w:rPr>
      </w:pPr>
    </w:p>
    <w:p w:rsidR="00A96528" w:rsidRPr="00FC4AD0" w:rsidRDefault="0062270F">
      <w:pPr>
        <w:pStyle w:val="DefaultStyle"/>
        <w:spacing w:line="276" w:lineRule="auto"/>
        <w:rPr>
          <w:rFonts w:ascii="Century Gothic" w:hAnsi="Century Gothic"/>
          <w:sz w:val="20"/>
        </w:rPr>
      </w:pPr>
      <w:r w:rsidRPr="00FC4AD0">
        <w:rPr>
          <w:rFonts w:ascii="Century Gothic" w:hAnsi="Century Gothic"/>
          <w:b/>
          <w:sz w:val="20"/>
        </w:rPr>
        <w:t xml:space="preserve">Currency: </w:t>
      </w:r>
      <w:r w:rsidRPr="00FC4AD0">
        <w:rPr>
          <w:rFonts w:ascii="Century Gothic" w:hAnsi="Century Gothic"/>
          <w:sz w:val="20"/>
        </w:rPr>
        <w:t xml:space="preserve">Prices should be quoted in </w:t>
      </w:r>
      <w:r w:rsidRPr="00FC4AD0">
        <w:rPr>
          <w:rFonts w:ascii="Century Gothic" w:hAnsi="Century Gothic"/>
          <w:b/>
          <w:sz w:val="20"/>
        </w:rPr>
        <w:t>GHS (Ghana Cedis)</w:t>
      </w:r>
      <w:r w:rsidRPr="00FC4AD0">
        <w:rPr>
          <w:rFonts w:ascii="Century Gothic" w:hAnsi="Century Gothic"/>
          <w:sz w:val="20"/>
        </w:rPr>
        <w:t xml:space="preserve">.  </w:t>
      </w:r>
    </w:p>
    <w:p w:rsidR="00A96528" w:rsidRPr="00FC4AD0" w:rsidRDefault="00A96528">
      <w:pPr>
        <w:pStyle w:val="DefaultStyle"/>
        <w:spacing w:line="276" w:lineRule="auto"/>
        <w:jc w:val="both"/>
        <w:rPr>
          <w:rFonts w:ascii="Century Gothic" w:hAnsi="Century Gothic"/>
          <w:sz w:val="20"/>
        </w:rPr>
      </w:pPr>
    </w:p>
    <w:p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 xml:space="preserve">Delivery: </w:t>
      </w:r>
      <w:r w:rsidRPr="00FC4AD0">
        <w:rPr>
          <w:rFonts w:ascii="Century Gothic" w:hAnsi="Century Gothic"/>
          <w:sz w:val="20"/>
        </w:rPr>
        <w:t xml:space="preserve">The delivery period you offer must be realistic and accurate since any subsequent Contract will be subject to the liquidated damages provisions in the Condition of Contract. </w:t>
      </w:r>
    </w:p>
    <w:p w:rsidR="00A96528" w:rsidRPr="00FC4AD0" w:rsidRDefault="00A96528">
      <w:pPr>
        <w:pStyle w:val="DefaultStyle"/>
        <w:spacing w:line="276" w:lineRule="auto"/>
        <w:jc w:val="both"/>
        <w:rPr>
          <w:rFonts w:ascii="Century Gothic" w:hAnsi="Century Gothic"/>
          <w:sz w:val="20"/>
        </w:rPr>
      </w:pPr>
    </w:p>
    <w:p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 xml:space="preserve">After Sales Support: </w:t>
      </w:r>
      <w:r w:rsidRPr="00FC4AD0">
        <w:rPr>
          <w:rFonts w:ascii="Century Gothic" w:hAnsi="Century Gothic"/>
          <w:sz w:val="20"/>
        </w:rPr>
        <w:t xml:space="preserve">indicate any after sales support that </w:t>
      </w:r>
      <w:r w:rsidR="00157F26">
        <w:rPr>
          <w:rFonts w:ascii="Century Gothic" w:hAnsi="Century Gothic"/>
          <w:sz w:val="20"/>
        </w:rPr>
        <w:t>your</w:t>
      </w:r>
      <w:r w:rsidRPr="00FC4AD0">
        <w:rPr>
          <w:rFonts w:ascii="Century Gothic" w:hAnsi="Century Gothic"/>
          <w:sz w:val="20"/>
        </w:rPr>
        <w:t xml:space="preserve"> company offer including; servicing, repair or supply of spare parts</w:t>
      </w:r>
      <w:r w:rsidR="00CF2DE9" w:rsidRPr="00FC4AD0">
        <w:rPr>
          <w:rFonts w:ascii="Century Gothic" w:hAnsi="Century Gothic"/>
          <w:sz w:val="20"/>
        </w:rPr>
        <w:t xml:space="preserve"> (if applicable)</w:t>
      </w:r>
      <w:r w:rsidRPr="00FC4AD0">
        <w:rPr>
          <w:rFonts w:ascii="Century Gothic" w:hAnsi="Century Gothic"/>
          <w:sz w:val="20"/>
        </w:rPr>
        <w:t xml:space="preserve">.  </w:t>
      </w:r>
    </w:p>
    <w:p w:rsidR="00A96528" w:rsidRPr="00FC4AD0" w:rsidRDefault="00A96528">
      <w:pPr>
        <w:pStyle w:val="DefaultStyle"/>
        <w:spacing w:line="276" w:lineRule="auto"/>
        <w:jc w:val="both"/>
        <w:rPr>
          <w:rFonts w:ascii="Century Gothic" w:hAnsi="Century Gothic"/>
          <w:sz w:val="20"/>
        </w:rPr>
      </w:pPr>
    </w:p>
    <w:p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 xml:space="preserve">Acceptance: </w:t>
      </w:r>
      <w:r w:rsidR="00F9455D">
        <w:rPr>
          <w:rFonts w:ascii="Century Gothic" w:hAnsi="Century Gothic"/>
          <w:sz w:val="20"/>
        </w:rPr>
        <w:t>Ecobank Ghana Ltd</w:t>
      </w:r>
      <w:r w:rsidRPr="00FC4AD0">
        <w:rPr>
          <w:rFonts w:ascii="Century Gothic" w:hAnsi="Century Gothic"/>
          <w:sz w:val="20"/>
        </w:rPr>
        <w:t xml:space="preserve"> reserves the right to accept or reject any bid, and to annul the bidding process and reject all bids at any time prior to contract award, without thereby incurring any liability to the affected bidder or bidders. </w:t>
      </w:r>
    </w:p>
    <w:p w:rsidR="009C7A1D" w:rsidRPr="00FC4AD0" w:rsidRDefault="009C7A1D">
      <w:pPr>
        <w:pStyle w:val="DefaultStyle"/>
        <w:spacing w:line="276" w:lineRule="auto"/>
        <w:jc w:val="both"/>
        <w:rPr>
          <w:rFonts w:ascii="Century Gothic" w:hAnsi="Century Gothic"/>
          <w:sz w:val="20"/>
        </w:rPr>
      </w:pPr>
    </w:p>
    <w:p w:rsidR="009C7A1D" w:rsidRPr="00FC4AD0" w:rsidRDefault="009C7A1D">
      <w:pPr>
        <w:pStyle w:val="DefaultStyle"/>
        <w:spacing w:line="276" w:lineRule="auto"/>
        <w:jc w:val="both"/>
        <w:rPr>
          <w:rFonts w:ascii="Century Gothic" w:hAnsi="Century Gothic"/>
          <w:sz w:val="20"/>
        </w:rPr>
      </w:pPr>
    </w:p>
    <w:p w:rsidR="009C7A1D" w:rsidRPr="00FC4AD0" w:rsidRDefault="009C7A1D">
      <w:pPr>
        <w:pStyle w:val="DefaultStyle"/>
        <w:spacing w:line="276" w:lineRule="auto"/>
        <w:jc w:val="both"/>
        <w:rPr>
          <w:rFonts w:ascii="Century Gothic" w:hAnsi="Century Gothic"/>
          <w:sz w:val="20"/>
        </w:rPr>
      </w:pPr>
    </w:p>
    <w:p w:rsidR="009C7A1D" w:rsidRPr="00FC4AD0" w:rsidRDefault="009C7A1D">
      <w:pPr>
        <w:pStyle w:val="DefaultStyle"/>
        <w:spacing w:line="276" w:lineRule="auto"/>
        <w:jc w:val="both"/>
        <w:rPr>
          <w:rFonts w:ascii="Century Gothic" w:hAnsi="Century Gothic"/>
          <w:sz w:val="20"/>
        </w:rPr>
      </w:pPr>
    </w:p>
    <w:p w:rsidR="009C7A1D" w:rsidRPr="00FC4AD0" w:rsidRDefault="009C7A1D">
      <w:pPr>
        <w:pStyle w:val="DefaultStyle"/>
        <w:spacing w:line="276" w:lineRule="auto"/>
        <w:jc w:val="both"/>
        <w:rPr>
          <w:rFonts w:ascii="Century Gothic" w:hAnsi="Century Gothic"/>
          <w:sz w:val="20"/>
        </w:rPr>
      </w:pPr>
    </w:p>
    <w:p w:rsidR="009C7A1D" w:rsidRPr="00FC4AD0" w:rsidRDefault="009C7A1D">
      <w:pPr>
        <w:pStyle w:val="DefaultStyle"/>
        <w:spacing w:line="276" w:lineRule="auto"/>
        <w:jc w:val="both"/>
        <w:rPr>
          <w:rFonts w:ascii="Century Gothic" w:hAnsi="Century Gothic"/>
          <w:sz w:val="20"/>
        </w:rPr>
      </w:pPr>
    </w:p>
    <w:p w:rsidR="009C7A1D" w:rsidRPr="00FC4AD0" w:rsidRDefault="009C7A1D">
      <w:pPr>
        <w:pStyle w:val="DefaultStyle"/>
        <w:spacing w:line="276" w:lineRule="auto"/>
        <w:jc w:val="both"/>
        <w:rPr>
          <w:rFonts w:ascii="Century Gothic" w:hAnsi="Century Gothic"/>
          <w:sz w:val="20"/>
        </w:rPr>
      </w:pPr>
    </w:p>
    <w:p w:rsidR="009C7A1D" w:rsidRPr="00A7692C" w:rsidRDefault="009C7A1D">
      <w:pPr>
        <w:pStyle w:val="DefaultStyle"/>
        <w:spacing w:line="276" w:lineRule="auto"/>
        <w:jc w:val="both"/>
        <w:rPr>
          <w:rFonts w:ascii="Century Gothic" w:hAnsi="Century Gothic"/>
          <w:i/>
          <w:sz w:val="20"/>
        </w:rPr>
      </w:pPr>
    </w:p>
    <w:p w:rsidR="009C7A1D" w:rsidRPr="00FC4AD0" w:rsidRDefault="009C7A1D">
      <w:pPr>
        <w:pStyle w:val="DefaultStyle"/>
        <w:spacing w:line="276" w:lineRule="auto"/>
        <w:jc w:val="both"/>
        <w:rPr>
          <w:rFonts w:ascii="Century Gothic" w:hAnsi="Century Gothic"/>
          <w:sz w:val="20"/>
        </w:rPr>
      </w:pPr>
    </w:p>
    <w:p w:rsidR="00346CB0" w:rsidRPr="00FC4AD0" w:rsidRDefault="00346CB0" w:rsidP="003A771F">
      <w:pPr>
        <w:pStyle w:val="DefaultStyle"/>
        <w:rPr>
          <w:rFonts w:ascii="Century Gothic" w:hAnsi="Century Gothic"/>
          <w:sz w:val="20"/>
        </w:rPr>
      </w:pPr>
    </w:p>
    <w:sectPr w:rsidR="00346CB0" w:rsidRPr="00FC4AD0" w:rsidSect="00A96528">
      <w:footerReference w:type="default" r:id="rId8"/>
      <w:pgSz w:w="11906" w:h="16838"/>
      <w:pgMar w:top="1440" w:right="1440" w:bottom="1440" w:left="1440" w:header="0" w:footer="0" w:gutter="0"/>
      <w:cols w:space="720"/>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335C7" w:rsidRDefault="00E335C7" w:rsidP="009B2008">
      <w:pPr>
        <w:spacing w:after="0" w:line="240" w:lineRule="auto"/>
      </w:pPr>
      <w:r>
        <w:separator/>
      </w:r>
    </w:p>
  </w:endnote>
  <w:endnote w:type="continuationSeparator" w:id="0">
    <w:p w:rsidR="00E335C7" w:rsidRDefault="00E335C7" w:rsidP="009B20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G Times">
    <w:altName w:val="Times New Roman"/>
    <w:charset w:val="00"/>
    <w:family w:val="roman"/>
    <w:pitch w:val="variable"/>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Century Gothic" w:hAnsi="Century Gothic"/>
        <w:sz w:val="18"/>
        <w:szCs w:val="18"/>
      </w:rPr>
      <w:id w:val="3195915"/>
      <w:docPartObj>
        <w:docPartGallery w:val="Page Numbers (Bottom of Page)"/>
        <w:docPartUnique/>
      </w:docPartObj>
    </w:sdtPr>
    <w:sdtEndPr>
      <w:rPr>
        <w:color w:val="7F7F7F" w:themeColor="background1" w:themeShade="7F"/>
        <w:spacing w:val="60"/>
      </w:rPr>
    </w:sdtEndPr>
    <w:sdtContent>
      <w:p w:rsidR="00EA5157" w:rsidRPr="00FC4AD0" w:rsidRDefault="00EA5157">
        <w:pPr>
          <w:pStyle w:val="Footer"/>
          <w:pBdr>
            <w:top w:val="single" w:sz="4" w:space="1" w:color="D9D9D9" w:themeColor="background1" w:themeShade="D9"/>
          </w:pBdr>
          <w:jc w:val="right"/>
          <w:rPr>
            <w:rFonts w:ascii="Century Gothic" w:hAnsi="Century Gothic"/>
            <w:sz w:val="18"/>
            <w:szCs w:val="18"/>
          </w:rPr>
        </w:pPr>
        <w:r>
          <w:rPr>
            <w:rFonts w:ascii="Century Gothic" w:hAnsi="Century Gothic"/>
            <w:sz w:val="18"/>
            <w:szCs w:val="18"/>
          </w:rPr>
          <w:t xml:space="preserve">Ecobank Ghana Ltd      </w:t>
        </w:r>
        <w:r w:rsidRPr="00FC4AD0">
          <w:rPr>
            <w:rFonts w:ascii="Century Gothic" w:hAnsi="Century Gothic"/>
            <w:sz w:val="18"/>
            <w:szCs w:val="18"/>
          </w:rPr>
          <w:t xml:space="preserve"> Request For Quo</w:t>
        </w:r>
        <w:r>
          <w:rPr>
            <w:rFonts w:ascii="Century Gothic" w:hAnsi="Century Gothic"/>
            <w:sz w:val="18"/>
            <w:szCs w:val="18"/>
          </w:rPr>
          <w:t>tation</w:t>
        </w:r>
        <w:r w:rsidRPr="00490687">
          <w:rPr>
            <w:rFonts w:ascii="Century Gothic" w:hAnsi="Century Gothic"/>
            <w:b/>
            <w:sz w:val="20"/>
          </w:rPr>
          <w:t xml:space="preserve"> </w:t>
        </w:r>
        <w:r w:rsidR="00295A91">
          <w:rPr>
            <w:rFonts w:ascii="Century Gothic" w:hAnsi="Century Gothic"/>
            <w:b/>
            <w:sz w:val="20"/>
          </w:rPr>
          <w:t>EGH/ BNK/ RFQ / JAN/2019 000</w:t>
        </w:r>
        <w:r w:rsidR="00055B00">
          <w:rPr>
            <w:rFonts w:ascii="Century Gothic" w:hAnsi="Century Gothic"/>
            <w:b/>
            <w:sz w:val="20"/>
          </w:rPr>
          <w:t>1</w:t>
        </w:r>
        <w:r w:rsidR="00AF7118">
          <w:rPr>
            <w:rFonts w:ascii="Century Gothic" w:hAnsi="Century Gothic"/>
            <w:b/>
            <w:sz w:val="20"/>
          </w:rPr>
          <w:t>7</w:t>
        </w:r>
        <w:r w:rsidRPr="00A758F0">
          <w:rPr>
            <w:rFonts w:ascii="Century Gothic" w:hAnsi="Century Gothic"/>
            <w:i/>
            <w:sz w:val="18"/>
            <w:szCs w:val="18"/>
          </w:rPr>
          <w:t>|</w:t>
        </w:r>
        <w:r w:rsidRPr="00FC4AD0">
          <w:rPr>
            <w:rFonts w:ascii="Century Gothic" w:hAnsi="Century Gothic"/>
            <w:sz w:val="18"/>
            <w:szCs w:val="18"/>
          </w:rPr>
          <w:t xml:space="preserve"> </w:t>
        </w:r>
        <w:r w:rsidRPr="00FC4AD0">
          <w:rPr>
            <w:rFonts w:ascii="Century Gothic" w:hAnsi="Century Gothic"/>
            <w:color w:val="7F7F7F" w:themeColor="background1" w:themeShade="7F"/>
            <w:spacing w:val="60"/>
            <w:sz w:val="18"/>
            <w:szCs w:val="18"/>
          </w:rPr>
          <w:t>Page</w:t>
        </w:r>
      </w:p>
    </w:sdtContent>
  </w:sdt>
  <w:p w:rsidR="00EA5157" w:rsidRPr="00FC4AD0" w:rsidRDefault="00EA5157">
    <w:pPr>
      <w:pStyle w:val="Footer"/>
      <w:rPr>
        <w:rFonts w:ascii="Century Gothic" w:hAnsi="Century Gothic"/>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335C7" w:rsidRDefault="00E335C7" w:rsidP="009B2008">
      <w:pPr>
        <w:spacing w:after="0" w:line="240" w:lineRule="auto"/>
      </w:pPr>
      <w:r>
        <w:separator/>
      </w:r>
    </w:p>
  </w:footnote>
  <w:footnote w:type="continuationSeparator" w:id="0">
    <w:p w:rsidR="00E335C7" w:rsidRDefault="00E335C7" w:rsidP="009B2008">
      <w:pPr>
        <w:spacing w:after="0" w:line="240" w:lineRule="auto"/>
      </w:pPr>
      <w:r>
        <w:continuationSeparator/>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OBENG Sandra">
    <w15:presenceInfo w15:providerId="AD" w15:userId="S-1-5-21-10295564-4236147337-3873135586-16475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6528"/>
    <w:rsid w:val="00024B50"/>
    <w:rsid w:val="00031695"/>
    <w:rsid w:val="00044B06"/>
    <w:rsid w:val="00055B00"/>
    <w:rsid w:val="00072F71"/>
    <w:rsid w:val="00086E9C"/>
    <w:rsid w:val="00090F0F"/>
    <w:rsid w:val="000A7EDD"/>
    <w:rsid w:val="000C37A1"/>
    <w:rsid w:val="000D2157"/>
    <w:rsid w:val="00157F26"/>
    <w:rsid w:val="00174831"/>
    <w:rsid w:val="001B54F5"/>
    <w:rsid w:val="001E32C7"/>
    <w:rsid w:val="001E67E7"/>
    <w:rsid w:val="001E748B"/>
    <w:rsid w:val="00226BF2"/>
    <w:rsid w:val="00233BC7"/>
    <w:rsid w:val="00295A91"/>
    <w:rsid w:val="002B6F55"/>
    <w:rsid w:val="002E57D1"/>
    <w:rsid w:val="002E6B7A"/>
    <w:rsid w:val="002F18EB"/>
    <w:rsid w:val="002F3BD7"/>
    <w:rsid w:val="00305411"/>
    <w:rsid w:val="003111F1"/>
    <w:rsid w:val="003138DD"/>
    <w:rsid w:val="003249CD"/>
    <w:rsid w:val="00336779"/>
    <w:rsid w:val="00337DE0"/>
    <w:rsid w:val="00346CB0"/>
    <w:rsid w:val="00365B21"/>
    <w:rsid w:val="003859BC"/>
    <w:rsid w:val="003A771F"/>
    <w:rsid w:val="003A7966"/>
    <w:rsid w:val="003E31D4"/>
    <w:rsid w:val="003E7B5D"/>
    <w:rsid w:val="00400609"/>
    <w:rsid w:val="00403BC6"/>
    <w:rsid w:val="00427703"/>
    <w:rsid w:val="00432A7B"/>
    <w:rsid w:val="00435A2C"/>
    <w:rsid w:val="00451BF3"/>
    <w:rsid w:val="004578A8"/>
    <w:rsid w:val="0046058D"/>
    <w:rsid w:val="00464DCE"/>
    <w:rsid w:val="00472FB3"/>
    <w:rsid w:val="00490687"/>
    <w:rsid w:val="0049273E"/>
    <w:rsid w:val="004C48EC"/>
    <w:rsid w:val="004C4BCD"/>
    <w:rsid w:val="004D6BDC"/>
    <w:rsid w:val="004E323E"/>
    <w:rsid w:val="004F33A1"/>
    <w:rsid w:val="004F4584"/>
    <w:rsid w:val="00507B7D"/>
    <w:rsid w:val="005157D3"/>
    <w:rsid w:val="00516BB5"/>
    <w:rsid w:val="005214BE"/>
    <w:rsid w:val="00566C77"/>
    <w:rsid w:val="005822B6"/>
    <w:rsid w:val="005831D3"/>
    <w:rsid w:val="005B36B3"/>
    <w:rsid w:val="005C7CD5"/>
    <w:rsid w:val="005D79B3"/>
    <w:rsid w:val="005E4EB4"/>
    <w:rsid w:val="0061617A"/>
    <w:rsid w:val="0062270F"/>
    <w:rsid w:val="00630DE3"/>
    <w:rsid w:val="006414FA"/>
    <w:rsid w:val="00644F6F"/>
    <w:rsid w:val="006806E5"/>
    <w:rsid w:val="00683E18"/>
    <w:rsid w:val="006A0EBA"/>
    <w:rsid w:val="006D759D"/>
    <w:rsid w:val="006E05D6"/>
    <w:rsid w:val="006F1FBA"/>
    <w:rsid w:val="00712A1F"/>
    <w:rsid w:val="007151CB"/>
    <w:rsid w:val="007403F6"/>
    <w:rsid w:val="00756048"/>
    <w:rsid w:val="00784176"/>
    <w:rsid w:val="007863C3"/>
    <w:rsid w:val="007910E7"/>
    <w:rsid w:val="007B3C0E"/>
    <w:rsid w:val="007C0B7F"/>
    <w:rsid w:val="007E27B3"/>
    <w:rsid w:val="007F7DA9"/>
    <w:rsid w:val="00806C83"/>
    <w:rsid w:val="00813687"/>
    <w:rsid w:val="0083197F"/>
    <w:rsid w:val="00833E03"/>
    <w:rsid w:val="00860FC5"/>
    <w:rsid w:val="008669C5"/>
    <w:rsid w:val="008701CC"/>
    <w:rsid w:val="008736F1"/>
    <w:rsid w:val="008A47C9"/>
    <w:rsid w:val="008D4B9E"/>
    <w:rsid w:val="008E6D74"/>
    <w:rsid w:val="0092158C"/>
    <w:rsid w:val="00923CCC"/>
    <w:rsid w:val="009522F0"/>
    <w:rsid w:val="00971234"/>
    <w:rsid w:val="00984036"/>
    <w:rsid w:val="00993DFB"/>
    <w:rsid w:val="00994698"/>
    <w:rsid w:val="009B2008"/>
    <w:rsid w:val="009B67B3"/>
    <w:rsid w:val="009C7A1D"/>
    <w:rsid w:val="009E71FF"/>
    <w:rsid w:val="009E7565"/>
    <w:rsid w:val="009F5A19"/>
    <w:rsid w:val="00A23B9D"/>
    <w:rsid w:val="00A545C6"/>
    <w:rsid w:val="00A56DC1"/>
    <w:rsid w:val="00A67B5A"/>
    <w:rsid w:val="00A758F0"/>
    <w:rsid w:val="00A760CD"/>
    <w:rsid w:val="00A7692C"/>
    <w:rsid w:val="00A82BA1"/>
    <w:rsid w:val="00A8645A"/>
    <w:rsid w:val="00A96528"/>
    <w:rsid w:val="00AA4A73"/>
    <w:rsid w:val="00AC2961"/>
    <w:rsid w:val="00AC4002"/>
    <w:rsid w:val="00AD0128"/>
    <w:rsid w:val="00AD4CB9"/>
    <w:rsid w:val="00AF7118"/>
    <w:rsid w:val="00B102DC"/>
    <w:rsid w:val="00B1127C"/>
    <w:rsid w:val="00B447EC"/>
    <w:rsid w:val="00B72AC2"/>
    <w:rsid w:val="00B73D22"/>
    <w:rsid w:val="00BC0B01"/>
    <w:rsid w:val="00BC330A"/>
    <w:rsid w:val="00BD478D"/>
    <w:rsid w:val="00BE5161"/>
    <w:rsid w:val="00C0352B"/>
    <w:rsid w:val="00C2492F"/>
    <w:rsid w:val="00C36A56"/>
    <w:rsid w:val="00C46AE9"/>
    <w:rsid w:val="00C51171"/>
    <w:rsid w:val="00C75A95"/>
    <w:rsid w:val="00C861B8"/>
    <w:rsid w:val="00C90284"/>
    <w:rsid w:val="00CB133C"/>
    <w:rsid w:val="00CD0AAD"/>
    <w:rsid w:val="00CD3430"/>
    <w:rsid w:val="00CD6281"/>
    <w:rsid w:val="00CF2DE9"/>
    <w:rsid w:val="00CF55D3"/>
    <w:rsid w:val="00D036E7"/>
    <w:rsid w:val="00D07CF3"/>
    <w:rsid w:val="00D14F31"/>
    <w:rsid w:val="00D54BA3"/>
    <w:rsid w:val="00D61E18"/>
    <w:rsid w:val="00D82EF6"/>
    <w:rsid w:val="00D8688C"/>
    <w:rsid w:val="00D90191"/>
    <w:rsid w:val="00D94BBE"/>
    <w:rsid w:val="00D94DCE"/>
    <w:rsid w:val="00DA0F03"/>
    <w:rsid w:val="00DA334F"/>
    <w:rsid w:val="00DD5D10"/>
    <w:rsid w:val="00E03E60"/>
    <w:rsid w:val="00E11DBB"/>
    <w:rsid w:val="00E142BD"/>
    <w:rsid w:val="00E306EB"/>
    <w:rsid w:val="00E335C7"/>
    <w:rsid w:val="00E462B2"/>
    <w:rsid w:val="00E505E1"/>
    <w:rsid w:val="00E51802"/>
    <w:rsid w:val="00E52BDC"/>
    <w:rsid w:val="00E658C7"/>
    <w:rsid w:val="00E65A63"/>
    <w:rsid w:val="00E74A4B"/>
    <w:rsid w:val="00E83626"/>
    <w:rsid w:val="00EA420B"/>
    <w:rsid w:val="00EA5157"/>
    <w:rsid w:val="00EA77F9"/>
    <w:rsid w:val="00EB6155"/>
    <w:rsid w:val="00F02AA2"/>
    <w:rsid w:val="00F422B0"/>
    <w:rsid w:val="00F45DC1"/>
    <w:rsid w:val="00F5653E"/>
    <w:rsid w:val="00F600A2"/>
    <w:rsid w:val="00F71D11"/>
    <w:rsid w:val="00F826DD"/>
    <w:rsid w:val="00F84A71"/>
    <w:rsid w:val="00F9455D"/>
    <w:rsid w:val="00FC4AD0"/>
    <w:rsid w:val="00FE34FE"/>
    <w:rsid w:val="00FF3BBA"/>
    <w:rsid w:val="00FF53B1"/>
    <w:rsid w:val="00FF652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CE799A7-0687-4D5D-B343-C0332B94F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DefaultStyle"/>
    <w:rsid w:val="00A96528"/>
    <w:pPr>
      <w:keepNext/>
      <w:jc w:val="center"/>
      <w:outlineLvl w:val="0"/>
    </w:pPr>
    <w:rPr>
      <w:rFonts w:ascii="Times New Roman" w:hAnsi="Times New Roman"/>
      <w:b/>
    </w:rPr>
  </w:style>
  <w:style w:type="paragraph" w:styleId="Heading2">
    <w:name w:val="heading 2"/>
    <w:basedOn w:val="DefaultStyle"/>
    <w:rsid w:val="00A96528"/>
    <w:pPr>
      <w:keepNext/>
      <w:outlineLvl w:val="1"/>
    </w:pPr>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Style">
    <w:name w:val="Default Style"/>
    <w:rsid w:val="00A96528"/>
    <w:pPr>
      <w:suppressAutoHyphens/>
      <w:spacing w:after="0" w:line="100" w:lineRule="atLeast"/>
    </w:pPr>
    <w:rPr>
      <w:rFonts w:ascii="CG Times" w:eastAsia="Times New Roman" w:hAnsi="CG Times" w:cs="Times New Roman"/>
      <w:color w:val="00000A"/>
      <w:sz w:val="24"/>
      <w:szCs w:val="20"/>
    </w:rPr>
  </w:style>
  <w:style w:type="character" w:customStyle="1" w:styleId="Heading1Char">
    <w:name w:val="Heading 1 Char"/>
    <w:basedOn w:val="DefaultParagraphFont"/>
    <w:rsid w:val="00A96528"/>
    <w:rPr>
      <w:rFonts w:ascii="Times New Roman" w:eastAsia="Times New Roman" w:hAnsi="Times New Roman" w:cs="Times New Roman"/>
      <w:b/>
      <w:sz w:val="24"/>
      <w:szCs w:val="20"/>
    </w:rPr>
  </w:style>
  <w:style w:type="character" w:customStyle="1" w:styleId="Heading2Char">
    <w:name w:val="Heading 2 Char"/>
    <w:basedOn w:val="DefaultParagraphFont"/>
    <w:rsid w:val="00A96528"/>
    <w:rPr>
      <w:rFonts w:ascii="Times New Roman" w:eastAsia="Times New Roman" w:hAnsi="Times New Roman" w:cs="Times New Roman"/>
      <w:sz w:val="24"/>
      <w:szCs w:val="20"/>
    </w:rPr>
  </w:style>
  <w:style w:type="character" w:customStyle="1" w:styleId="HeaderChar">
    <w:name w:val="Header Char"/>
    <w:basedOn w:val="DefaultParagraphFont"/>
    <w:rsid w:val="00A96528"/>
    <w:rPr>
      <w:rFonts w:ascii="CG Times" w:eastAsia="Times New Roman" w:hAnsi="CG Times" w:cs="Times New Roman"/>
      <w:sz w:val="24"/>
      <w:szCs w:val="20"/>
    </w:rPr>
  </w:style>
  <w:style w:type="character" w:customStyle="1" w:styleId="BodyTextChar">
    <w:name w:val="Body Text Char"/>
    <w:basedOn w:val="DefaultParagraphFont"/>
    <w:rsid w:val="00A96528"/>
    <w:rPr>
      <w:rFonts w:ascii="Times New Roman" w:eastAsia="Times New Roman" w:hAnsi="Times New Roman" w:cs="Times New Roman"/>
      <w:sz w:val="24"/>
      <w:szCs w:val="20"/>
    </w:rPr>
  </w:style>
  <w:style w:type="character" w:customStyle="1" w:styleId="InternetLink">
    <w:name w:val="Internet Link"/>
    <w:basedOn w:val="DefaultParagraphFont"/>
    <w:rsid w:val="00A96528"/>
    <w:rPr>
      <w:color w:val="0000FF"/>
      <w:u w:val="single"/>
    </w:rPr>
  </w:style>
  <w:style w:type="character" w:customStyle="1" w:styleId="FooterChar">
    <w:name w:val="Footer Char"/>
    <w:basedOn w:val="DefaultParagraphFont"/>
    <w:uiPriority w:val="99"/>
    <w:rsid w:val="00A96528"/>
  </w:style>
  <w:style w:type="paragraph" w:customStyle="1" w:styleId="Heading">
    <w:name w:val="Heading"/>
    <w:basedOn w:val="DefaultStyle"/>
    <w:next w:val="TextBody"/>
    <w:rsid w:val="00A96528"/>
    <w:pPr>
      <w:keepNext/>
      <w:spacing w:before="240" w:after="120"/>
    </w:pPr>
    <w:rPr>
      <w:rFonts w:ascii="Arial" w:eastAsia="Microsoft YaHei" w:hAnsi="Arial" w:cs="Mangal"/>
      <w:sz w:val="28"/>
      <w:szCs w:val="28"/>
    </w:rPr>
  </w:style>
  <w:style w:type="paragraph" w:customStyle="1" w:styleId="TextBody">
    <w:name w:val="Text Body"/>
    <w:basedOn w:val="DefaultStyle"/>
    <w:rsid w:val="00A96528"/>
    <w:pPr>
      <w:spacing w:after="120"/>
      <w:jc w:val="both"/>
    </w:pPr>
    <w:rPr>
      <w:rFonts w:ascii="Times New Roman" w:hAnsi="Times New Roman"/>
    </w:rPr>
  </w:style>
  <w:style w:type="paragraph" w:styleId="List">
    <w:name w:val="List"/>
    <w:basedOn w:val="TextBody"/>
    <w:rsid w:val="00A96528"/>
    <w:rPr>
      <w:rFonts w:cs="Mangal"/>
    </w:rPr>
  </w:style>
  <w:style w:type="paragraph" w:styleId="Caption">
    <w:name w:val="caption"/>
    <w:basedOn w:val="DefaultStyle"/>
    <w:rsid w:val="00A96528"/>
    <w:pPr>
      <w:suppressLineNumbers/>
      <w:spacing w:before="120" w:after="120"/>
    </w:pPr>
    <w:rPr>
      <w:rFonts w:cs="Mangal"/>
      <w:i/>
      <w:iCs/>
      <w:szCs w:val="24"/>
    </w:rPr>
  </w:style>
  <w:style w:type="paragraph" w:customStyle="1" w:styleId="Index">
    <w:name w:val="Index"/>
    <w:basedOn w:val="DefaultStyle"/>
    <w:rsid w:val="00A96528"/>
    <w:pPr>
      <w:suppressLineNumbers/>
    </w:pPr>
    <w:rPr>
      <w:rFonts w:cs="Mangal"/>
    </w:rPr>
  </w:style>
  <w:style w:type="paragraph" w:styleId="NormalWeb">
    <w:name w:val="Normal (Web)"/>
    <w:basedOn w:val="DefaultStyle"/>
    <w:rsid w:val="00A96528"/>
    <w:rPr>
      <w:rFonts w:ascii="Tahoma" w:hAnsi="Tahoma" w:cs="Tahoma"/>
      <w:color w:val="333333"/>
      <w:sz w:val="18"/>
      <w:szCs w:val="18"/>
    </w:rPr>
  </w:style>
  <w:style w:type="paragraph" w:styleId="Header">
    <w:name w:val="header"/>
    <w:basedOn w:val="DefaultStyle"/>
    <w:rsid w:val="00A96528"/>
    <w:pPr>
      <w:tabs>
        <w:tab w:val="center" w:pos="4153"/>
        <w:tab w:val="right" w:pos="8306"/>
      </w:tabs>
    </w:pPr>
  </w:style>
  <w:style w:type="paragraph" w:styleId="TOAHeading">
    <w:name w:val="toa heading"/>
    <w:basedOn w:val="DefaultStyle"/>
    <w:rsid w:val="00A96528"/>
    <w:pPr>
      <w:tabs>
        <w:tab w:val="left" w:pos="9000"/>
        <w:tab w:val="right" w:pos="9360"/>
      </w:tabs>
    </w:pPr>
  </w:style>
  <w:style w:type="paragraph" w:customStyle="1" w:styleId="Header1">
    <w:name w:val="Header1"/>
    <w:basedOn w:val="Header"/>
    <w:rsid w:val="00A96528"/>
    <w:pPr>
      <w:spacing w:after="600"/>
    </w:pPr>
    <w:rPr>
      <w:rFonts w:ascii="Times New Roman" w:hAnsi="Times New Roman"/>
      <w:b/>
    </w:rPr>
  </w:style>
  <w:style w:type="paragraph" w:customStyle="1" w:styleId="FrameContents">
    <w:name w:val="Frame Contents"/>
    <w:basedOn w:val="TextBody"/>
    <w:rsid w:val="00A96528"/>
  </w:style>
  <w:style w:type="paragraph" w:styleId="Footer">
    <w:name w:val="footer"/>
    <w:basedOn w:val="DefaultStyle"/>
    <w:uiPriority w:val="99"/>
    <w:rsid w:val="00A96528"/>
    <w:pPr>
      <w:tabs>
        <w:tab w:val="center" w:pos="4513"/>
        <w:tab w:val="right" w:pos="9026"/>
      </w:tabs>
    </w:pPr>
  </w:style>
  <w:style w:type="character" w:styleId="Hyperlink">
    <w:name w:val="Hyperlink"/>
    <w:basedOn w:val="DefaultParagraphFont"/>
    <w:uiPriority w:val="99"/>
    <w:unhideWhenUsed/>
    <w:rsid w:val="00CF2DE9"/>
    <w:rPr>
      <w:color w:val="0000FF" w:themeColor="hyperlink"/>
      <w:u w:val="single"/>
    </w:rPr>
  </w:style>
  <w:style w:type="paragraph" w:styleId="BalloonText">
    <w:name w:val="Balloon Text"/>
    <w:basedOn w:val="Normal"/>
    <w:link w:val="BalloonTextChar"/>
    <w:uiPriority w:val="99"/>
    <w:semiHidden/>
    <w:unhideWhenUsed/>
    <w:rsid w:val="00346C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6CB0"/>
    <w:rPr>
      <w:rFonts w:ascii="Tahoma" w:hAnsi="Tahoma" w:cs="Tahoma"/>
      <w:sz w:val="16"/>
      <w:szCs w:val="16"/>
    </w:rPr>
  </w:style>
  <w:style w:type="paragraph" w:styleId="NoSpacing">
    <w:name w:val="No Spacing"/>
    <w:uiPriority w:val="1"/>
    <w:qFormat/>
    <w:rsid w:val="00F9455D"/>
    <w:pPr>
      <w:spacing w:after="0" w:line="240" w:lineRule="auto"/>
    </w:pPr>
  </w:style>
  <w:style w:type="character" w:styleId="CommentReference">
    <w:name w:val="annotation reference"/>
    <w:basedOn w:val="DefaultParagraphFont"/>
    <w:uiPriority w:val="99"/>
    <w:semiHidden/>
    <w:unhideWhenUsed/>
    <w:rsid w:val="004E323E"/>
    <w:rPr>
      <w:sz w:val="16"/>
      <w:szCs w:val="16"/>
    </w:rPr>
  </w:style>
  <w:style w:type="paragraph" w:styleId="CommentText">
    <w:name w:val="annotation text"/>
    <w:basedOn w:val="Normal"/>
    <w:link w:val="CommentTextChar"/>
    <w:uiPriority w:val="99"/>
    <w:semiHidden/>
    <w:unhideWhenUsed/>
    <w:rsid w:val="004E323E"/>
    <w:pPr>
      <w:spacing w:line="240" w:lineRule="auto"/>
    </w:pPr>
    <w:rPr>
      <w:sz w:val="20"/>
      <w:szCs w:val="20"/>
    </w:rPr>
  </w:style>
  <w:style w:type="character" w:customStyle="1" w:styleId="CommentTextChar">
    <w:name w:val="Comment Text Char"/>
    <w:basedOn w:val="DefaultParagraphFont"/>
    <w:link w:val="CommentText"/>
    <w:uiPriority w:val="99"/>
    <w:semiHidden/>
    <w:rsid w:val="004E323E"/>
    <w:rPr>
      <w:sz w:val="20"/>
      <w:szCs w:val="20"/>
    </w:rPr>
  </w:style>
  <w:style w:type="paragraph" w:styleId="CommentSubject">
    <w:name w:val="annotation subject"/>
    <w:basedOn w:val="CommentText"/>
    <w:next w:val="CommentText"/>
    <w:link w:val="CommentSubjectChar"/>
    <w:uiPriority w:val="99"/>
    <w:semiHidden/>
    <w:unhideWhenUsed/>
    <w:rsid w:val="004E323E"/>
    <w:rPr>
      <w:b/>
      <w:bCs/>
    </w:rPr>
  </w:style>
  <w:style w:type="character" w:customStyle="1" w:styleId="CommentSubjectChar">
    <w:name w:val="Comment Subject Char"/>
    <w:basedOn w:val="CommentTextChar"/>
    <w:link w:val="CommentSubject"/>
    <w:uiPriority w:val="99"/>
    <w:semiHidden/>
    <w:rsid w:val="004E323E"/>
    <w:rPr>
      <w:b/>
      <w:bCs/>
      <w:sz w:val="20"/>
      <w:szCs w:val="20"/>
    </w:rPr>
  </w:style>
  <w:style w:type="paragraph" w:styleId="Subtitle">
    <w:name w:val="Subtitle"/>
    <w:basedOn w:val="Normal"/>
    <w:next w:val="Normal"/>
    <w:link w:val="SubtitleChar"/>
    <w:uiPriority w:val="11"/>
    <w:qFormat/>
    <w:rsid w:val="00C75A9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75A95"/>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2643865">
      <w:bodyDiv w:val="1"/>
      <w:marLeft w:val="0"/>
      <w:marRight w:val="0"/>
      <w:marTop w:val="0"/>
      <w:marBottom w:val="0"/>
      <w:divBdr>
        <w:top w:val="none" w:sz="0" w:space="0" w:color="auto"/>
        <w:left w:val="none" w:sz="0" w:space="0" w:color="auto"/>
        <w:bottom w:val="none" w:sz="0" w:space="0" w:color="auto"/>
        <w:right w:val="none" w:sz="0" w:space="0" w:color="auto"/>
      </w:divBdr>
    </w:div>
    <w:div w:id="591429610">
      <w:bodyDiv w:val="1"/>
      <w:marLeft w:val="0"/>
      <w:marRight w:val="0"/>
      <w:marTop w:val="0"/>
      <w:marBottom w:val="0"/>
      <w:divBdr>
        <w:top w:val="none" w:sz="0" w:space="0" w:color="auto"/>
        <w:left w:val="none" w:sz="0" w:space="0" w:color="auto"/>
        <w:bottom w:val="none" w:sz="0" w:space="0" w:color="auto"/>
        <w:right w:val="none" w:sz="0" w:space="0" w:color="auto"/>
      </w:divBdr>
    </w:div>
    <w:div w:id="713390222">
      <w:bodyDiv w:val="1"/>
      <w:marLeft w:val="0"/>
      <w:marRight w:val="0"/>
      <w:marTop w:val="0"/>
      <w:marBottom w:val="0"/>
      <w:divBdr>
        <w:top w:val="none" w:sz="0" w:space="0" w:color="auto"/>
        <w:left w:val="none" w:sz="0" w:space="0" w:color="auto"/>
        <w:bottom w:val="none" w:sz="0" w:space="0" w:color="auto"/>
        <w:right w:val="none" w:sz="0" w:space="0" w:color="auto"/>
      </w:divBdr>
    </w:div>
    <w:div w:id="791821089">
      <w:bodyDiv w:val="1"/>
      <w:marLeft w:val="0"/>
      <w:marRight w:val="0"/>
      <w:marTop w:val="0"/>
      <w:marBottom w:val="0"/>
      <w:divBdr>
        <w:top w:val="none" w:sz="0" w:space="0" w:color="auto"/>
        <w:left w:val="none" w:sz="0" w:space="0" w:color="auto"/>
        <w:bottom w:val="none" w:sz="0" w:space="0" w:color="auto"/>
        <w:right w:val="none" w:sz="0" w:space="0" w:color="auto"/>
      </w:divBdr>
    </w:div>
    <w:div w:id="1050299790">
      <w:bodyDiv w:val="1"/>
      <w:marLeft w:val="0"/>
      <w:marRight w:val="0"/>
      <w:marTop w:val="0"/>
      <w:marBottom w:val="0"/>
      <w:divBdr>
        <w:top w:val="none" w:sz="0" w:space="0" w:color="auto"/>
        <w:left w:val="none" w:sz="0" w:space="0" w:color="auto"/>
        <w:bottom w:val="none" w:sz="0" w:space="0" w:color="auto"/>
        <w:right w:val="none" w:sz="0" w:space="0" w:color="auto"/>
      </w:divBdr>
    </w:div>
    <w:div w:id="1147168120">
      <w:bodyDiv w:val="1"/>
      <w:marLeft w:val="0"/>
      <w:marRight w:val="0"/>
      <w:marTop w:val="0"/>
      <w:marBottom w:val="0"/>
      <w:divBdr>
        <w:top w:val="none" w:sz="0" w:space="0" w:color="auto"/>
        <w:left w:val="none" w:sz="0" w:space="0" w:color="auto"/>
        <w:bottom w:val="none" w:sz="0" w:space="0" w:color="auto"/>
        <w:right w:val="none" w:sz="0" w:space="0" w:color="auto"/>
      </w:divBdr>
    </w:div>
    <w:div w:id="20321034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sasante-boateng@ecobank.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E943D3-E749-43EA-9E0F-B37674A813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843</Words>
  <Characters>4811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Ecobank Group</Company>
  <LinksUpToDate>false</LinksUpToDate>
  <CharactersWithSpaces>5643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awo.amoabeng</dc:creator>
  <cp:lastModifiedBy>OBENG Sandra</cp:lastModifiedBy>
  <cp:revision>2</cp:revision>
  <cp:lastPrinted>2016-06-10T10:18:00Z</cp:lastPrinted>
  <dcterms:created xsi:type="dcterms:W3CDTF">2019-01-09T09:35:00Z</dcterms:created>
  <dcterms:modified xsi:type="dcterms:W3CDTF">2019-01-09T09:35:00Z</dcterms:modified>
</cp:coreProperties>
</file>