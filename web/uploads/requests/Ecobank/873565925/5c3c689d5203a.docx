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rsidR="00A96528" w:rsidRPr="00FC4AD0" w:rsidRDefault="00A96528">
      <w:pPr>
        <w:pStyle w:val="DefaultStyle"/>
        <w:spacing w:line="276" w:lineRule="auto"/>
        <w:rPr>
          <w:rFonts w:ascii="Century Gothic" w:hAnsi="Century Gothic"/>
          <w:sz w:val="20"/>
        </w:rPr>
      </w:pPr>
    </w:p>
    <w:p w:rsidR="00A96528" w:rsidRPr="00FC4AD0" w:rsidRDefault="00A96528">
      <w:pPr>
        <w:pStyle w:val="DefaultStyle"/>
        <w:spacing w:line="276" w:lineRule="auto"/>
        <w:rPr>
          <w:rFonts w:ascii="Century Gothic" w:hAnsi="Century Gothic"/>
          <w:sz w:val="20"/>
        </w:rPr>
      </w:pPr>
    </w:p>
    <w:p w:rsidR="00A96528" w:rsidRPr="00FC4AD0" w:rsidRDefault="00A96528">
      <w:pPr>
        <w:pStyle w:val="DefaultStyle"/>
        <w:spacing w:line="276" w:lineRule="auto"/>
        <w:rPr>
          <w:rFonts w:ascii="Century Gothic" w:hAnsi="Century Gothic"/>
          <w:sz w:val="20"/>
        </w:rPr>
      </w:pPr>
    </w:p>
    <w:p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055B00">
        <w:rPr>
          <w:rFonts w:ascii="Century Gothic" w:hAnsi="Century Gothic"/>
          <w:b/>
          <w:sz w:val="20"/>
        </w:rPr>
        <w:t>1</w:t>
      </w:r>
      <w:r w:rsidR="00AF7118">
        <w:rPr>
          <w:rFonts w:ascii="Century Gothic" w:hAnsi="Century Gothic"/>
          <w:b/>
          <w:sz w:val="20"/>
        </w:rPr>
        <w:t>7</w:t>
      </w:r>
    </w:p>
    <w:p w:rsidR="00813687" w:rsidRDefault="00813687">
      <w:pPr>
        <w:pStyle w:val="DefaultStyle"/>
        <w:spacing w:line="276" w:lineRule="auto"/>
        <w:rPr>
          <w:ins w:id="1" w:author="OBENG Sandra" w:date="2019-01-08T10:45:00Z"/>
          <w:rFonts w:ascii="Century Gothic" w:hAnsi="Century Gothic"/>
          <w:b/>
          <w:sz w:val="20"/>
        </w:rPr>
      </w:pPr>
    </w:p>
    <w:p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rsidR="00A96528" w:rsidRPr="00FC4AD0" w:rsidRDefault="00A96528">
      <w:pPr>
        <w:pStyle w:val="DefaultStyle"/>
        <w:spacing w:line="276" w:lineRule="auto"/>
        <w:jc w:val="both"/>
        <w:rPr>
          <w:rFonts w:ascii="Century Gothic" w:hAnsi="Century Gothic"/>
          <w:sz w:val="20"/>
        </w:rPr>
      </w:pPr>
    </w:p>
    <w:p w:rsidR="00A96528" w:rsidRPr="00FC4AD0" w:rsidRDefault="00A96528">
      <w:pPr>
        <w:pStyle w:val="DefaultStyle"/>
        <w:spacing w:line="276" w:lineRule="auto"/>
        <w:rPr>
          <w:rFonts w:ascii="Century Gothic" w:hAnsi="Century Gothic"/>
          <w:sz w:val="20"/>
        </w:rPr>
      </w:pPr>
    </w:p>
    <w:p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2" w:author="OFORI George" w:date="2016-02-22T09:10:00Z">
        <w:r w:rsidRPr="00FC4AD0" w:rsidDel="00EA420B">
          <w:rPr>
            <w:rFonts w:ascii="Century Gothic" w:hAnsi="Century Gothic"/>
            <w:sz w:val="20"/>
          </w:rPr>
          <w:delText xml:space="preserve"> </w:delText>
        </w:r>
      </w:del>
    </w:p>
    <w:p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rsidR="00A96528" w:rsidRPr="00FC4AD0" w:rsidRDefault="00A96528">
      <w:pPr>
        <w:pStyle w:val="DefaultStyle"/>
        <w:spacing w:line="276" w:lineRule="auto"/>
        <w:rPr>
          <w:rFonts w:ascii="Century Gothic" w:hAnsi="Century Gothic"/>
          <w:sz w:val="20"/>
        </w:rPr>
      </w:pPr>
    </w:p>
    <w:p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rsidR="00A96528" w:rsidRPr="00FC4AD0" w:rsidRDefault="00A96528">
      <w:pPr>
        <w:pStyle w:val="Header"/>
        <w:tabs>
          <w:tab w:val="left" w:pos="720"/>
        </w:tabs>
        <w:spacing w:line="276" w:lineRule="auto"/>
        <w:rPr>
          <w:rFonts w:ascii="Century Gothic" w:hAnsi="Century Gothic"/>
          <w:sz w:val="20"/>
        </w:rPr>
      </w:pPr>
    </w:p>
    <w:p w:rsidR="005D79B3" w:rsidRPr="00FC4AD0" w:rsidRDefault="005D79B3">
      <w:pPr>
        <w:pStyle w:val="Header"/>
        <w:tabs>
          <w:tab w:val="left" w:pos="720"/>
        </w:tabs>
        <w:spacing w:line="276" w:lineRule="auto"/>
        <w:rPr>
          <w:rFonts w:ascii="Century Gothic" w:hAnsi="Century Gothic"/>
          <w:sz w:val="20"/>
        </w:rPr>
      </w:pPr>
    </w:p>
    <w:p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rsidR="00EA5157" w:rsidRDefault="00EA5157">
      <w:pPr>
        <w:pStyle w:val="Header"/>
        <w:tabs>
          <w:tab w:val="left" w:pos="720"/>
        </w:tabs>
        <w:spacing w:line="276" w:lineRule="auto"/>
        <w:rPr>
          <w:rFonts w:ascii="Century Gothic" w:hAnsi="Century Gothic"/>
          <w:sz w:val="20"/>
        </w:rPr>
      </w:pPr>
    </w:p>
    <w:p w:rsidR="00EA5157" w:rsidRDefault="00EA5157">
      <w:pPr>
        <w:pStyle w:val="Header"/>
        <w:tabs>
          <w:tab w:val="left" w:pos="720"/>
        </w:tabs>
        <w:spacing w:line="276" w:lineRule="auto"/>
        <w:rPr>
          <w:rFonts w:ascii="Century Gothic" w:hAnsi="Century Gothic"/>
          <w:sz w:val="20"/>
        </w:rPr>
      </w:pPr>
    </w:p>
    <w:p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rsidR="00EA5157" w:rsidRPr="00FC4AD0" w:rsidDel="00A758F0" w:rsidRDefault="00EA5157">
      <w:pPr>
        <w:pStyle w:val="Header"/>
        <w:tabs>
          <w:tab w:val="left" w:pos="720"/>
        </w:tabs>
        <w:spacing w:line="276" w:lineRule="auto"/>
        <w:rPr>
          <w:del w:id="3" w:author="OBENG Sandra" w:date="2017-02-15T10:29:00Z"/>
          <w:rFonts w:ascii="Century Gothic" w:hAnsi="Century Gothic"/>
          <w:sz w:val="20"/>
        </w:rPr>
      </w:pPr>
    </w:p>
    <w:p w:rsidR="00A96528" w:rsidRPr="00FC4AD0" w:rsidDel="00A758F0" w:rsidRDefault="00A96528">
      <w:pPr>
        <w:pStyle w:val="Heading2"/>
        <w:spacing w:line="276" w:lineRule="auto"/>
        <w:rPr>
          <w:del w:id="4" w:author="OBENG Sandra" w:date="2017-02-15T10:29:00Z"/>
          <w:rFonts w:ascii="Century Gothic" w:hAnsi="Century Gothic"/>
          <w:sz w:val="20"/>
        </w:rPr>
      </w:pPr>
    </w:p>
    <w:p w:rsidR="005D79B3" w:rsidRPr="00FC4AD0" w:rsidDel="00A758F0" w:rsidRDefault="005D79B3">
      <w:pPr>
        <w:pStyle w:val="Header1"/>
        <w:spacing w:after="0" w:line="276" w:lineRule="auto"/>
        <w:rPr>
          <w:del w:id="5" w:author="OBENG Sandra" w:date="2017-02-15T10:29:00Z"/>
          <w:rFonts w:ascii="Century Gothic" w:hAnsi="Century Gothic"/>
          <w:sz w:val="20"/>
        </w:rPr>
      </w:pPr>
    </w:p>
    <w:p w:rsidR="00D54BA3" w:rsidDel="00A758F0" w:rsidRDefault="00D54BA3" w:rsidP="00FC4AD0">
      <w:pPr>
        <w:pStyle w:val="DefaultStyle"/>
        <w:spacing w:line="276" w:lineRule="auto"/>
        <w:rPr>
          <w:del w:id="6" w:author="OBENG Sandra" w:date="2017-02-15T10:29:00Z"/>
          <w:rFonts w:ascii="Century Gothic" w:hAnsi="Century Gothic"/>
          <w:sz w:val="20"/>
        </w:rPr>
      </w:pPr>
    </w:p>
    <w:p w:rsidR="00D54BA3" w:rsidRDefault="00D54BA3" w:rsidP="00FC4AD0">
      <w:pPr>
        <w:pStyle w:val="DefaultStyle"/>
        <w:spacing w:line="276" w:lineRule="auto"/>
        <w:rPr>
          <w:rFonts w:ascii="Century Gothic" w:hAnsi="Century Gothic"/>
          <w:sz w:val="20"/>
        </w:rPr>
      </w:pPr>
    </w:p>
    <w:p w:rsidR="00D54BA3" w:rsidRPr="00FC4AD0" w:rsidRDefault="00D54BA3" w:rsidP="00FC4AD0">
      <w:pPr>
        <w:pStyle w:val="DefaultStyle"/>
        <w:spacing w:line="276" w:lineRule="auto"/>
        <w:rPr>
          <w:rFonts w:ascii="Century Gothic" w:hAnsi="Century Gothic"/>
          <w:sz w:val="20"/>
        </w:rPr>
      </w:pPr>
    </w:p>
    <w:p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rsidR="00A96528" w:rsidRPr="00FC4AD0" w:rsidRDefault="00A96528">
      <w:pPr>
        <w:pStyle w:val="TOAHeading"/>
        <w:tabs>
          <w:tab w:val="right" w:pos="9072"/>
        </w:tabs>
        <w:suppressAutoHyphens w:val="0"/>
        <w:rPr>
          <w:rFonts w:ascii="Century Gothic" w:hAnsi="Century Gothic"/>
          <w:sz w:val="20"/>
        </w:rPr>
      </w:pPr>
    </w:p>
    <w:p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EGH/ BNK/ RFQ /JAN/2019 00</w:t>
      </w:r>
      <w:r w:rsidR="00055B00">
        <w:rPr>
          <w:rFonts w:ascii="Century Gothic" w:hAnsi="Century Gothic"/>
          <w:b/>
          <w:sz w:val="20"/>
        </w:rPr>
        <w:t>1</w:t>
      </w:r>
      <w:r w:rsidR="00AF7118">
        <w:rPr>
          <w:rFonts w:ascii="Century Gothic" w:hAnsi="Century Gothic"/>
          <w:b/>
          <w:sz w:val="20"/>
        </w:rPr>
        <w:t>7</w:t>
      </w:r>
    </w:p>
    <w:p w:rsidR="00813687" w:rsidRDefault="00813687">
      <w:pPr>
        <w:pStyle w:val="DefaultStyle"/>
        <w:rPr>
          <w:rFonts w:ascii="Century Gothic" w:hAnsi="Century Gothic"/>
          <w:b/>
          <w:sz w:val="20"/>
        </w:rPr>
      </w:pPr>
    </w:p>
    <w:p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rsidR="00A96528" w:rsidRPr="00FC4AD0" w:rsidRDefault="00A96528">
      <w:pPr>
        <w:pStyle w:val="DefaultStyle"/>
        <w:rPr>
          <w:rFonts w:ascii="Century Gothic" w:hAnsi="Century Gothic"/>
          <w:sz w:val="18"/>
          <w:szCs w:val="18"/>
        </w:rPr>
      </w:pPr>
    </w:p>
    <w:p w:rsidR="005E4EB4" w:rsidRDefault="005E4EB4">
      <w:pPr>
        <w:pStyle w:val="DefaultStyle"/>
        <w:rPr>
          <w:rFonts w:ascii="Century Gothic" w:hAnsi="Century Gothic"/>
          <w:sz w:val="20"/>
        </w:rPr>
      </w:pPr>
    </w:p>
    <w:p w:rsidR="00D54BA3" w:rsidRPr="00FC4AD0" w:rsidRDefault="00D54BA3">
      <w:pPr>
        <w:pStyle w:val="DefaultStyle"/>
        <w:rPr>
          <w:rFonts w:ascii="Century Gothic" w:hAnsi="Century Gothic"/>
          <w:sz w:val="20"/>
        </w:rPr>
      </w:pPr>
    </w:p>
    <w:p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rsidR="00A96528" w:rsidRPr="00FC4AD0" w:rsidRDefault="00A96528">
      <w:pPr>
        <w:pStyle w:val="DefaultStyle"/>
        <w:spacing w:line="276" w:lineRule="auto"/>
        <w:jc w:val="both"/>
        <w:rPr>
          <w:rFonts w:ascii="Century Gothic" w:hAnsi="Century Gothic"/>
          <w:sz w:val="20"/>
        </w:rPr>
      </w:pPr>
    </w:p>
    <w:p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Change w:id="7">
          <w:tblGrid>
            <w:gridCol w:w="618"/>
            <w:gridCol w:w="4291"/>
            <w:gridCol w:w="1009"/>
            <w:gridCol w:w="1501"/>
            <w:gridCol w:w="1520"/>
          </w:tblGrid>
        </w:tblGridChange>
      </w:tblGrid>
      <w:tr w:rsidR="00A96528" w:rsidRPr="00FC4AD0"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A96528" w:rsidRPr="00FC4AD0" w:rsidRDefault="00A96528">
            <w:pPr>
              <w:pStyle w:val="DefaultStyle"/>
              <w:spacing w:line="276" w:lineRule="auto"/>
              <w:jc w:val="center"/>
              <w:rPr>
                <w:rFonts w:ascii="Century Gothic" w:hAnsi="Century Gothic"/>
                <w:sz w:val="20"/>
              </w:rPr>
            </w:pPr>
          </w:p>
          <w:p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A96528" w:rsidRPr="00FC4AD0" w:rsidRDefault="00A96528">
            <w:pPr>
              <w:pStyle w:val="DefaultStyle"/>
              <w:spacing w:line="276" w:lineRule="auto"/>
              <w:jc w:val="center"/>
              <w:rPr>
                <w:rFonts w:ascii="Century Gothic" w:hAnsi="Century Gothic"/>
                <w:sz w:val="20"/>
              </w:rPr>
            </w:pP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A96528" w:rsidRPr="00FC4AD0" w:rsidRDefault="00A96528">
            <w:pPr>
              <w:pStyle w:val="DefaultStyle"/>
              <w:spacing w:line="276" w:lineRule="auto"/>
              <w:jc w:val="center"/>
              <w:rPr>
                <w:rFonts w:ascii="Century Gothic" w:hAnsi="Century Gothic"/>
                <w:sz w:val="20"/>
              </w:rPr>
            </w:pP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rsidTr="009522F0">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Change w:id="8" w:author="OBENG Sandra" w:date="2019-01-09T09:18:00Z">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
          </w:tblPrExChange>
        </w:tblPrEx>
        <w:trPr>
          <w:cantSplit/>
          <w:trHeight w:val="942"/>
          <w:jc w:val="center"/>
          <w:trPrChange w:id="9" w:author="OBENG Sandra" w:date="2019-01-09T09:18:00Z">
            <w:trPr>
              <w:cantSplit/>
              <w:trHeight w:val="393"/>
              <w:jc w:val="center"/>
            </w:trPr>
          </w:trPrChange>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0" w:author="OBENG Sandra" w:date="2019-01-09T09:18:00Z">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1" w:author="OBENG Sandra" w:date="2019-01-09T09:18:00Z">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2" w:author="OBENG Sandra" w:date="2019-01-09T09:18:00Z">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3" w:author="OBENG Sandra" w:date="2019-01-09T09:18:00Z">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4" w:author="OBENG Sandra" w:date="2019-01-09T09:18:00Z">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rsidR="00813687" w:rsidRDefault="00813687" w:rsidP="00A758F0">
            <w:pPr>
              <w:pStyle w:val="DefaultStyle"/>
              <w:tabs>
                <w:tab w:val="center" w:pos="224"/>
              </w:tabs>
              <w:spacing w:line="240" w:lineRule="auto"/>
              <w:rPr>
                <w:ins w:id="15" w:author="OBENG Sandra" w:date="2019-01-08T10:48:00Z"/>
                <w:rFonts w:ascii="Century Gothic" w:hAnsi="Century Gothic"/>
                <w:b/>
                <w:sz w:val="20"/>
              </w:rPr>
            </w:pPr>
          </w:p>
          <w:p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rsidR="00756048" w:rsidRDefault="00756048" w:rsidP="00C90284">
            <w:pPr>
              <w:pStyle w:val="DefaultStyle"/>
              <w:spacing w:line="240" w:lineRule="auto"/>
              <w:jc w:val="center"/>
              <w:rPr>
                <w:rFonts w:ascii="Century Gothic" w:hAnsi="Century Gothic"/>
                <w:b/>
                <w:sz w:val="20"/>
              </w:rPr>
            </w:pPr>
          </w:p>
          <w:p w:rsidR="00756048" w:rsidRDefault="00756048" w:rsidP="002E57D1">
            <w:pPr>
              <w:pStyle w:val="DefaultStyle"/>
              <w:spacing w:line="240" w:lineRule="auto"/>
              <w:rPr>
                <w:rFonts w:ascii="Century Gothic" w:hAnsi="Century Gothic"/>
                <w:b/>
                <w:sz w:val="20"/>
              </w:rPr>
            </w:pPr>
          </w:p>
          <w:p w:rsidR="00756048" w:rsidRDefault="00756048" w:rsidP="002E57D1">
            <w:pPr>
              <w:pStyle w:val="DefaultStyle"/>
              <w:spacing w:line="240" w:lineRule="auto"/>
              <w:rPr>
                <w:rFonts w:ascii="Century Gothic" w:hAnsi="Century Gothic"/>
                <w:b/>
                <w:sz w:val="20"/>
              </w:rPr>
            </w:pPr>
          </w:p>
          <w:p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rsidR="00756048" w:rsidRPr="00813687" w:rsidRDefault="00427703" w:rsidP="004F33A1">
            <w:pPr>
              <w:rPr>
                <w:rFonts w:ascii="Century Gothic" w:hAnsi="Century Gothic" w:cs="Calibri"/>
                <w:b/>
                <w:color w:val="000000"/>
                <w:sz w:val="20"/>
                <w:szCs w:val="20"/>
              </w:rPr>
            </w:pPr>
            <w:r>
              <w:rPr>
                <w:rFonts w:ascii="Calibri" w:hAnsi="Calibri"/>
                <w:b/>
                <w:sz w:val="24"/>
              </w:rPr>
              <w:t>P</w:t>
            </w:r>
            <w:r w:rsidR="009522F0">
              <w:rPr>
                <w:rFonts w:ascii="Calibri" w:hAnsi="Calibri"/>
                <w:b/>
                <w:sz w:val="24"/>
              </w:rPr>
              <w:t>E</w:t>
            </w:r>
            <w:r w:rsidR="00AF7118">
              <w:rPr>
                <w:rFonts w:ascii="Calibri" w:hAnsi="Calibri"/>
                <w:b/>
                <w:sz w:val="24"/>
              </w:rPr>
              <w:t>N (RED)</w:t>
            </w:r>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rsidR="009522F0" w:rsidRDefault="009522F0" w:rsidP="002E57D1">
            <w:pPr>
              <w:pStyle w:val="DefaultStyle"/>
              <w:spacing w:line="240" w:lineRule="auto"/>
              <w:rPr>
                <w:rFonts w:ascii="Century Gothic" w:hAnsi="Century Gothic"/>
                <w:b/>
                <w:sz w:val="20"/>
              </w:rPr>
            </w:pPr>
          </w:p>
          <w:p w:rsidR="009522F0" w:rsidRDefault="009522F0" w:rsidP="002E57D1">
            <w:pPr>
              <w:pStyle w:val="DefaultStyle"/>
              <w:spacing w:line="240" w:lineRule="auto"/>
              <w:rPr>
                <w:rFonts w:ascii="Century Gothic" w:hAnsi="Century Gothic"/>
                <w:b/>
                <w:sz w:val="20"/>
              </w:rPr>
            </w:pPr>
          </w:p>
          <w:p w:rsidR="00833E03" w:rsidRDefault="00E658C7" w:rsidP="002E57D1">
            <w:pPr>
              <w:pStyle w:val="DefaultStyle"/>
              <w:spacing w:line="240" w:lineRule="auto"/>
              <w:rPr>
                <w:rFonts w:ascii="Century Gothic" w:hAnsi="Century Gothic"/>
                <w:b/>
                <w:sz w:val="20"/>
              </w:rPr>
            </w:pPr>
            <w:r>
              <w:rPr>
                <w:rFonts w:ascii="Century Gothic" w:hAnsi="Century Gothic"/>
                <w:b/>
                <w:sz w:val="20"/>
              </w:rPr>
              <w:t>50</w:t>
            </w:r>
            <w:r w:rsidR="00AF7118">
              <w:rPr>
                <w:rFonts w:ascii="Century Gothic" w:hAnsi="Century Gothic"/>
                <w:b/>
                <w:sz w:val="20"/>
              </w:rPr>
              <w:t>00</w:t>
            </w:r>
            <w:r w:rsidR="009522F0">
              <w:rPr>
                <w:rFonts w:ascii="Century Gothic" w:hAnsi="Century Gothic"/>
                <w:b/>
                <w:sz w:val="20"/>
              </w:rPr>
              <w:t xml:space="preserve"> </w:t>
            </w:r>
            <w:r w:rsidR="003E31D4">
              <w:rPr>
                <w:rFonts w:ascii="Century Gothic" w:hAnsi="Century Gothic"/>
                <w:b/>
                <w:sz w:val="20"/>
              </w:rPr>
              <w:t>pcs</w:t>
            </w:r>
            <w:r w:rsidR="00055B00">
              <w:rPr>
                <w:rFonts w:ascii="Century Gothic" w:hAnsi="Century Gothic"/>
                <w:b/>
                <w:sz w:val="20"/>
              </w:rPr>
              <w:t xml:space="preserve"> </w:t>
            </w:r>
          </w:p>
          <w:p w:rsidR="00833E03" w:rsidRDefault="00833E03" w:rsidP="002E57D1">
            <w:pPr>
              <w:pStyle w:val="DefaultStyle"/>
              <w:spacing w:line="240" w:lineRule="auto"/>
              <w:rPr>
                <w:rFonts w:ascii="Century Gothic" w:hAnsi="Century Gothic"/>
                <w:b/>
                <w:sz w:val="20"/>
              </w:rPr>
            </w:pPr>
          </w:p>
          <w:p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rsidR="00756048" w:rsidRPr="00FC4AD0" w:rsidRDefault="00756048" w:rsidP="00C90284">
            <w:pPr>
              <w:pStyle w:val="DefaultStyle"/>
              <w:spacing w:line="240" w:lineRule="auto"/>
              <w:rPr>
                <w:rFonts w:ascii="Century Gothic" w:hAnsi="Century Gothic"/>
                <w:sz w:val="20"/>
              </w:rPr>
            </w:pPr>
          </w:p>
        </w:tc>
      </w:tr>
    </w:tbl>
    <w:p w:rsidR="00DA0F03" w:rsidRPr="00FC4AD0" w:rsidDel="003E7B5D" w:rsidRDefault="00DA0F03" w:rsidP="00C90284">
      <w:pPr>
        <w:pStyle w:val="DefaultStyle"/>
        <w:rPr>
          <w:del w:id="16" w:author="OBENG Sandra" w:date="2019-01-08T11:09:00Z"/>
          <w:rFonts w:ascii="Century Gothic" w:hAnsi="Century Gothic"/>
          <w:sz w:val="18"/>
          <w:szCs w:val="18"/>
        </w:rPr>
      </w:pPr>
    </w:p>
    <w:p w:rsidR="00D54BA3" w:rsidRDefault="00D54BA3" w:rsidP="005B36B3">
      <w:pPr>
        <w:pStyle w:val="Subtitle"/>
      </w:pPr>
    </w:p>
    <w:p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rsidR="00923CCC" w:rsidRDefault="00923CCC" w:rsidP="005E4EB4">
      <w:pPr>
        <w:pStyle w:val="DefaultStyle"/>
        <w:tabs>
          <w:tab w:val="right" w:pos="9072"/>
        </w:tabs>
        <w:spacing w:after="120" w:line="276" w:lineRule="auto"/>
        <w:rPr>
          <w:rFonts w:ascii="Century Gothic" w:hAnsi="Century Gothic"/>
          <w:sz w:val="20"/>
        </w:rPr>
      </w:pPr>
    </w:p>
    <w:p w:rsidR="00923CCC" w:rsidRDefault="00923CCC" w:rsidP="00A758F0">
      <w:pPr>
        <w:pStyle w:val="DefaultStyle"/>
        <w:tabs>
          <w:tab w:val="right" w:pos="9072"/>
        </w:tabs>
        <w:spacing w:after="120" w:line="276" w:lineRule="auto"/>
        <w:jc w:val="center"/>
        <w:rPr>
          <w:rFonts w:ascii="Century Gothic" w:hAnsi="Century Gothic"/>
          <w:sz w:val="20"/>
        </w:rPr>
      </w:pPr>
    </w:p>
    <w:p w:rsidR="00923CCC" w:rsidRDefault="00923CCC" w:rsidP="005E4EB4">
      <w:pPr>
        <w:pStyle w:val="DefaultStyle"/>
        <w:tabs>
          <w:tab w:val="right" w:pos="9072"/>
        </w:tabs>
        <w:spacing w:after="120" w:line="276" w:lineRule="auto"/>
        <w:rPr>
          <w:rFonts w:ascii="Century Gothic" w:hAnsi="Century Gothic"/>
          <w:sz w:val="20"/>
        </w:rPr>
      </w:pPr>
    </w:p>
    <w:p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rsidTr="00C90284">
        <w:trPr>
          <w:cantSplit/>
          <w:jc w:val="center"/>
        </w:trPr>
        <w:tc>
          <w:tcPr>
            <w:tcW w:w="4809" w:type="dxa"/>
            <w:tcBorders>
              <w:right w:val="single" w:sz="12" w:space="0" w:color="00000A"/>
            </w:tcBorders>
            <w:shd w:val="clear" w:color="auto" w:fill="FFFFFF"/>
          </w:tcPr>
          <w:p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rsidR="0062270F" w:rsidRPr="00FC4AD0" w:rsidRDefault="0062270F" w:rsidP="0062270F">
            <w:pPr>
              <w:pStyle w:val="DefaultStyle"/>
              <w:spacing w:line="276" w:lineRule="auto"/>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r w:rsidR="0062270F" w:rsidRPr="00FC4AD0" w:rsidTr="00C90284">
        <w:trPr>
          <w:cantSplit/>
          <w:trHeight w:val="332"/>
          <w:jc w:val="center"/>
        </w:trPr>
        <w:tc>
          <w:tcPr>
            <w:tcW w:w="4809" w:type="dxa"/>
            <w:tcBorders>
              <w:right w:val="single" w:sz="12" w:space="0" w:color="00000A"/>
            </w:tcBorders>
            <w:shd w:val="clear" w:color="auto" w:fill="FFFFFF"/>
          </w:tcPr>
          <w:p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62270F" w:rsidRPr="00FC4AD0" w:rsidRDefault="0062270F" w:rsidP="0062270F">
            <w:pPr>
              <w:pStyle w:val="DefaultStyle"/>
              <w:spacing w:line="276" w:lineRule="auto"/>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r w:rsidR="0062270F" w:rsidRPr="00FC4AD0" w:rsidTr="00C90284">
        <w:trPr>
          <w:cantSplit/>
          <w:trHeight w:val="395"/>
          <w:jc w:val="center"/>
        </w:trPr>
        <w:tc>
          <w:tcPr>
            <w:tcW w:w="4809" w:type="dxa"/>
            <w:tcBorders>
              <w:right w:val="single" w:sz="12" w:space="0" w:color="00000A"/>
            </w:tcBorders>
            <w:shd w:val="clear" w:color="auto" w:fill="FFFFFF"/>
          </w:tcPr>
          <w:p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62270F" w:rsidRPr="00FC4AD0" w:rsidRDefault="0062270F" w:rsidP="0062270F">
            <w:pPr>
              <w:pStyle w:val="DefaultStyle"/>
              <w:spacing w:line="276" w:lineRule="auto"/>
              <w:jc w:val="right"/>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r w:rsidR="0062270F" w:rsidRPr="00FC4AD0" w:rsidTr="00CD0AAD">
        <w:trPr>
          <w:cantSplit/>
          <w:trHeight w:val="530"/>
          <w:jc w:val="center"/>
        </w:trPr>
        <w:tc>
          <w:tcPr>
            <w:tcW w:w="4809" w:type="dxa"/>
            <w:tcBorders>
              <w:right w:val="single" w:sz="12" w:space="0" w:color="00000A"/>
            </w:tcBorders>
            <w:shd w:val="clear" w:color="auto" w:fill="FFFFFF"/>
          </w:tcPr>
          <w:p w:rsidR="0062270F" w:rsidRPr="00FC4AD0" w:rsidRDefault="0062270F" w:rsidP="0062270F">
            <w:pPr>
              <w:pStyle w:val="DefaultStyle"/>
              <w:spacing w:line="276" w:lineRule="auto"/>
              <w:jc w:val="both"/>
              <w:rPr>
                <w:rFonts w:ascii="Century Gothic" w:hAnsi="Century Gothic"/>
                <w:sz w:val="20"/>
              </w:rPr>
            </w:pPr>
          </w:p>
          <w:p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rsidR="0062270F" w:rsidRPr="00FC4AD0" w:rsidRDefault="0062270F" w:rsidP="0062270F">
            <w:pPr>
              <w:pStyle w:val="DefaultStyle"/>
              <w:spacing w:line="276" w:lineRule="auto"/>
              <w:jc w:val="center"/>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bl>
    <w:p w:rsidR="00D82EF6" w:rsidRDefault="00D82EF6" w:rsidP="00DA0F03">
      <w:pPr>
        <w:pStyle w:val="NormalWeb"/>
        <w:spacing w:line="360" w:lineRule="auto"/>
        <w:jc w:val="both"/>
        <w:rPr>
          <w:rFonts w:ascii="Century Gothic" w:hAnsi="Century Gothic" w:cs="Times New Roman"/>
          <w:color w:val="00000A"/>
          <w:sz w:val="20"/>
          <w:szCs w:val="20"/>
          <w:lang w:val="en-GB"/>
        </w:rPr>
      </w:pPr>
    </w:p>
    <w:p w:rsidR="00D82EF6" w:rsidRDefault="00D82EF6" w:rsidP="00DA0F03">
      <w:pPr>
        <w:pStyle w:val="NormalWeb"/>
        <w:spacing w:line="360" w:lineRule="auto"/>
        <w:jc w:val="both"/>
        <w:rPr>
          <w:rFonts w:ascii="Century Gothic" w:hAnsi="Century Gothic" w:cs="Times New Roman"/>
          <w:color w:val="00000A"/>
          <w:sz w:val="20"/>
          <w:szCs w:val="20"/>
          <w:lang w:val="en-GB"/>
        </w:rPr>
      </w:pPr>
    </w:p>
    <w:p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rsidR="007910E7" w:rsidRPr="00DA0F03" w:rsidRDefault="007910E7" w:rsidP="00DA0F03">
      <w:pPr>
        <w:pStyle w:val="NormalWeb"/>
        <w:spacing w:line="360" w:lineRule="auto"/>
        <w:jc w:val="both"/>
        <w:rPr>
          <w:rFonts w:ascii="Century Gothic" w:hAnsi="Century Gothic"/>
          <w:sz w:val="20"/>
          <w:szCs w:val="20"/>
        </w:rPr>
      </w:pPr>
    </w:p>
    <w:p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rsidR="008A47C9" w:rsidRDefault="008A47C9" w:rsidP="00C51171">
      <w:pPr>
        <w:pStyle w:val="DefaultStyle"/>
        <w:tabs>
          <w:tab w:val="right" w:pos="8789"/>
        </w:tabs>
        <w:spacing w:line="360" w:lineRule="auto"/>
        <w:rPr>
          <w:rFonts w:ascii="Century Gothic" w:hAnsi="Century Gothic"/>
          <w:sz w:val="20"/>
        </w:rPr>
      </w:pPr>
    </w:p>
    <w:p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rsidTr="0062270F">
        <w:trPr>
          <w:cantSplit/>
          <w:jc w:val="center"/>
        </w:trPr>
        <w:tc>
          <w:tcPr>
            <w:tcW w:w="3045" w:type="dxa"/>
            <w:shd w:val="clear" w:color="auto" w:fill="FFFFFF"/>
          </w:tcPr>
          <w:p w:rsidR="0062270F" w:rsidRPr="00FC4AD0" w:rsidRDefault="0062270F" w:rsidP="00C51171">
            <w:pPr>
              <w:pStyle w:val="DefaultStyle"/>
              <w:tabs>
                <w:tab w:val="right" w:pos="8789"/>
              </w:tabs>
              <w:spacing w:line="360" w:lineRule="auto"/>
              <w:rPr>
                <w:rFonts w:ascii="Century Gothic" w:hAnsi="Century Gothic"/>
                <w:sz w:val="20"/>
              </w:rPr>
            </w:pPr>
          </w:p>
          <w:p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rsidR="0062270F" w:rsidRPr="00FC4AD0" w:rsidRDefault="0062270F" w:rsidP="00C51171">
            <w:pPr>
              <w:pStyle w:val="DefaultStyle"/>
              <w:tabs>
                <w:tab w:val="right" w:pos="8789"/>
              </w:tabs>
              <w:spacing w:line="360" w:lineRule="auto"/>
              <w:rPr>
                <w:rFonts w:ascii="Century Gothic" w:hAnsi="Century Gothic"/>
                <w:sz w:val="20"/>
              </w:rPr>
            </w:pPr>
          </w:p>
          <w:p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rsidR="0062270F" w:rsidRPr="00FC4AD0" w:rsidRDefault="0062270F" w:rsidP="00C51171">
            <w:pPr>
              <w:pStyle w:val="DefaultStyle"/>
              <w:tabs>
                <w:tab w:val="right" w:pos="8789"/>
              </w:tabs>
              <w:spacing w:line="360" w:lineRule="auto"/>
              <w:rPr>
                <w:rFonts w:ascii="Century Gothic" w:hAnsi="Century Gothic"/>
                <w:sz w:val="20"/>
              </w:rPr>
            </w:pPr>
          </w:p>
          <w:p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rsidR="0062270F" w:rsidRPr="00FC4AD0" w:rsidRDefault="0062270F" w:rsidP="00C51171">
            <w:pPr>
              <w:pStyle w:val="DefaultStyle"/>
              <w:tabs>
                <w:tab w:val="right" w:pos="8789"/>
              </w:tabs>
              <w:spacing w:line="360" w:lineRule="auto"/>
              <w:rPr>
                <w:rFonts w:ascii="Century Gothic" w:hAnsi="Century Gothic"/>
                <w:sz w:val="20"/>
              </w:rPr>
            </w:pPr>
          </w:p>
        </w:tc>
      </w:tr>
    </w:tbl>
    <w:p w:rsidR="00A96528" w:rsidRPr="00FC4AD0" w:rsidRDefault="00A96528">
      <w:pPr>
        <w:pStyle w:val="DefaultStyle"/>
        <w:spacing w:line="276" w:lineRule="auto"/>
        <w:jc w:val="both"/>
        <w:rPr>
          <w:rFonts w:ascii="Century Gothic" w:hAnsi="Century Gothic"/>
          <w:sz w:val="20"/>
        </w:rPr>
      </w:pP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7" w:name="__UnoMark__2709_2135027740"/>
      <w:bookmarkStart w:id="18" w:name="__UnoMark__1070_1933893160"/>
      <w:bookmarkEnd w:id="17"/>
      <w:bookmarkEnd w:id="18"/>
    </w:p>
    <w:p w:rsidR="00923CCC" w:rsidRDefault="00923CCC">
      <w:pPr>
        <w:pStyle w:val="DefaultStyle"/>
        <w:spacing w:line="276" w:lineRule="auto"/>
        <w:jc w:val="right"/>
        <w:rPr>
          <w:rFonts w:ascii="Century Gothic" w:hAnsi="Century Gothic"/>
          <w:b/>
          <w:sz w:val="20"/>
        </w:rPr>
      </w:pPr>
    </w:p>
    <w:p w:rsidR="00923CCC" w:rsidRDefault="00923CCC">
      <w:pPr>
        <w:pStyle w:val="DefaultStyle"/>
        <w:spacing w:line="276" w:lineRule="auto"/>
        <w:jc w:val="right"/>
        <w:rPr>
          <w:rFonts w:ascii="Century Gothic" w:hAnsi="Century Gothic"/>
          <w:b/>
          <w:sz w:val="20"/>
        </w:rPr>
      </w:pPr>
    </w:p>
    <w:p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rsidR="00A96528" w:rsidRPr="00FC4AD0" w:rsidRDefault="00A96528">
      <w:pPr>
        <w:pStyle w:val="DefaultStyle"/>
        <w:spacing w:line="276" w:lineRule="auto"/>
        <w:rPr>
          <w:rFonts w:ascii="Century Gothic" w:hAnsi="Century Gothic"/>
          <w:sz w:val="20"/>
        </w:rPr>
      </w:pPr>
    </w:p>
    <w:p w:rsidR="00784176" w:rsidRDefault="00784176">
      <w:pPr>
        <w:pStyle w:val="DefaultStyle"/>
        <w:spacing w:line="276" w:lineRule="auto"/>
        <w:rPr>
          <w:ins w:id="19" w:author="YAKUBU-GUMERY Yussif" w:date="2016-06-02T10:29:00Z"/>
          <w:rFonts w:ascii="Century Gothic" w:hAnsi="Century Gothic"/>
          <w:sz w:val="20"/>
        </w:rPr>
      </w:pPr>
    </w:p>
    <w:p w:rsidR="003138DD" w:rsidRDefault="003138DD">
      <w:pPr>
        <w:pStyle w:val="DefaultStyle"/>
        <w:spacing w:line="276" w:lineRule="auto"/>
        <w:rPr>
          <w:ins w:id="20" w:author="YAKUBU-GUMERY Yussif" w:date="2016-06-02T10:29:00Z"/>
          <w:rFonts w:ascii="Century Gothic" w:hAnsi="Century Gothic"/>
          <w:sz w:val="20"/>
        </w:rPr>
      </w:pPr>
    </w:p>
    <w:p w:rsidR="003138DD" w:rsidRDefault="003138DD">
      <w:pPr>
        <w:pStyle w:val="DefaultStyle"/>
        <w:spacing w:line="276" w:lineRule="auto"/>
        <w:rPr>
          <w:ins w:id="21" w:author="YAKUBU-GUMERY Yussif" w:date="2016-06-02T10:29:00Z"/>
          <w:rFonts w:ascii="Century Gothic" w:hAnsi="Century Gothic"/>
          <w:sz w:val="20"/>
        </w:rPr>
      </w:pPr>
    </w:p>
    <w:p w:rsidR="003138DD" w:rsidRPr="00FC4AD0" w:rsidRDefault="003138DD">
      <w:pPr>
        <w:pStyle w:val="DefaultStyle"/>
        <w:spacing w:line="276" w:lineRule="auto"/>
        <w:rPr>
          <w:rFonts w:ascii="Century Gothic" w:hAnsi="Century Gothic"/>
          <w:sz w:val="20"/>
        </w:rPr>
      </w:pP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rsidR="00A96528" w:rsidRPr="00FC4AD0" w:rsidRDefault="00A96528">
      <w:pPr>
        <w:pStyle w:val="DefaultStyle"/>
        <w:spacing w:line="276" w:lineRule="auto"/>
        <w:rPr>
          <w:rFonts w:ascii="Century Gothic" w:hAnsi="Century Gothic"/>
          <w:sz w:val="20"/>
        </w:rPr>
      </w:pPr>
    </w:p>
    <w:p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r w:rsidR="00055B00">
        <w:rPr>
          <w:rFonts w:ascii="Century Gothic" w:hAnsi="Century Gothic"/>
          <w:b/>
          <w:sz w:val="20"/>
        </w:rPr>
        <w:t>1</w:t>
      </w:r>
      <w:r w:rsidR="00AF7118">
        <w:rPr>
          <w:rFonts w:ascii="Century Gothic" w:hAnsi="Century Gothic"/>
          <w:b/>
          <w:sz w:val="20"/>
        </w:rPr>
        <w:t>7</w:t>
      </w:r>
    </w:p>
    <w:p w:rsidR="00A96528" w:rsidRPr="00FC4AD0" w:rsidRDefault="00A96528">
      <w:pPr>
        <w:pStyle w:val="DefaultStyle"/>
        <w:spacing w:line="276" w:lineRule="auto"/>
        <w:jc w:val="center"/>
        <w:rPr>
          <w:rFonts w:ascii="Century Gothic" w:hAnsi="Century Gothic"/>
          <w:sz w:val="20"/>
        </w:rPr>
      </w:pPr>
    </w:p>
    <w:p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rsidR="00A96528" w:rsidRPr="00FC4AD0" w:rsidRDefault="00A758F0" w:rsidP="00A758F0">
      <w:pPr>
        <w:pStyle w:val="DefaultStyle"/>
        <w:tabs>
          <w:tab w:val="left" w:pos="3030"/>
        </w:tabs>
        <w:spacing w:line="276" w:lineRule="auto"/>
        <w:jc w:val="both"/>
        <w:rPr>
          <w:rFonts w:ascii="Century Gothic" w:hAnsi="Century Gothic"/>
          <w:sz w:val="20"/>
        </w:rPr>
      </w:pPr>
      <w:ins w:id="22" w:author="OBENG Sandra" w:date="2017-02-15T10:30:00Z">
        <w:r>
          <w:rPr>
            <w:rFonts w:ascii="Century Gothic" w:hAnsi="Century Gothic"/>
            <w:sz w:val="20"/>
          </w:rPr>
          <w:tab/>
        </w:r>
      </w:ins>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rsidR="00B1127C" w:rsidRDefault="00B1127C">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A7692C" w:rsidRDefault="009C7A1D">
      <w:pPr>
        <w:pStyle w:val="DefaultStyle"/>
        <w:spacing w:line="276" w:lineRule="auto"/>
        <w:jc w:val="both"/>
        <w:rPr>
          <w:rFonts w:ascii="Century Gothic" w:hAnsi="Century Gothic"/>
          <w:i/>
          <w:sz w:val="20"/>
        </w:rPr>
      </w:pPr>
    </w:p>
    <w:p w:rsidR="009C7A1D" w:rsidRPr="00FC4AD0" w:rsidRDefault="009C7A1D">
      <w:pPr>
        <w:pStyle w:val="DefaultStyle"/>
        <w:spacing w:line="276" w:lineRule="auto"/>
        <w:jc w:val="both"/>
        <w:rPr>
          <w:rFonts w:ascii="Century Gothic" w:hAnsi="Century Gothic"/>
          <w:sz w:val="20"/>
        </w:rPr>
      </w:pPr>
    </w:p>
    <w:p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11C" w:rsidRDefault="003A311C" w:rsidP="009B2008">
      <w:pPr>
        <w:spacing w:after="0" w:line="240" w:lineRule="auto"/>
      </w:pPr>
      <w:r>
        <w:separator/>
      </w:r>
    </w:p>
  </w:endnote>
  <w:endnote w:type="continuationSeparator" w:id="0">
    <w:p w:rsidR="003A311C" w:rsidRDefault="003A311C"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r w:rsidR="00055B00">
          <w:rPr>
            <w:rFonts w:ascii="Century Gothic" w:hAnsi="Century Gothic"/>
            <w:b/>
            <w:sz w:val="20"/>
          </w:rPr>
          <w:t>1</w:t>
        </w:r>
        <w:r w:rsidR="00AF7118">
          <w:rPr>
            <w:rFonts w:ascii="Century Gothic" w:hAnsi="Century Gothic"/>
            <w:b/>
            <w:sz w:val="20"/>
          </w:rPr>
          <w:t>7</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11C" w:rsidRDefault="003A311C" w:rsidP="009B2008">
      <w:pPr>
        <w:spacing w:after="0" w:line="240" w:lineRule="auto"/>
      </w:pPr>
      <w:r>
        <w:separator/>
      </w:r>
    </w:p>
  </w:footnote>
  <w:footnote w:type="continuationSeparator" w:id="0">
    <w:p w:rsidR="003A311C" w:rsidRDefault="003A311C"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C37A1"/>
    <w:rsid w:val="000D2157"/>
    <w:rsid w:val="00157F26"/>
    <w:rsid w:val="00174831"/>
    <w:rsid w:val="001B54F5"/>
    <w:rsid w:val="001E32C7"/>
    <w:rsid w:val="001E67E7"/>
    <w:rsid w:val="001E748B"/>
    <w:rsid w:val="00226BF2"/>
    <w:rsid w:val="00233BC7"/>
    <w:rsid w:val="00295A91"/>
    <w:rsid w:val="002B6F55"/>
    <w:rsid w:val="002E57D1"/>
    <w:rsid w:val="002E6B7A"/>
    <w:rsid w:val="002F18EB"/>
    <w:rsid w:val="002F3BD7"/>
    <w:rsid w:val="00305411"/>
    <w:rsid w:val="003111F1"/>
    <w:rsid w:val="003138DD"/>
    <w:rsid w:val="003249CD"/>
    <w:rsid w:val="00336779"/>
    <w:rsid w:val="00337DE0"/>
    <w:rsid w:val="00346CB0"/>
    <w:rsid w:val="00365B21"/>
    <w:rsid w:val="003859BC"/>
    <w:rsid w:val="003A311C"/>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E323E"/>
    <w:rsid w:val="004F33A1"/>
    <w:rsid w:val="004F4584"/>
    <w:rsid w:val="00507B7D"/>
    <w:rsid w:val="005157D3"/>
    <w:rsid w:val="00516BB5"/>
    <w:rsid w:val="005214BE"/>
    <w:rsid w:val="00566C77"/>
    <w:rsid w:val="005822B6"/>
    <w:rsid w:val="005831D3"/>
    <w:rsid w:val="005B36B3"/>
    <w:rsid w:val="005C7CD5"/>
    <w:rsid w:val="005D79B3"/>
    <w:rsid w:val="005E4EB4"/>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47C9"/>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102DC"/>
    <w:rsid w:val="00B1127C"/>
    <w:rsid w:val="00B447EC"/>
    <w:rsid w:val="00B72AC2"/>
    <w:rsid w:val="00B73D22"/>
    <w:rsid w:val="00BC0B01"/>
    <w:rsid w:val="00BC330A"/>
    <w:rsid w:val="00BD478D"/>
    <w:rsid w:val="00BE5161"/>
    <w:rsid w:val="00C0352B"/>
    <w:rsid w:val="00C2492F"/>
    <w:rsid w:val="00C36A56"/>
    <w:rsid w:val="00C46AE9"/>
    <w:rsid w:val="00C51171"/>
    <w:rsid w:val="00C75A95"/>
    <w:rsid w:val="00C861B8"/>
    <w:rsid w:val="00C90284"/>
    <w:rsid w:val="00CB133C"/>
    <w:rsid w:val="00CD0AAD"/>
    <w:rsid w:val="00CD3430"/>
    <w:rsid w:val="00CD6281"/>
    <w:rsid w:val="00CF2DE9"/>
    <w:rsid w:val="00CF55D3"/>
    <w:rsid w:val="00D036E7"/>
    <w:rsid w:val="00D07CF3"/>
    <w:rsid w:val="00D14F31"/>
    <w:rsid w:val="00D36612"/>
    <w:rsid w:val="00D54BA3"/>
    <w:rsid w:val="00D61E18"/>
    <w:rsid w:val="00D82EF6"/>
    <w:rsid w:val="00D8688C"/>
    <w:rsid w:val="00D90191"/>
    <w:rsid w:val="00D94BBE"/>
    <w:rsid w:val="00D94DCE"/>
    <w:rsid w:val="00DA0F03"/>
    <w:rsid w:val="00DA334F"/>
    <w:rsid w:val="00DD5D10"/>
    <w:rsid w:val="00E03E60"/>
    <w:rsid w:val="00E11DBB"/>
    <w:rsid w:val="00E142BD"/>
    <w:rsid w:val="00E306EB"/>
    <w:rsid w:val="00E335C7"/>
    <w:rsid w:val="00E462B2"/>
    <w:rsid w:val="00E505E1"/>
    <w:rsid w:val="00E51802"/>
    <w:rsid w:val="00E52BDC"/>
    <w:rsid w:val="00E658C7"/>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8B86A-D843-48C0-A68D-4260660D8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2</cp:revision>
  <cp:lastPrinted>2016-06-10T10:18:00Z</cp:lastPrinted>
  <dcterms:created xsi:type="dcterms:W3CDTF">2019-01-14T10:42:00Z</dcterms:created>
  <dcterms:modified xsi:type="dcterms:W3CDTF">2019-01-14T10:42:00Z</dcterms:modified>
</cp:coreProperties>
</file>