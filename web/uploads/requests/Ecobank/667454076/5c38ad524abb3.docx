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BBFD"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45E5BBE4" w14:textId="77777777" w:rsidR="00A96528" w:rsidRPr="00FC4AD0" w:rsidRDefault="00A96528">
      <w:pPr>
        <w:pStyle w:val="DefaultStyle"/>
        <w:spacing w:line="276" w:lineRule="auto"/>
        <w:rPr>
          <w:rFonts w:ascii="Century Gothic" w:hAnsi="Century Gothic"/>
          <w:sz w:val="20"/>
        </w:rPr>
      </w:pPr>
    </w:p>
    <w:p w14:paraId="1965F1A6" w14:textId="77777777" w:rsidR="00A96528" w:rsidRPr="00FC4AD0" w:rsidRDefault="00A96528">
      <w:pPr>
        <w:pStyle w:val="DefaultStyle"/>
        <w:spacing w:line="276" w:lineRule="auto"/>
        <w:rPr>
          <w:rFonts w:ascii="Century Gothic" w:hAnsi="Century Gothic"/>
          <w:sz w:val="20"/>
        </w:rPr>
      </w:pPr>
    </w:p>
    <w:p w14:paraId="76F41C48" w14:textId="77777777" w:rsidR="00A96528" w:rsidRPr="00FC4AD0" w:rsidRDefault="00A96528">
      <w:pPr>
        <w:pStyle w:val="DefaultStyle"/>
        <w:spacing w:line="276" w:lineRule="auto"/>
        <w:rPr>
          <w:rFonts w:ascii="Century Gothic" w:hAnsi="Century Gothic"/>
          <w:sz w:val="20"/>
        </w:rPr>
      </w:pPr>
    </w:p>
    <w:p w14:paraId="0DEDF217"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20</w:t>
      </w:r>
    </w:p>
    <w:p w14:paraId="7C6D209D" w14:textId="77777777" w:rsidR="00813687" w:rsidRDefault="00813687">
      <w:pPr>
        <w:pStyle w:val="DefaultStyle"/>
        <w:spacing w:line="276" w:lineRule="auto"/>
        <w:rPr>
          <w:ins w:id="1" w:author="OBENG Sandra" w:date="2019-01-08T10:45:00Z"/>
          <w:rFonts w:ascii="Century Gothic" w:hAnsi="Century Gothic"/>
          <w:b/>
          <w:sz w:val="20"/>
        </w:rPr>
      </w:pPr>
    </w:p>
    <w:p w14:paraId="0189131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2ADE3C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6407DFEC" w14:textId="77777777" w:rsidR="00A96528" w:rsidRPr="00FC4AD0" w:rsidRDefault="00A96528">
      <w:pPr>
        <w:pStyle w:val="DefaultStyle"/>
        <w:spacing w:line="276" w:lineRule="auto"/>
        <w:jc w:val="both"/>
        <w:rPr>
          <w:rFonts w:ascii="Century Gothic" w:hAnsi="Century Gothic"/>
          <w:sz w:val="20"/>
        </w:rPr>
      </w:pPr>
    </w:p>
    <w:p w14:paraId="1D264088" w14:textId="77777777" w:rsidR="00A96528" w:rsidRPr="00FC4AD0" w:rsidRDefault="00A96528">
      <w:pPr>
        <w:pStyle w:val="DefaultStyle"/>
        <w:spacing w:line="276" w:lineRule="auto"/>
        <w:rPr>
          <w:rFonts w:ascii="Century Gothic" w:hAnsi="Century Gothic"/>
          <w:sz w:val="20"/>
        </w:rPr>
      </w:pPr>
    </w:p>
    <w:p w14:paraId="5F8659D3"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2" w:author="OFORI George" w:date="2016-02-22T09:10:00Z">
        <w:r w:rsidRPr="00FC4AD0" w:rsidDel="00EA420B">
          <w:rPr>
            <w:rFonts w:ascii="Century Gothic" w:hAnsi="Century Gothic"/>
            <w:sz w:val="20"/>
          </w:rPr>
          <w:delText xml:space="preserve"> </w:delText>
        </w:r>
      </w:del>
    </w:p>
    <w:p w14:paraId="4030EB3D"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2FBD591B" w14:textId="77777777" w:rsidR="00A96528" w:rsidRPr="00FC4AD0" w:rsidRDefault="00A96528">
      <w:pPr>
        <w:pStyle w:val="DefaultStyle"/>
        <w:spacing w:line="276" w:lineRule="auto"/>
        <w:rPr>
          <w:rFonts w:ascii="Century Gothic" w:hAnsi="Century Gothic"/>
          <w:sz w:val="20"/>
        </w:rPr>
      </w:pPr>
    </w:p>
    <w:p w14:paraId="0E102166"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1BDE0F90" w14:textId="77777777" w:rsidR="00A96528" w:rsidRPr="00FC4AD0" w:rsidRDefault="00A96528">
      <w:pPr>
        <w:pStyle w:val="DefaultStyle"/>
        <w:spacing w:line="276" w:lineRule="auto"/>
        <w:jc w:val="both"/>
        <w:rPr>
          <w:rFonts w:ascii="Century Gothic" w:hAnsi="Century Gothic"/>
          <w:sz w:val="20"/>
        </w:rPr>
      </w:pPr>
    </w:p>
    <w:p w14:paraId="3107C20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1AC7C83" w14:textId="77777777" w:rsidR="00A96528" w:rsidRPr="00FC4AD0" w:rsidRDefault="00A96528">
      <w:pPr>
        <w:pStyle w:val="DefaultStyle"/>
        <w:spacing w:line="276" w:lineRule="auto"/>
        <w:jc w:val="both"/>
        <w:rPr>
          <w:rFonts w:ascii="Century Gothic" w:hAnsi="Century Gothic"/>
          <w:sz w:val="20"/>
        </w:rPr>
      </w:pPr>
    </w:p>
    <w:p w14:paraId="213176DF"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1AA1538" w14:textId="77777777" w:rsidR="00A96528" w:rsidRPr="00FC4AD0" w:rsidRDefault="00A96528">
      <w:pPr>
        <w:pStyle w:val="DefaultStyle"/>
        <w:spacing w:line="276" w:lineRule="auto"/>
        <w:jc w:val="both"/>
        <w:rPr>
          <w:rFonts w:ascii="Century Gothic" w:hAnsi="Century Gothic"/>
          <w:sz w:val="20"/>
        </w:rPr>
      </w:pPr>
    </w:p>
    <w:p w14:paraId="74FCAE6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1CBB93F1" w14:textId="77777777" w:rsidR="00A96528" w:rsidRPr="00FC4AD0" w:rsidRDefault="00A96528">
      <w:pPr>
        <w:pStyle w:val="DefaultStyle"/>
        <w:spacing w:line="276" w:lineRule="auto"/>
        <w:jc w:val="both"/>
        <w:rPr>
          <w:rFonts w:ascii="Century Gothic" w:hAnsi="Century Gothic"/>
          <w:sz w:val="20"/>
        </w:rPr>
      </w:pPr>
    </w:p>
    <w:p w14:paraId="63274091"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73E4E778" w14:textId="77777777" w:rsidR="00A96528" w:rsidRPr="00FC4AD0" w:rsidRDefault="00A96528">
      <w:pPr>
        <w:pStyle w:val="Header"/>
        <w:tabs>
          <w:tab w:val="left" w:pos="720"/>
        </w:tabs>
        <w:spacing w:line="276" w:lineRule="auto"/>
        <w:rPr>
          <w:rFonts w:ascii="Century Gothic" w:hAnsi="Century Gothic"/>
          <w:sz w:val="20"/>
        </w:rPr>
      </w:pPr>
    </w:p>
    <w:p w14:paraId="2F90DCE8" w14:textId="77777777" w:rsidR="005D79B3" w:rsidRPr="00FC4AD0" w:rsidRDefault="005D79B3">
      <w:pPr>
        <w:pStyle w:val="Header"/>
        <w:tabs>
          <w:tab w:val="left" w:pos="720"/>
        </w:tabs>
        <w:spacing w:line="276" w:lineRule="auto"/>
        <w:rPr>
          <w:rFonts w:ascii="Century Gothic" w:hAnsi="Century Gothic"/>
          <w:sz w:val="20"/>
        </w:rPr>
      </w:pPr>
    </w:p>
    <w:p w14:paraId="637782ED"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AE6A558" w14:textId="77777777" w:rsidR="00EA5157" w:rsidRDefault="00EA5157">
      <w:pPr>
        <w:pStyle w:val="Header"/>
        <w:tabs>
          <w:tab w:val="left" w:pos="720"/>
        </w:tabs>
        <w:spacing w:line="276" w:lineRule="auto"/>
        <w:rPr>
          <w:rFonts w:ascii="Century Gothic" w:hAnsi="Century Gothic"/>
          <w:sz w:val="20"/>
        </w:rPr>
      </w:pPr>
    </w:p>
    <w:p w14:paraId="7D622CB5" w14:textId="77777777" w:rsidR="00EA5157" w:rsidRDefault="00EA5157">
      <w:pPr>
        <w:pStyle w:val="Header"/>
        <w:tabs>
          <w:tab w:val="left" w:pos="720"/>
        </w:tabs>
        <w:spacing w:line="276" w:lineRule="auto"/>
        <w:rPr>
          <w:rFonts w:ascii="Century Gothic" w:hAnsi="Century Gothic"/>
          <w:sz w:val="20"/>
        </w:rPr>
      </w:pPr>
    </w:p>
    <w:p w14:paraId="3A5A12D1"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2C90A788"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4477CA7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429E608A"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50EA61E7" w14:textId="77777777" w:rsidR="00EA5157" w:rsidRPr="00FC4AD0" w:rsidDel="00A758F0" w:rsidRDefault="00EA5157">
      <w:pPr>
        <w:pStyle w:val="Header"/>
        <w:tabs>
          <w:tab w:val="left" w:pos="720"/>
        </w:tabs>
        <w:spacing w:line="276" w:lineRule="auto"/>
        <w:rPr>
          <w:del w:id="3" w:author="OBENG Sandra" w:date="2017-02-15T10:29:00Z"/>
          <w:rFonts w:ascii="Century Gothic" w:hAnsi="Century Gothic"/>
          <w:sz w:val="20"/>
        </w:rPr>
      </w:pPr>
    </w:p>
    <w:p w14:paraId="4ABAB79B" w14:textId="77777777" w:rsidR="00A96528" w:rsidRPr="00FC4AD0" w:rsidDel="00A758F0" w:rsidRDefault="00A96528">
      <w:pPr>
        <w:pStyle w:val="Heading2"/>
        <w:spacing w:line="276" w:lineRule="auto"/>
        <w:rPr>
          <w:del w:id="4" w:author="OBENG Sandra" w:date="2017-02-15T10:29:00Z"/>
          <w:rFonts w:ascii="Century Gothic" w:hAnsi="Century Gothic"/>
          <w:sz w:val="20"/>
        </w:rPr>
      </w:pPr>
    </w:p>
    <w:p w14:paraId="7822833B" w14:textId="77777777" w:rsidR="005D79B3" w:rsidRPr="00FC4AD0" w:rsidDel="00A758F0" w:rsidRDefault="005D79B3">
      <w:pPr>
        <w:pStyle w:val="Header1"/>
        <w:spacing w:after="0" w:line="276" w:lineRule="auto"/>
        <w:rPr>
          <w:del w:id="5" w:author="OBENG Sandra" w:date="2017-02-15T10:29:00Z"/>
          <w:rFonts w:ascii="Century Gothic" w:hAnsi="Century Gothic"/>
          <w:sz w:val="20"/>
        </w:rPr>
      </w:pPr>
    </w:p>
    <w:p w14:paraId="5F116B0A" w14:textId="77777777" w:rsidR="00D54BA3" w:rsidDel="00A758F0" w:rsidRDefault="00D54BA3" w:rsidP="00FC4AD0">
      <w:pPr>
        <w:pStyle w:val="DefaultStyle"/>
        <w:spacing w:line="276" w:lineRule="auto"/>
        <w:rPr>
          <w:del w:id="6" w:author="OBENG Sandra" w:date="2017-02-15T10:29:00Z"/>
          <w:rFonts w:ascii="Century Gothic" w:hAnsi="Century Gothic"/>
          <w:sz w:val="20"/>
        </w:rPr>
      </w:pPr>
    </w:p>
    <w:p w14:paraId="3A443B2C" w14:textId="77777777" w:rsidR="00D54BA3" w:rsidRDefault="00D54BA3" w:rsidP="00FC4AD0">
      <w:pPr>
        <w:pStyle w:val="DefaultStyle"/>
        <w:spacing w:line="276" w:lineRule="auto"/>
        <w:rPr>
          <w:rFonts w:ascii="Century Gothic" w:hAnsi="Century Gothic"/>
          <w:sz w:val="20"/>
        </w:rPr>
      </w:pPr>
    </w:p>
    <w:p w14:paraId="669EC6F9" w14:textId="77777777" w:rsidR="00D54BA3" w:rsidRPr="00FC4AD0" w:rsidRDefault="00D54BA3" w:rsidP="00FC4AD0">
      <w:pPr>
        <w:pStyle w:val="DefaultStyle"/>
        <w:spacing w:line="276" w:lineRule="auto"/>
        <w:rPr>
          <w:rFonts w:ascii="Century Gothic" w:hAnsi="Century Gothic"/>
          <w:sz w:val="20"/>
        </w:rPr>
      </w:pPr>
    </w:p>
    <w:p w14:paraId="74441CF0"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74172543" w14:textId="77777777" w:rsidR="00A96528" w:rsidRPr="00FC4AD0" w:rsidRDefault="00A96528">
      <w:pPr>
        <w:pStyle w:val="TOAHeading"/>
        <w:tabs>
          <w:tab w:val="right" w:pos="9072"/>
        </w:tabs>
        <w:suppressAutoHyphens w:val="0"/>
        <w:rPr>
          <w:rFonts w:ascii="Century Gothic" w:hAnsi="Century Gothic"/>
          <w:sz w:val="20"/>
        </w:rPr>
      </w:pPr>
    </w:p>
    <w:p w14:paraId="36FD61C5"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20</w:t>
      </w:r>
    </w:p>
    <w:p w14:paraId="319C81BB" w14:textId="77777777" w:rsidR="00813687" w:rsidRDefault="00813687">
      <w:pPr>
        <w:pStyle w:val="DefaultStyle"/>
        <w:rPr>
          <w:rFonts w:ascii="Century Gothic" w:hAnsi="Century Gothic"/>
          <w:b/>
          <w:sz w:val="20"/>
        </w:rPr>
      </w:pPr>
    </w:p>
    <w:p w14:paraId="5C29C17E"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48F0E174" w14:textId="77777777" w:rsidR="00A96528" w:rsidRPr="00FC4AD0" w:rsidRDefault="00A96528">
      <w:pPr>
        <w:pStyle w:val="DefaultStyle"/>
        <w:rPr>
          <w:rFonts w:ascii="Century Gothic" w:hAnsi="Century Gothic"/>
          <w:sz w:val="18"/>
          <w:szCs w:val="18"/>
        </w:rPr>
      </w:pPr>
    </w:p>
    <w:p w14:paraId="5C060172" w14:textId="77777777" w:rsidR="005E4EB4" w:rsidRDefault="005E4EB4">
      <w:pPr>
        <w:pStyle w:val="DefaultStyle"/>
        <w:rPr>
          <w:rFonts w:ascii="Century Gothic" w:hAnsi="Century Gothic"/>
          <w:sz w:val="20"/>
        </w:rPr>
      </w:pPr>
    </w:p>
    <w:p w14:paraId="6D72583D" w14:textId="77777777" w:rsidR="00D54BA3" w:rsidRPr="00FC4AD0" w:rsidRDefault="00D54BA3">
      <w:pPr>
        <w:pStyle w:val="DefaultStyle"/>
        <w:rPr>
          <w:rFonts w:ascii="Century Gothic" w:hAnsi="Century Gothic"/>
          <w:sz w:val="20"/>
        </w:rPr>
      </w:pPr>
    </w:p>
    <w:p w14:paraId="56B01698"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3C5F9791" w14:textId="77777777" w:rsidR="00A96528" w:rsidRPr="00FC4AD0" w:rsidRDefault="00A96528">
      <w:pPr>
        <w:pStyle w:val="DefaultStyle"/>
        <w:spacing w:line="276" w:lineRule="auto"/>
        <w:jc w:val="both"/>
        <w:rPr>
          <w:rFonts w:ascii="Century Gothic" w:hAnsi="Century Gothic"/>
          <w:sz w:val="20"/>
        </w:rPr>
      </w:pPr>
    </w:p>
    <w:p w14:paraId="3A46610E"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39062596"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7">
          <w:tblGrid>
            <w:gridCol w:w="618"/>
            <w:gridCol w:w="4291"/>
            <w:gridCol w:w="1009"/>
            <w:gridCol w:w="1501"/>
            <w:gridCol w:w="1520"/>
          </w:tblGrid>
        </w:tblGridChange>
      </w:tblGrid>
      <w:tr w:rsidR="00A96528" w:rsidRPr="00FC4AD0" w14:paraId="1251A3B0"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3BDCBA9E" w14:textId="77777777" w:rsidR="00A96528" w:rsidRPr="00FC4AD0" w:rsidRDefault="00A96528">
            <w:pPr>
              <w:pStyle w:val="DefaultStyle"/>
              <w:spacing w:line="276" w:lineRule="auto"/>
              <w:jc w:val="center"/>
              <w:rPr>
                <w:rFonts w:ascii="Century Gothic" w:hAnsi="Century Gothic"/>
                <w:sz w:val="20"/>
              </w:rPr>
            </w:pPr>
          </w:p>
          <w:p w14:paraId="1DF0120C"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DF1174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4515B144" w14:textId="77777777" w:rsidR="00A96528" w:rsidRPr="00FC4AD0" w:rsidRDefault="00A96528">
            <w:pPr>
              <w:pStyle w:val="DefaultStyle"/>
              <w:spacing w:line="276" w:lineRule="auto"/>
              <w:jc w:val="center"/>
              <w:rPr>
                <w:rFonts w:ascii="Century Gothic" w:hAnsi="Century Gothic"/>
                <w:sz w:val="20"/>
              </w:rPr>
            </w:pPr>
          </w:p>
          <w:p w14:paraId="6C3E4E5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D4FB114" w14:textId="77777777" w:rsidR="00A96528" w:rsidRPr="00FC4AD0" w:rsidRDefault="00A96528">
            <w:pPr>
              <w:pStyle w:val="DefaultStyle"/>
              <w:spacing w:line="276" w:lineRule="auto"/>
              <w:jc w:val="center"/>
              <w:rPr>
                <w:rFonts w:ascii="Century Gothic" w:hAnsi="Century Gothic"/>
                <w:sz w:val="20"/>
              </w:rPr>
            </w:pPr>
          </w:p>
          <w:p w14:paraId="65490788"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3DB2E03F"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098745E5"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8"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9"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0"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1013F66"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1"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7EA0932"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2"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86F6E2C"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3"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5E271D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B3709FE"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465D8A8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259115F8" w14:textId="77777777" w:rsidR="00813687" w:rsidRDefault="00813687" w:rsidP="00A758F0">
            <w:pPr>
              <w:pStyle w:val="DefaultStyle"/>
              <w:tabs>
                <w:tab w:val="center" w:pos="224"/>
              </w:tabs>
              <w:spacing w:line="240" w:lineRule="auto"/>
              <w:rPr>
                <w:ins w:id="15" w:author="OBENG Sandra" w:date="2019-01-08T10:48:00Z"/>
                <w:rFonts w:ascii="Century Gothic" w:hAnsi="Century Gothic"/>
                <w:b/>
                <w:sz w:val="20"/>
              </w:rPr>
            </w:pPr>
          </w:p>
          <w:p w14:paraId="4A049246"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C6C76B3" w14:textId="77777777" w:rsidR="00756048" w:rsidRDefault="00756048" w:rsidP="00C90284">
            <w:pPr>
              <w:pStyle w:val="DefaultStyle"/>
              <w:spacing w:line="240" w:lineRule="auto"/>
              <w:jc w:val="center"/>
              <w:rPr>
                <w:rFonts w:ascii="Century Gothic" w:hAnsi="Century Gothic"/>
                <w:b/>
                <w:sz w:val="20"/>
              </w:rPr>
            </w:pPr>
          </w:p>
          <w:p w14:paraId="581280C0" w14:textId="77777777" w:rsidR="00756048" w:rsidRDefault="00756048" w:rsidP="002E57D1">
            <w:pPr>
              <w:pStyle w:val="DefaultStyle"/>
              <w:spacing w:line="240" w:lineRule="auto"/>
              <w:rPr>
                <w:rFonts w:ascii="Century Gothic" w:hAnsi="Century Gothic"/>
                <w:b/>
                <w:sz w:val="20"/>
              </w:rPr>
            </w:pPr>
          </w:p>
          <w:p w14:paraId="58E229C7" w14:textId="77777777" w:rsidR="00756048" w:rsidRDefault="00756048" w:rsidP="002E57D1">
            <w:pPr>
              <w:pStyle w:val="DefaultStyle"/>
              <w:spacing w:line="240" w:lineRule="auto"/>
              <w:rPr>
                <w:rFonts w:ascii="Century Gothic" w:hAnsi="Century Gothic"/>
                <w:b/>
                <w:sz w:val="20"/>
              </w:rPr>
            </w:pPr>
          </w:p>
          <w:p w14:paraId="7769A3F0"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2AC31690" w14:textId="77777777" w:rsidR="00756048" w:rsidRPr="00813687" w:rsidRDefault="00B01808" w:rsidP="004F33A1">
            <w:pPr>
              <w:rPr>
                <w:rFonts w:ascii="Century Gothic" w:hAnsi="Century Gothic" w:cs="Calibri"/>
                <w:b/>
                <w:color w:val="000000"/>
                <w:sz w:val="20"/>
                <w:szCs w:val="20"/>
              </w:rPr>
            </w:pPr>
            <w:r>
              <w:rPr>
                <w:rFonts w:ascii="Calibri" w:hAnsi="Calibri"/>
                <w:b/>
                <w:sz w:val="24"/>
              </w:rPr>
              <w:t xml:space="preserve">PAPER CLIPS </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19456D34" w14:textId="77777777" w:rsidR="009522F0" w:rsidRDefault="009522F0" w:rsidP="002E57D1">
            <w:pPr>
              <w:pStyle w:val="DefaultStyle"/>
              <w:spacing w:line="240" w:lineRule="auto"/>
              <w:rPr>
                <w:rFonts w:ascii="Century Gothic" w:hAnsi="Century Gothic"/>
                <w:b/>
                <w:sz w:val="20"/>
              </w:rPr>
            </w:pPr>
          </w:p>
          <w:p w14:paraId="177B2408" w14:textId="77777777" w:rsidR="009522F0" w:rsidRDefault="009522F0" w:rsidP="002E57D1">
            <w:pPr>
              <w:pStyle w:val="DefaultStyle"/>
              <w:spacing w:line="240" w:lineRule="auto"/>
              <w:rPr>
                <w:rFonts w:ascii="Century Gothic" w:hAnsi="Century Gothic"/>
                <w:b/>
                <w:sz w:val="20"/>
              </w:rPr>
            </w:pPr>
          </w:p>
          <w:p w14:paraId="6A220CF6" w14:textId="77777777" w:rsidR="00833E03" w:rsidRDefault="00B01808" w:rsidP="002E57D1">
            <w:pPr>
              <w:pStyle w:val="DefaultStyle"/>
              <w:spacing w:line="240" w:lineRule="auto"/>
              <w:rPr>
                <w:rFonts w:ascii="Century Gothic" w:hAnsi="Century Gothic"/>
                <w:b/>
                <w:sz w:val="20"/>
              </w:rPr>
            </w:pPr>
            <w:r>
              <w:rPr>
                <w:rFonts w:ascii="Century Gothic" w:hAnsi="Century Gothic"/>
                <w:b/>
                <w:sz w:val="20"/>
              </w:rPr>
              <w:t>2</w:t>
            </w:r>
            <w:r w:rsidR="00E658C7">
              <w:rPr>
                <w:rFonts w:ascii="Century Gothic" w:hAnsi="Century Gothic"/>
                <w:b/>
                <w:sz w:val="20"/>
              </w:rPr>
              <w:t>0</w:t>
            </w:r>
            <w:r w:rsidR="00AF7118">
              <w:rPr>
                <w:rFonts w:ascii="Century Gothic" w:hAnsi="Century Gothic"/>
                <w:b/>
                <w:sz w:val="20"/>
              </w:rPr>
              <w:t>00</w:t>
            </w:r>
            <w:r w:rsidR="009522F0">
              <w:rPr>
                <w:rFonts w:ascii="Century Gothic" w:hAnsi="Century Gothic"/>
                <w:b/>
                <w:sz w:val="20"/>
              </w:rPr>
              <w:t xml:space="preserve"> </w:t>
            </w:r>
            <w:ins w:id="16" w:author="OBENG Sandra" w:date="2019-01-10T10:47:00Z">
              <w:r>
                <w:rPr>
                  <w:rFonts w:ascii="Century Gothic" w:hAnsi="Century Gothic"/>
                  <w:b/>
                  <w:sz w:val="20"/>
                </w:rPr>
                <w:t>pkt</w:t>
              </w:r>
            </w:ins>
            <w:ins w:id="17" w:author="OBENG Sandra" w:date="2019-01-10T10:48:00Z">
              <w:r>
                <w:rPr>
                  <w:rFonts w:ascii="Century Gothic" w:hAnsi="Century Gothic"/>
                  <w:b/>
                  <w:sz w:val="20"/>
                </w:rPr>
                <w:t xml:space="preserve"> </w:t>
              </w:r>
            </w:ins>
            <w:r w:rsidR="00055B00">
              <w:rPr>
                <w:rFonts w:ascii="Century Gothic" w:hAnsi="Century Gothic"/>
                <w:b/>
                <w:sz w:val="20"/>
              </w:rPr>
              <w:t xml:space="preserve"> </w:t>
            </w:r>
          </w:p>
          <w:p w14:paraId="37583334" w14:textId="77777777" w:rsidR="00833E03" w:rsidRDefault="00833E03" w:rsidP="002E57D1">
            <w:pPr>
              <w:pStyle w:val="DefaultStyle"/>
              <w:spacing w:line="240" w:lineRule="auto"/>
              <w:rPr>
                <w:rFonts w:ascii="Century Gothic" w:hAnsi="Century Gothic"/>
                <w:b/>
                <w:sz w:val="20"/>
              </w:rPr>
            </w:pPr>
          </w:p>
          <w:p w14:paraId="4DB112B4"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1D2761CD"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0ADFCA38" w14:textId="77777777" w:rsidR="00756048" w:rsidRPr="00FC4AD0" w:rsidRDefault="00756048" w:rsidP="00C90284">
            <w:pPr>
              <w:pStyle w:val="DefaultStyle"/>
              <w:spacing w:line="240" w:lineRule="auto"/>
              <w:rPr>
                <w:rFonts w:ascii="Century Gothic" w:hAnsi="Century Gothic"/>
                <w:sz w:val="20"/>
              </w:rPr>
            </w:pPr>
          </w:p>
        </w:tc>
      </w:tr>
    </w:tbl>
    <w:p w14:paraId="0D984220" w14:textId="77777777" w:rsidR="00DA0F03" w:rsidRPr="00FC4AD0" w:rsidDel="003E7B5D" w:rsidRDefault="00DA0F03" w:rsidP="00C90284">
      <w:pPr>
        <w:pStyle w:val="DefaultStyle"/>
        <w:rPr>
          <w:del w:id="18" w:author="OBENG Sandra" w:date="2019-01-08T11:09:00Z"/>
          <w:rFonts w:ascii="Century Gothic" w:hAnsi="Century Gothic"/>
          <w:sz w:val="18"/>
          <w:szCs w:val="18"/>
        </w:rPr>
      </w:pPr>
    </w:p>
    <w:p w14:paraId="252D7A60" w14:textId="77777777" w:rsidR="00D54BA3" w:rsidRDefault="00D54BA3" w:rsidP="005B36B3">
      <w:pPr>
        <w:pStyle w:val="Subtitle"/>
      </w:pPr>
    </w:p>
    <w:p w14:paraId="5CBC89EB"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4803DC6E" w14:textId="77777777" w:rsidR="00923CCC" w:rsidRDefault="00923CCC" w:rsidP="005E4EB4">
      <w:pPr>
        <w:pStyle w:val="DefaultStyle"/>
        <w:tabs>
          <w:tab w:val="right" w:pos="9072"/>
        </w:tabs>
        <w:spacing w:after="120" w:line="276" w:lineRule="auto"/>
        <w:rPr>
          <w:rFonts w:ascii="Century Gothic" w:hAnsi="Century Gothic"/>
          <w:sz w:val="20"/>
        </w:rPr>
      </w:pPr>
    </w:p>
    <w:p w14:paraId="572C3C8E"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71BF032" w14:textId="77777777" w:rsidR="00923CCC" w:rsidRDefault="00923CCC" w:rsidP="005E4EB4">
      <w:pPr>
        <w:pStyle w:val="DefaultStyle"/>
        <w:tabs>
          <w:tab w:val="right" w:pos="9072"/>
        </w:tabs>
        <w:spacing w:after="120" w:line="276" w:lineRule="auto"/>
        <w:rPr>
          <w:rFonts w:ascii="Century Gothic" w:hAnsi="Century Gothic"/>
          <w:sz w:val="20"/>
        </w:rPr>
      </w:pPr>
    </w:p>
    <w:p w14:paraId="65DA9B7C"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5E168D9A" w14:textId="77777777" w:rsidTr="00C90284">
        <w:trPr>
          <w:cantSplit/>
          <w:jc w:val="center"/>
        </w:trPr>
        <w:tc>
          <w:tcPr>
            <w:tcW w:w="4809" w:type="dxa"/>
            <w:tcBorders>
              <w:right w:val="single" w:sz="12" w:space="0" w:color="00000A"/>
            </w:tcBorders>
            <w:shd w:val="clear" w:color="auto" w:fill="FFFFFF"/>
          </w:tcPr>
          <w:p w14:paraId="0E8BBE6A"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2149E3C"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C072058" w14:textId="77777777" w:rsidR="0062270F" w:rsidRPr="00FC4AD0" w:rsidRDefault="0062270F" w:rsidP="0062270F">
            <w:pPr>
              <w:pStyle w:val="DefaultStyle"/>
              <w:spacing w:line="276" w:lineRule="auto"/>
              <w:rPr>
                <w:rFonts w:ascii="Century Gothic" w:hAnsi="Century Gothic"/>
                <w:sz w:val="20"/>
              </w:rPr>
            </w:pPr>
          </w:p>
          <w:p w14:paraId="08707A7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79A00C6" w14:textId="77777777" w:rsidTr="00C90284">
        <w:trPr>
          <w:cantSplit/>
          <w:trHeight w:val="332"/>
          <w:jc w:val="center"/>
        </w:trPr>
        <w:tc>
          <w:tcPr>
            <w:tcW w:w="4809" w:type="dxa"/>
            <w:tcBorders>
              <w:right w:val="single" w:sz="12" w:space="0" w:color="00000A"/>
            </w:tcBorders>
            <w:shd w:val="clear" w:color="auto" w:fill="FFFFFF"/>
          </w:tcPr>
          <w:p w14:paraId="22434881"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A414480" w14:textId="77777777" w:rsidR="0062270F" w:rsidRPr="00FC4AD0" w:rsidRDefault="0062270F" w:rsidP="0062270F">
            <w:pPr>
              <w:pStyle w:val="DefaultStyle"/>
              <w:spacing w:line="276" w:lineRule="auto"/>
              <w:rPr>
                <w:rFonts w:ascii="Century Gothic" w:hAnsi="Century Gothic"/>
                <w:sz w:val="20"/>
              </w:rPr>
            </w:pPr>
          </w:p>
          <w:p w14:paraId="04ED887E"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9785A4A" w14:textId="77777777" w:rsidTr="00C90284">
        <w:trPr>
          <w:cantSplit/>
          <w:trHeight w:val="395"/>
          <w:jc w:val="center"/>
        </w:trPr>
        <w:tc>
          <w:tcPr>
            <w:tcW w:w="4809" w:type="dxa"/>
            <w:tcBorders>
              <w:right w:val="single" w:sz="12" w:space="0" w:color="00000A"/>
            </w:tcBorders>
            <w:shd w:val="clear" w:color="auto" w:fill="FFFFFF"/>
          </w:tcPr>
          <w:p w14:paraId="5A1C6BD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F6214FD" w14:textId="77777777" w:rsidR="0062270F" w:rsidRPr="00FC4AD0" w:rsidRDefault="0062270F" w:rsidP="0062270F">
            <w:pPr>
              <w:pStyle w:val="DefaultStyle"/>
              <w:spacing w:line="276" w:lineRule="auto"/>
              <w:jc w:val="right"/>
              <w:rPr>
                <w:rFonts w:ascii="Century Gothic" w:hAnsi="Century Gothic"/>
                <w:sz w:val="20"/>
              </w:rPr>
            </w:pPr>
          </w:p>
          <w:p w14:paraId="40CBE761"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9C78746" w14:textId="77777777" w:rsidTr="00CD0AAD">
        <w:trPr>
          <w:cantSplit/>
          <w:trHeight w:val="530"/>
          <w:jc w:val="center"/>
        </w:trPr>
        <w:tc>
          <w:tcPr>
            <w:tcW w:w="4809" w:type="dxa"/>
            <w:tcBorders>
              <w:right w:val="single" w:sz="12" w:space="0" w:color="00000A"/>
            </w:tcBorders>
            <w:shd w:val="clear" w:color="auto" w:fill="FFFFFF"/>
          </w:tcPr>
          <w:p w14:paraId="492CB1DB" w14:textId="77777777" w:rsidR="0062270F" w:rsidRPr="00FC4AD0" w:rsidRDefault="0062270F" w:rsidP="0062270F">
            <w:pPr>
              <w:pStyle w:val="DefaultStyle"/>
              <w:spacing w:line="276" w:lineRule="auto"/>
              <w:jc w:val="both"/>
              <w:rPr>
                <w:rFonts w:ascii="Century Gothic" w:hAnsi="Century Gothic"/>
                <w:sz w:val="20"/>
              </w:rPr>
            </w:pPr>
          </w:p>
          <w:p w14:paraId="52B00AC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4699730B" w14:textId="77777777" w:rsidR="0062270F" w:rsidRPr="00FC4AD0" w:rsidRDefault="0062270F" w:rsidP="0062270F">
            <w:pPr>
              <w:pStyle w:val="DefaultStyle"/>
              <w:spacing w:line="276" w:lineRule="auto"/>
              <w:jc w:val="center"/>
              <w:rPr>
                <w:rFonts w:ascii="Century Gothic" w:hAnsi="Century Gothic"/>
                <w:sz w:val="20"/>
              </w:rPr>
            </w:pPr>
          </w:p>
          <w:p w14:paraId="07DF3A2D" w14:textId="77777777" w:rsidR="0062270F" w:rsidRPr="00FC4AD0" w:rsidRDefault="0062270F" w:rsidP="0062270F">
            <w:pPr>
              <w:pStyle w:val="DefaultStyle"/>
              <w:spacing w:line="276" w:lineRule="auto"/>
              <w:rPr>
                <w:rFonts w:ascii="Century Gothic" w:hAnsi="Century Gothic"/>
                <w:sz w:val="20"/>
              </w:rPr>
            </w:pPr>
          </w:p>
        </w:tc>
      </w:tr>
    </w:tbl>
    <w:p w14:paraId="169D4161"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9E1DB84"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8AF100C"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4F0785EF" w14:textId="77777777" w:rsidR="007910E7" w:rsidRPr="00DA0F03" w:rsidRDefault="007910E7" w:rsidP="00DA0F03">
      <w:pPr>
        <w:pStyle w:val="NormalWeb"/>
        <w:spacing w:line="360" w:lineRule="auto"/>
        <w:jc w:val="both"/>
        <w:rPr>
          <w:rFonts w:ascii="Century Gothic" w:hAnsi="Century Gothic"/>
          <w:sz w:val="20"/>
          <w:szCs w:val="20"/>
        </w:rPr>
      </w:pPr>
    </w:p>
    <w:p w14:paraId="6EA9F90A"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09C3DEF6" w14:textId="77777777" w:rsidR="008A47C9" w:rsidRDefault="008A47C9" w:rsidP="00C51171">
      <w:pPr>
        <w:pStyle w:val="DefaultStyle"/>
        <w:tabs>
          <w:tab w:val="right" w:pos="8789"/>
        </w:tabs>
        <w:spacing w:line="360" w:lineRule="auto"/>
        <w:rPr>
          <w:rFonts w:ascii="Century Gothic" w:hAnsi="Century Gothic"/>
          <w:sz w:val="20"/>
        </w:rPr>
      </w:pPr>
    </w:p>
    <w:p w14:paraId="3A4D2D41"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3DCDDEB2"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202C6B72" w14:textId="77777777" w:rsidTr="0062270F">
        <w:trPr>
          <w:cantSplit/>
          <w:jc w:val="center"/>
        </w:trPr>
        <w:tc>
          <w:tcPr>
            <w:tcW w:w="3045" w:type="dxa"/>
            <w:shd w:val="clear" w:color="auto" w:fill="FFFFFF"/>
          </w:tcPr>
          <w:p w14:paraId="1DE52277" w14:textId="77777777" w:rsidR="0062270F" w:rsidRPr="00FC4AD0" w:rsidRDefault="0062270F" w:rsidP="00C51171">
            <w:pPr>
              <w:pStyle w:val="DefaultStyle"/>
              <w:tabs>
                <w:tab w:val="right" w:pos="8789"/>
              </w:tabs>
              <w:spacing w:line="360" w:lineRule="auto"/>
              <w:rPr>
                <w:rFonts w:ascii="Century Gothic" w:hAnsi="Century Gothic"/>
                <w:sz w:val="20"/>
              </w:rPr>
            </w:pPr>
          </w:p>
          <w:p w14:paraId="7A67F3DD"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034DD0"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6CCE705" w14:textId="77777777" w:rsidR="0062270F" w:rsidRPr="00FC4AD0" w:rsidRDefault="0062270F" w:rsidP="00C51171">
            <w:pPr>
              <w:pStyle w:val="DefaultStyle"/>
              <w:tabs>
                <w:tab w:val="right" w:pos="8789"/>
              </w:tabs>
              <w:spacing w:line="360" w:lineRule="auto"/>
              <w:rPr>
                <w:rFonts w:ascii="Century Gothic" w:hAnsi="Century Gothic"/>
                <w:sz w:val="20"/>
              </w:rPr>
            </w:pPr>
          </w:p>
          <w:p w14:paraId="2DC7AF71"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60A2546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4E8C986F" w14:textId="77777777" w:rsidR="0062270F" w:rsidRPr="00FC4AD0" w:rsidRDefault="0062270F" w:rsidP="00C51171">
            <w:pPr>
              <w:pStyle w:val="DefaultStyle"/>
              <w:tabs>
                <w:tab w:val="right" w:pos="8789"/>
              </w:tabs>
              <w:spacing w:line="360" w:lineRule="auto"/>
              <w:rPr>
                <w:rFonts w:ascii="Century Gothic" w:hAnsi="Century Gothic"/>
                <w:sz w:val="20"/>
              </w:rPr>
            </w:pPr>
          </w:p>
          <w:p w14:paraId="02C0A9D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343FD2C7"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0F85EEF2"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6322AA5C" w14:textId="77777777" w:rsidR="00A96528" w:rsidRPr="00FC4AD0" w:rsidRDefault="00A96528">
      <w:pPr>
        <w:pStyle w:val="DefaultStyle"/>
        <w:spacing w:line="276" w:lineRule="auto"/>
        <w:jc w:val="both"/>
        <w:rPr>
          <w:rFonts w:ascii="Century Gothic" w:hAnsi="Century Gothic"/>
          <w:sz w:val="20"/>
        </w:rPr>
      </w:pPr>
    </w:p>
    <w:p w14:paraId="43EE833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302D594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6C6F9B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A67DF04"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DE372F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9BF729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09C99B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22C219E3"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B67DE7A"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ACEACF6"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9" w:name="__UnoMark__2709_2135027740"/>
      <w:bookmarkStart w:id="20" w:name="__UnoMark__1070_1933893160"/>
      <w:bookmarkEnd w:id="19"/>
      <w:bookmarkEnd w:id="20"/>
    </w:p>
    <w:p w14:paraId="55CE2D83" w14:textId="77777777" w:rsidR="00923CCC" w:rsidRDefault="00923CCC">
      <w:pPr>
        <w:pStyle w:val="DefaultStyle"/>
        <w:spacing w:line="276" w:lineRule="auto"/>
        <w:jc w:val="right"/>
        <w:rPr>
          <w:rFonts w:ascii="Century Gothic" w:hAnsi="Century Gothic"/>
          <w:b/>
          <w:sz w:val="20"/>
        </w:rPr>
      </w:pPr>
    </w:p>
    <w:p w14:paraId="61B4D3C1" w14:textId="77777777" w:rsidR="00923CCC" w:rsidRDefault="00923CCC">
      <w:pPr>
        <w:pStyle w:val="DefaultStyle"/>
        <w:spacing w:line="276" w:lineRule="auto"/>
        <w:jc w:val="right"/>
        <w:rPr>
          <w:rFonts w:ascii="Century Gothic" w:hAnsi="Century Gothic"/>
          <w:b/>
          <w:sz w:val="20"/>
        </w:rPr>
      </w:pPr>
    </w:p>
    <w:p w14:paraId="712C72CB"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513CD439" w14:textId="77777777" w:rsidR="00A96528" w:rsidRPr="00FC4AD0" w:rsidRDefault="00A96528">
      <w:pPr>
        <w:pStyle w:val="DefaultStyle"/>
        <w:spacing w:line="276" w:lineRule="auto"/>
        <w:rPr>
          <w:rFonts w:ascii="Century Gothic" w:hAnsi="Century Gothic"/>
          <w:sz w:val="20"/>
        </w:rPr>
      </w:pPr>
    </w:p>
    <w:p w14:paraId="25A67FED" w14:textId="77777777" w:rsidR="00784176" w:rsidRDefault="00784176">
      <w:pPr>
        <w:pStyle w:val="DefaultStyle"/>
        <w:spacing w:line="276" w:lineRule="auto"/>
        <w:rPr>
          <w:ins w:id="21" w:author="YAKUBU-GUMERY Yussif" w:date="2016-06-02T10:29:00Z"/>
          <w:rFonts w:ascii="Century Gothic" w:hAnsi="Century Gothic"/>
          <w:sz w:val="20"/>
        </w:rPr>
      </w:pPr>
    </w:p>
    <w:p w14:paraId="7F866C2E" w14:textId="77777777" w:rsidR="003138DD" w:rsidRDefault="003138DD">
      <w:pPr>
        <w:pStyle w:val="DefaultStyle"/>
        <w:spacing w:line="276" w:lineRule="auto"/>
        <w:rPr>
          <w:ins w:id="22" w:author="YAKUBU-GUMERY Yussif" w:date="2016-06-02T10:29:00Z"/>
          <w:rFonts w:ascii="Century Gothic" w:hAnsi="Century Gothic"/>
          <w:sz w:val="20"/>
        </w:rPr>
      </w:pPr>
    </w:p>
    <w:p w14:paraId="62F10CAE" w14:textId="77777777" w:rsidR="003138DD" w:rsidRDefault="003138DD">
      <w:pPr>
        <w:pStyle w:val="DefaultStyle"/>
        <w:spacing w:line="276" w:lineRule="auto"/>
        <w:rPr>
          <w:ins w:id="23" w:author="YAKUBU-GUMERY Yussif" w:date="2016-06-02T10:29:00Z"/>
          <w:rFonts w:ascii="Century Gothic" w:hAnsi="Century Gothic"/>
          <w:sz w:val="20"/>
        </w:rPr>
      </w:pPr>
    </w:p>
    <w:p w14:paraId="548065AC" w14:textId="77777777" w:rsidR="003138DD" w:rsidRPr="00FC4AD0" w:rsidRDefault="003138DD">
      <w:pPr>
        <w:pStyle w:val="DefaultStyle"/>
        <w:spacing w:line="276" w:lineRule="auto"/>
        <w:rPr>
          <w:rFonts w:ascii="Century Gothic" w:hAnsi="Century Gothic"/>
          <w:sz w:val="20"/>
        </w:rPr>
      </w:pPr>
    </w:p>
    <w:p w14:paraId="5CC957F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3418351" w14:textId="77777777" w:rsidR="00A96528" w:rsidRPr="00FC4AD0" w:rsidRDefault="00A96528">
      <w:pPr>
        <w:pStyle w:val="DefaultStyle"/>
        <w:spacing w:line="276" w:lineRule="auto"/>
        <w:rPr>
          <w:rFonts w:ascii="Century Gothic" w:hAnsi="Century Gothic"/>
          <w:sz w:val="20"/>
        </w:rPr>
      </w:pPr>
    </w:p>
    <w:p w14:paraId="73577E4F"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20</w:t>
      </w:r>
    </w:p>
    <w:p w14:paraId="7E958C44" w14:textId="77777777" w:rsidR="00A96528" w:rsidRPr="00FC4AD0" w:rsidRDefault="00A96528">
      <w:pPr>
        <w:pStyle w:val="DefaultStyle"/>
        <w:spacing w:line="276" w:lineRule="auto"/>
        <w:jc w:val="center"/>
        <w:rPr>
          <w:rFonts w:ascii="Century Gothic" w:hAnsi="Century Gothic"/>
          <w:sz w:val="20"/>
        </w:rPr>
      </w:pPr>
    </w:p>
    <w:p w14:paraId="4A32F860"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206F5577" w14:textId="77777777" w:rsidR="00A96528" w:rsidRPr="00FC4AD0" w:rsidRDefault="00A96528">
      <w:pPr>
        <w:pStyle w:val="DefaultStyle"/>
        <w:spacing w:line="276" w:lineRule="auto"/>
        <w:jc w:val="both"/>
        <w:rPr>
          <w:rFonts w:ascii="Century Gothic" w:hAnsi="Century Gothic"/>
          <w:sz w:val="20"/>
        </w:rPr>
      </w:pPr>
    </w:p>
    <w:p w14:paraId="6A2E80D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15124E78"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24" w:author="OBENG Sandra" w:date="2017-02-15T10:30:00Z">
        <w:r>
          <w:rPr>
            <w:rFonts w:ascii="Century Gothic" w:hAnsi="Century Gothic"/>
            <w:sz w:val="20"/>
          </w:rPr>
          <w:tab/>
        </w:r>
      </w:ins>
    </w:p>
    <w:p w14:paraId="7A58FD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42F682CA" w14:textId="77777777" w:rsidR="00A96528" w:rsidRPr="00FC4AD0" w:rsidRDefault="00A96528">
      <w:pPr>
        <w:pStyle w:val="DefaultStyle"/>
        <w:spacing w:line="276" w:lineRule="auto"/>
        <w:jc w:val="both"/>
        <w:rPr>
          <w:rFonts w:ascii="Century Gothic" w:hAnsi="Century Gothic"/>
          <w:sz w:val="20"/>
        </w:rPr>
      </w:pPr>
    </w:p>
    <w:p w14:paraId="060463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716C5F87" w14:textId="77777777" w:rsidR="00B1127C" w:rsidRDefault="00B1127C">
      <w:pPr>
        <w:pStyle w:val="DefaultStyle"/>
        <w:spacing w:line="276" w:lineRule="auto"/>
        <w:jc w:val="both"/>
        <w:rPr>
          <w:rFonts w:ascii="Century Gothic" w:hAnsi="Century Gothic"/>
          <w:sz w:val="20"/>
        </w:rPr>
      </w:pPr>
    </w:p>
    <w:p w14:paraId="6599C48A"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5715BDC5" w14:textId="77777777" w:rsidR="00A96528" w:rsidRPr="00FC4AD0" w:rsidRDefault="00A96528">
      <w:pPr>
        <w:pStyle w:val="DefaultStyle"/>
        <w:spacing w:line="276" w:lineRule="auto"/>
        <w:jc w:val="both"/>
        <w:rPr>
          <w:rFonts w:ascii="Century Gothic" w:hAnsi="Century Gothic"/>
          <w:sz w:val="20"/>
        </w:rPr>
      </w:pPr>
    </w:p>
    <w:p w14:paraId="781E0E06"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340CE5C1" w14:textId="77777777" w:rsidR="00A96528" w:rsidRPr="00FC4AD0" w:rsidRDefault="00A96528">
      <w:pPr>
        <w:pStyle w:val="DefaultStyle"/>
        <w:spacing w:line="276" w:lineRule="auto"/>
        <w:jc w:val="both"/>
        <w:rPr>
          <w:rFonts w:ascii="Century Gothic" w:hAnsi="Century Gothic"/>
          <w:sz w:val="20"/>
        </w:rPr>
      </w:pPr>
    </w:p>
    <w:p w14:paraId="6DD6F46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6A6B04B5" w14:textId="77777777" w:rsidR="00A96528" w:rsidRPr="00FC4AD0" w:rsidRDefault="00A96528">
      <w:pPr>
        <w:pStyle w:val="DefaultStyle"/>
        <w:spacing w:line="276" w:lineRule="auto"/>
        <w:jc w:val="both"/>
        <w:rPr>
          <w:rFonts w:ascii="Century Gothic" w:hAnsi="Century Gothic"/>
          <w:sz w:val="20"/>
        </w:rPr>
      </w:pPr>
    </w:p>
    <w:p w14:paraId="26A0862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77480778" w14:textId="77777777" w:rsidR="00A96528" w:rsidRPr="00FC4AD0" w:rsidRDefault="00A96528">
      <w:pPr>
        <w:pStyle w:val="DefaultStyle"/>
        <w:spacing w:line="276" w:lineRule="auto"/>
        <w:jc w:val="both"/>
        <w:rPr>
          <w:rFonts w:ascii="Century Gothic" w:hAnsi="Century Gothic"/>
          <w:sz w:val="20"/>
        </w:rPr>
      </w:pPr>
    </w:p>
    <w:p w14:paraId="21537D5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1AFCE227" w14:textId="77777777" w:rsidR="009C7A1D" w:rsidRPr="00FC4AD0" w:rsidRDefault="009C7A1D">
      <w:pPr>
        <w:pStyle w:val="DefaultStyle"/>
        <w:spacing w:line="276" w:lineRule="auto"/>
        <w:jc w:val="both"/>
        <w:rPr>
          <w:rFonts w:ascii="Century Gothic" w:hAnsi="Century Gothic"/>
          <w:sz w:val="20"/>
        </w:rPr>
      </w:pPr>
    </w:p>
    <w:p w14:paraId="727CC0B1" w14:textId="77777777" w:rsidR="009C7A1D" w:rsidRPr="00FC4AD0" w:rsidRDefault="009C7A1D">
      <w:pPr>
        <w:pStyle w:val="DefaultStyle"/>
        <w:spacing w:line="276" w:lineRule="auto"/>
        <w:jc w:val="both"/>
        <w:rPr>
          <w:rFonts w:ascii="Century Gothic" w:hAnsi="Century Gothic"/>
          <w:sz w:val="20"/>
        </w:rPr>
      </w:pPr>
    </w:p>
    <w:p w14:paraId="36F92DED" w14:textId="77777777" w:rsidR="009C7A1D" w:rsidRPr="00FC4AD0" w:rsidRDefault="009C7A1D">
      <w:pPr>
        <w:pStyle w:val="DefaultStyle"/>
        <w:spacing w:line="276" w:lineRule="auto"/>
        <w:jc w:val="both"/>
        <w:rPr>
          <w:rFonts w:ascii="Century Gothic" w:hAnsi="Century Gothic"/>
          <w:sz w:val="20"/>
        </w:rPr>
      </w:pPr>
    </w:p>
    <w:p w14:paraId="1063BF08" w14:textId="77777777" w:rsidR="009C7A1D" w:rsidRPr="00FC4AD0" w:rsidRDefault="009C7A1D">
      <w:pPr>
        <w:pStyle w:val="DefaultStyle"/>
        <w:spacing w:line="276" w:lineRule="auto"/>
        <w:jc w:val="both"/>
        <w:rPr>
          <w:rFonts w:ascii="Century Gothic" w:hAnsi="Century Gothic"/>
          <w:sz w:val="20"/>
        </w:rPr>
      </w:pPr>
    </w:p>
    <w:p w14:paraId="5DA458E4" w14:textId="77777777" w:rsidR="009C7A1D" w:rsidRPr="00FC4AD0" w:rsidRDefault="009C7A1D">
      <w:pPr>
        <w:pStyle w:val="DefaultStyle"/>
        <w:spacing w:line="276" w:lineRule="auto"/>
        <w:jc w:val="both"/>
        <w:rPr>
          <w:rFonts w:ascii="Century Gothic" w:hAnsi="Century Gothic"/>
          <w:sz w:val="20"/>
        </w:rPr>
      </w:pPr>
    </w:p>
    <w:p w14:paraId="04F30B82" w14:textId="77777777" w:rsidR="009C7A1D" w:rsidRPr="00FC4AD0" w:rsidRDefault="009C7A1D">
      <w:pPr>
        <w:pStyle w:val="DefaultStyle"/>
        <w:spacing w:line="276" w:lineRule="auto"/>
        <w:jc w:val="both"/>
        <w:rPr>
          <w:rFonts w:ascii="Century Gothic" w:hAnsi="Century Gothic"/>
          <w:sz w:val="20"/>
        </w:rPr>
      </w:pPr>
    </w:p>
    <w:p w14:paraId="7B0D242F" w14:textId="77777777" w:rsidR="009C7A1D" w:rsidRPr="00FC4AD0" w:rsidRDefault="009C7A1D">
      <w:pPr>
        <w:pStyle w:val="DefaultStyle"/>
        <w:spacing w:line="276" w:lineRule="auto"/>
        <w:jc w:val="both"/>
        <w:rPr>
          <w:rFonts w:ascii="Century Gothic" w:hAnsi="Century Gothic"/>
          <w:sz w:val="20"/>
        </w:rPr>
      </w:pPr>
    </w:p>
    <w:p w14:paraId="4232147D" w14:textId="77777777" w:rsidR="009C7A1D" w:rsidRPr="00A7692C" w:rsidRDefault="009C7A1D">
      <w:pPr>
        <w:pStyle w:val="DefaultStyle"/>
        <w:spacing w:line="276" w:lineRule="auto"/>
        <w:jc w:val="both"/>
        <w:rPr>
          <w:rFonts w:ascii="Century Gothic" w:hAnsi="Century Gothic"/>
          <w:i/>
          <w:sz w:val="20"/>
        </w:rPr>
      </w:pPr>
    </w:p>
    <w:p w14:paraId="1648CB2A" w14:textId="77777777" w:rsidR="009C7A1D" w:rsidRPr="00FC4AD0" w:rsidRDefault="009C7A1D">
      <w:pPr>
        <w:pStyle w:val="DefaultStyle"/>
        <w:spacing w:line="276" w:lineRule="auto"/>
        <w:jc w:val="both"/>
        <w:rPr>
          <w:rFonts w:ascii="Century Gothic" w:hAnsi="Century Gothic"/>
          <w:sz w:val="20"/>
        </w:rPr>
      </w:pPr>
    </w:p>
    <w:p w14:paraId="01A6D63D"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2D59E" w14:textId="77777777" w:rsidR="000031BB" w:rsidRDefault="000031BB" w:rsidP="009B2008">
      <w:pPr>
        <w:spacing w:after="0" w:line="240" w:lineRule="auto"/>
      </w:pPr>
      <w:r>
        <w:separator/>
      </w:r>
    </w:p>
  </w:endnote>
  <w:endnote w:type="continuationSeparator" w:id="0">
    <w:p w14:paraId="48F23282" w14:textId="77777777" w:rsidR="000031BB" w:rsidRDefault="000031BB"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258260B8"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r w:rsidR="00055B00">
          <w:rPr>
            <w:rFonts w:ascii="Century Gothic" w:hAnsi="Century Gothic"/>
            <w:b/>
            <w:sz w:val="20"/>
          </w:rPr>
          <w:t>1</w:t>
        </w:r>
        <w:r w:rsidR="00397D24">
          <w:rPr>
            <w:rFonts w:ascii="Century Gothic" w:hAnsi="Century Gothic"/>
            <w:b/>
            <w:sz w:val="20"/>
          </w:rPr>
          <w:t>9</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15C5481D"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9CAD" w14:textId="77777777" w:rsidR="000031BB" w:rsidRDefault="000031BB" w:rsidP="009B2008">
      <w:pPr>
        <w:spacing w:after="0" w:line="240" w:lineRule="auto"/>
      </w:pPr>
      <w:r>
        <w:separator/>
      </w:r>
    </w:p>
  </w:footnote>
  <w:footnote w:type="continuationSeparator" w:id="0">
    <w:p w14:paraId="0B184E1F" w14:textId="77777777" w:rsidR="000031BB" w:rsidRDefault="000031BB"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031BB"/>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1ADA"/>
    <w:rsid w:val="00C0352B"/>
    <w:rsid w:val="00C2492F"/>
    <w:rsid w:val="00C36A56"/>
    <w:rsid w:val="00C46AE9"/>
    <w:rsid w:val="00C51171"/>
    <w:rsid w:val="00C75A95"/>
    <w:rsid w:val="00C861B8"/>
    <w:rsid w:val="00C90284"/>
    <w:rsid w:val="00CB133C"/>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4F0124"/>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17D1-08B8-469A-B58F-14AD30F7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2019-01-11T13:28:00Z</dcterms:created>
  <dcterms:modified xsi:type="dcterms:W3CDTF">2019-01-11T13:28:00Z</dcterms:modified>
</cp:coreProperties>
</file>