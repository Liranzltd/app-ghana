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BBFD" w14:textId="35F14313"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45E5BBE4" w14:textId="77777777" w:rsidR="00A96528" w:rsidRPr="00FC4AD0" w:rsidRDefault="00A96528">
      <w:pPr>
        <w:pStyle w:val="DefaultStyle"/>
        <w:spacing w:line="276" w:lineRule="auto"/>
        <w:rPr>
          <w:rFonts w:ascii="Century Gothic" w:hAnsi="Century Gothic"/>
          <w:sz w:val="20"/>
        </w:rPr>
      </w:pPr>
    </w:p>
    <w:p w14:paraId="1965F1A6" w14:textId="77777777" w:rsidR="00A96528" w:rsidRPr="00FC4AD0" w:rsidRDefault="00A96528">
      <w:pPr>
        <w:pStyle w:val="DefaultStyle"/>
        <w:spacing w:line="276" w:lineRule="auto"/>
        <w:rPr>
          <w:rFonts w:ascii="Century Gothic" w:hAnsi="Century Gothic"/>
          <w:sz w:val="20"/>
        </w:rPr>
      </w:pPr>
    </w:p>
    <w:p w14:paraId="76F41C48" w14:textId="77777777" w:rsidR="00A96528" w:rsidRPr="00FC4AD0" w:rsidRDefault="00A96528">
      <w:pPr>
        <w:pStyle w:val="DefaultStyle"/>
        <w:spacing w:line="276" w:lineRule="auto"/>
        <w:rPr>
          <w:rFonts w:ascii="Century Gothic" w:hAnsi="Century Gothic"/>
          <w:sz w:val="20"/>
        </w:rPr>
      </w:pPr>
    </w:p>
    <w:p w14:paraId="0DEDF217"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20</w:t>
      </w:r>
    </w:p>
    <w:p w14:paraId="7C6D209D" w14:textId="77777777" w:rsidR="00813687" w:rsidRDefault="00813687">
      <w:pPr>
        <w:pStyle w:val="DefaultStyle"/>
        <w:spacing w:line="276" w:lineRule="auto"/>
        <w:rPr>
          <w:ins w:id="0" w:author="OBENG Sandra" w:date="2019-01-08T10:45:00Z"/>
          <w:rFonts w:ascii="Century Gothic" w:hAnsi="Century Gothic"/>
          <w:b/>
          <w:sz w:val="20"/>
        </w:rPr>
      </w:pPr>
    </w:p>
    <w:p w14:paraId="01891316" w14:textId="7A88AB4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1" w:author="stephen yankey" w:date="2019-01-18T04:01:00Z">
        <w:r w:rsidRPr="00FC4AD0" w:rsidDel="00CC00C2">
          <w:rPr>
            <w:rFonts w:ascii="Century Gothic" w:hAnsi="Century Gothic"/>
            <w:b/>
            <w:sz w:val="20"/>
          </w:rPr>
          <w:delText>___</w:delText>
        </w:r>
      </w:del>
      <w:ins w:id="2" w:author="stephen yankey" w:date="2019-01-18T04:01:00Z">
        <w:r w:rsidR="00CC00C2">
          <w:rPr>
            <w:rFonts w:ascii="Century Gothic" w:hAnsi="Century Gothic"/>
            <w:b/>
            <w:sz w:val="20"/>
          </w:rPr>
          <w:t>STEPHEN YANKEY</w:t>
        </w:r>
      </w:ins>
      <w:del w:id="3" w:author="stephen yankey" w:date="2019-01-18T04:01:00Z">
        <w:r w:rsidRPr="00FC4AD0" w:rsidDel="00CC00C2">
          <w:rPr>
            <w:rFonts w:ascii="Century Gothic" w:hAnsi="Century Gothic"/>
            <w:b/>
            <w:sz w:val="20"/>
          </w:rPr>
          <w:delText>___________________________</w:delText>
        </w:r>
        <w:r w:rsidRPr="00FC4AD0" w:rsidDel="00CC00C2">
          <w:rPr>
            <w:rFonts w:ascii="Century Gothic" w:hAnsi="Century Gothic"/>
            <w:b/>
            <w:sz w:val="20"/>
          </w:rPr>
          <w:tab/>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2ADE3C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6407DFEC" w14:textId="77777777" w:rsidR="00A96528" w:rsidRPr="00FC4AD0" w:rsidRDefault="00A96528">
      <w:pPr>
        <w:pStyle w:val="DefaultStyle"/>
        <w:spacing w:line="276" w:lineRule="auto"/>
        <w:jc w:val="both"/>
        <w:rPr>
          <w:rFonts w:ascii="Century Gothic" w:hAnsi="Century Gothic"/>
          <w:sz w:val="20"/>
        </w:rPr>
      </w:pPr>
    </w:p>
    <w:p w14:paraId="1D264088" w14:textId="77777777" w:rsidR="00A96528" w:rsidRPr="00FC4AD0" w:rsidRDefault="00A96528">
      <w:pPr>
        <w:pStyle w:val="DefaultStyle"/>
        <w:spacing w:line="276" w:lineRule="auto"/>
        <w:rPr>
          <w:rFonts w:ascii="Century Gothic" w:hAnsi="Century Gothic"/>
          <w:sz w:val="20"/>
        </w:rPr>
      </w:pPr>
    </w:p>
    <w:p w14:paraId="5F8659D3"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4030EB3D"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2FBD591B" w14:textId="77777777" w:rsidR="00A96528" w:rsidRPr="00FC4AD0" w:rsidRDefault="00A96528">
      <w:pPr>
        <w:pStyle w:val="DefaultStyle"/>
        <w:spacing w:line="276" w:lineRule="auto"/>
        <w:rPr>
          <w:rFonts w:ascii="Century Gothic" w:hAnsi="Century Gothic"/>
          <w:sz w:val="20"/>
        </w:rPr>
      </w:pPr>
    </w:p>
    <w:p w14:paraId="0E102166"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1BDE0F90" w14:textId="77777777" w:rsidR="00A96528" w:rsidRPr="00FC4AD0" w:rsidRDefault="00A96528">
      <w:pPr>
        <w:pStyle w:val="DefaultStyle"/>
        <w:spacing w:line="276" w:lineRule="auto"/>
        <w:jc w:val="both"/>
        <w:rPr>
          <w:rFonts w:ascii="Century Gothic" w:hAnsi="Century Gothic"/>
          <w:sz w:val="20"/>
        </w:rPr>
      </w:pPr>
    </w:p>
    <w:p w14:paraId="3107C20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1AC7C83" w14:textId="77777777" w:rsidR="00A96528" w:rsidRPr="00FC4AD0" w:rsidRDefault="00A96528">
      <w:pPr>
        <w:pStyle w:val="DefaultStyle"/>
        <w:spacing w:line="276" w:lineRule="auto"/>
        <w:jc w:val="both"/>
        <w:rPr>
          <w:rFonts w:ascii="Century Gothic" w:hAnsi="Century Gothic"/>
          <w:sz w:val="20"/>
        </w:rPr>
      </w:pPr>
    </w:p>
    <w:p w14:paraId="213176D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01AA1538" w14:textId="77777777" w:rsidR="00A96528" w:rsidRPr="00FC4AD0" w:rsidRDefault="00A96528">
      <w:pPr>
        <w:pStyle w:val="DefaultStyle"/>
        <w:spacing w:line="276" w:lineRule="auto"/>
        <w:jc w:val="both"/>
        <w:rPr>
          <w:rFonts w:ascii="Century Gothic" w:hAnsi="Century Gothic"/>
          <w:sz w:val="20"/>
        </w:rPr>
      </w:pPr>
    </w:p>
    <w:p w14:paraId="74FCAE6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1CBB93F1" w14:textId="77777777" w:rsidR="00A96528" w:rsidRPr="00FC4AD0" w:rsidRDefault="00A96528">
      <w:pPr>
        <w:pStyle w:val="DefaultStyle"/>
        <w:spacing w:line="276" w:lineRule="auto"/>
        <w:jc w:val="both"/>
        <w:rPr>
          <w:rFonts w:ascii="Century Gothic" w:hAnsi="Century Gothic"/>
          <w:sz w:val="20"/>
        </w:rPr>
      </w:pPr>
    </w:p>
    <w:p w14:paraId="63274091"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73E4E778" w14:textId="77777777" w:rsidR="00A96528" w:rsidRPr="00FC4AD0" w:rsidRDefault="00A96528">
      <w:pPr>
        <w:pStyle w:val="Header"/>
        <w:tabs>
          <w:tab w:val="left" w:pos="720"/>
        </w:tabs>
        <w:spacing w:line="276" w:lineRule="auto"/>
        <w:rPr>
          <w:rFonts w:ascii="Century Gothic" w:hAnsi="Century Gothic"/>
          <w:sz w:val="20"/>
        </w:rPr>
      </w:pPr>
    </w:p>
    <w:p w14:paraId="2F90DCE8" w14:textId="77777777" w:rsidR="005D79B3" w:rsidRPr="00FC4AD0" w:rsidRDefault="005D79B3">
      <w:pPr>
        <w:pStyle w:val="Header"/>
        <w:tabs>
          <w:tab w:val="left" w:pos="720"/>
        </w:tabs>
        <w:spacing w:line="276" w:lineRule="auto"/>
        <w:rPr>
          <w:rFonts w:ascii="Century Gothic" w:hAnsi="Century Gothic"/>
          <w:sz w:val="20"/>
        </w:rPr>
      </w:pPr>
    </w:p>
    <w:p w14:paraId="637782ED"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AE6A558" w14:textId="77777777" w:rsidR="00EA5157" w:rsidRDefault="00EA5157">
      <w:pPr>
        <w:pStyle w:val="Header"/>
        <w:tabs>
          <w:tab w:val="left" w:pos="720"/>
        </w:tabs>
        <w:spacing w:line="276" w:lineRule="auto"/>
        <w:rPr>
          <w:rFonts w:ascii="Century Gothic" w:hAnsi="Century Gothic"/>
          <w:sz w:val="20"/>
        </w:rPr>
      </w:pPr>
    </w:p>
    <w:p w14:paraId="7D622CB5" w14:textId="77777777" w:rsidR="00EA5157" w:rsidRDefault="00EA5157">
      <w:pPr>
        <w:pStyle w:val="Header"/>
        <w:tabs>
          <w:tab w:val="left" w:pos="720"/>
        </w:tabs>
        <w:spacing w:line="276" w:lineRule="auto"/>
        <w:rPr>
          <w:rFonts w:ascii="Century Gothic" w:hAnsi="Century Gothic"/>
          <w:sz w:val="20"/>
        </w:rPr>
      </w:pPr>
    </w:p>
    <w:p w14:paraId="3A5A12D1"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2C90A788"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4477CA72"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429E608A"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50EA61E7"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4ABAB79B"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7822833B"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5F116B0A"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3A443B2C" w14:textId="77777777" w:rsidR="00D54BA3" w:rsidRDefault="00D54BA3" w:rsidP="00FC4AD0">
      <w:pPr>
        <w:pStyle w:val="DefaultStyle"/>
        <w:spacing w:line="276" w:lineRule="auto"/>
        <w:rPr>
          <w:rFonts w:ascii="Century Gothic" w:hAnsi="Century Gothic"/>
          <w:sz w:val="20"/>
        </w:rPr>
      </w:pPr>
    </w:p>
    <w:p w14:paraId="669EC6F9" w14:textId="77777777" w:rsidR="00D54BA3" w:rsidRPr="00FC4AD0" w:rsidRDefault="00D54BA3" w:rsidP="00FC4AD0">
      <w:pPr>
        <w:pStyle w:val="DefaultStyle"/>
        <w:spacing w:line="276" w:lineRule="auto"/>
        <w:rPr>
          <w:rFonts w:ascii="Century Gothic" w:hAnsi="Century Gothic"/>
          <w:sz w:val="20"/>
        </w:rPr>
      </w:pPr>
    </w:p>
    <w:p w14:paraId="74441CF0"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74172543" w14:textId="77777777" w:rsidR="00A96528" w:rsidRPr="00FC4AD0" w:rsidRDefault="00A96528">
      <w:pPr>
        <w:pStyle w:val="TOAHeading"/>
        <w:tabs>
          <w:tab w:val="right" w:pos="9072"/>
        </w:tabs>
        <w:suppressAutoHyphens w:val="0"/>
        <w:rPr>
          <w:rFonts w:ascii="Century Gothic" w:hAnsi="Century Gothic"/>
          <w:sz w:val="20"/>
        </w:rPr>
      </w:pPr>
    </w:p>
    <w:p w14:paraId="36FD61C5"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20</w:t>
      </w:r>
    </w:p>
    <w:p w14:paraId="319C81BB" w14:textId="77777777" w:rsidR="00813687" w:rsidRDefault="00813687">
      <w:pPr>
        <w:pStyle w:val="DefaultStyle"/>
        <w:rPr>
          <w:rFonts w:ascii="Century Gothic" w:hAnsi="Century Gothic"/>
          <w:b/>
          <w:sz w:val="20"/>
        </w:rPr>
      </w:pPr>
    </w:p>
    <w:p w14:paraId="5C29C17E" w14:textId="3A72C68E"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proofErr w:type="gramStart"/>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Supplier</w:t>
      </w:r>
      <w:proofErr w:type="gramEnd"/>
      <w:r w:rsidRPr="00FC4AD0">
        <w:rPr>
          <w:rFonts w:ascii="Century Gothic" w:hAnsi="Century Gothic"/>
          <w:b/>
          <w:sz w:val="20"/>
        </w:rPr>
        <w:t xml:space="preserve"> Name:    </w:t>
      </w:r>
      <w:r w:rsidRPr="00FC4AD0">
        <w:rPr>
          <w:rFonts w:ascii="Century Gothic" w:hAnsi="Century Gothic"/>
          <w:sz w:val="18"/>
          <w:szCs w:val="18"/>
        </w:rPr>
        <w:t>_</w:t>
      </w:r>
      <w:ins w:id="9" w:author="stephen yankey" w:date="2019-01-18T04:02:00Z">
        <w:r w:rsidR="00CC00C2">
          <w:rPr>
            <w:rFonts w:ascii="Century Gothic" w:hAnsi="Century Gothic"/>
            <w:sz w:val="18"/>
            <w:szCs w:val="18"/>
          </w:rPr>
          <w:t>STEPMAAM CLASSIC CONSULT</w:t>
        </w:r>
      </w:ins>
      <w:bookmarkStart w:id="10" w:name="_GoBack"/>
      <w:bookmarkEnd w:id="10"/>
      <w:del w:id="11" w:author="stephen yankey" w:date="2019-01-18T04:02:00Z">
        <w:r w:rsidRPr="00FC4AD0" w:rsidDel="00CC00C2">
          <w:rPr>
            <w:rFonts w:ascii="Century Gothic" w:hAnsi="Century Gothic"/>
            <w:sz w:val="18"/>
            <w:szCs w:val="18"/>
          </w:rPr>
          <w:delText>______________________</w:delText>
        </w:r>
        <w:r w:rsidR="00FC4AD0" w:rsidDel="00CC00C2">
          <w:rPr>
            <w:rFonts w:ascii="Century Gothic" w:hAnsi="Century Gothic"/>
            <w:sz w:val="18"/>
            <w:szCs w:val="18"/>
          </w:rPr>
          <w:delText>_</w:delText>
        </w:r>
      </w:del>
    </w:p>
    <w:p w14:paraId="48F0E174" w14:textId="77777777" w:rsidR="00A96528" w:rsidRPr="00FC4AD0" w:rsidRDefault="00A96528">
      <w:pPr>
        <w:pStyle w:val="DefaultStyle"/>
        <w:rPr>
          <w:rFonts w:ascii="Century Gothic" w:hAnsi="Century Gothic"/>
          <w:sz w:val="18"/>
          <w:szCs w:val="18"/>
        </w:rPr>
      </w:pPr>
    </w:p>
    <w:p w14:paraId="5C060172" w14:textId="77777777" w:rsidR="005E4EB4" w:rsidRDefault="005E4EB4">
      <w:pPr>
        <w:pStyle w:val="DefaultStyle"/>
        <w:rPr>
          <w:rFonts w:ascii="Century Gothic" w:hAnsi="Century Gothic"/>
          <w:sz w:val="20"/>
        </w:rPr>
      </w:pPr>
    </w:p>
    <w:p w14:paraId="6D72583D" w14:textId="77777777" w:rsidR="00D54BA3" w:rsidRPr="00FC4AD0" w:rsidRDefault="00D54BA3">
      <w:pPr>
        <w:pStyle w:val="DefaultStyle"/>
        <w:rPr>
          <w:rFonts w:ascii="Century Gothic" w:hAnsi="Century Gothic"/>
          <w:sz w:val="20"/>
        </w:rPr>
      </w:pPr>
    </w:p>
    <w:p w14:paraId="56B01698"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3C5F9791" w14:textId="77777777" w:rsidR="00A96528" w:rsidRPr="00FC4AD0" w:rsidRDefault="00A96528">
      <w:pPr>
        <w:pStyle w:val="DefaultStyle"/>
        <w:spacing w:line="276" w:lineRule="auto"/>
        <w:jc w:val="both"/>
        <w:rPr>
          <w:rFonts w:ascii="Century Gothic" w:hAnsi="Century Gothic"/>
          <w:sz w:val="20"/>
        </w:rPr>
      </w:pPr>
    </w:p>
    <w:p w14:paraId="3A46610E"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39062596"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2">
          <w:tblGrid>
            <w:gridCol w:w="618"/>
            <w:gridCol w:w="4291"/>
            <w:gridCol w:w="1009"/>
            <w:gridCol w:w="1501"/>
            <w:gridCol w:w="1520"/>
          </w:tblGrid>
        </w:tblGridChange>
      </w:tblGrid>
      <w:tr w:rsidR="00A96528" w:rsidRPr="00FC4AD0" w14:paraId="1251A3B0"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3BDCBA9E" w14:textId="77777777" w:rsidR="00A96528" w:rsidRPr="00FC4AD0" w:rsidRDefault="00A96528">
            <w:pPr>
              <w:pStyle w:val="DefaultStyle"/>
              <w:spacing w:line="276" w:lineRule="auto"/>
              <w:jc w:val="center"/>
              <w:rPr>
                <w:rFonts w:ascii="Century Gothic" w:hAnsi="Century Gothic"/>
                <w:sz w:val="20"/>
              </w:rPr>
            </w:pPr>
          </w:p>
          <w:p w14:paraId="1DF0120C"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DF1174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515B144" w14:textId="77777777" w:rsidR="00A96528" w:rsidRPr="00FC4AD0" w:rsidRDefault="00A96528">
            <w:pPr>
              <w:pStyle w:val="DefaultStyle"/>
              <w:spacing w:line="276" w:lineRule="auto"/>
              <w:jc w:val="center"/>
              <w:rPr>
                <w:rFonts w:ascii="Century Gothic" w:hAnsi="Century Gothic"/>
                <w:sz w:val="20"/>
              </w:rPr>
            </w:pPr>
          </w:p>
          <w:p w14:paraId="6C3E4E5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D4FB114" w14:textId="77777777" w:rsidR="00A96528" w:rsidRPr="00FC4AD0" w:rsidRDefault="00A96528">
            <w:pPr>
              <w:pStyle w:val="DefaultStyle"/>
              <w:spacing w:line="276" w:lineRule="auto"/>
              <w:jc w:val="center"/>
              <w:rPr>
                <w:rFonts w:ascii="Century Gothic" w:hAnsi="Century Gothic"/>
                <w:sz w:val="20"/>
              </w:rPr>
            </w:pPr>
          </w:p>
          <w:p w14:paraId="6549078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3DB2E03F"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098745E5"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3"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4"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61013F66"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7EA0932"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7"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386F6E2C"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5E271D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9"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B3709FE"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465D8A87"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259115F8" w14:textId="77777777" w:rsidR="00813687" w:rsidRDefault="00813687" w:rsidP="00A758F0">
            <w:pPr>
              <w:pStyle w:val="DefaultStyle"/>
              <w:tabs>
                <w:tab w:val="center" w:pos="224"/>
              </w:tabs>
              <w:spacing w:line="240" w:lineRule="auto"/>
              <w:rPr>
                <w:ins w:id="20" w:author="OBENG Sandra" w:date="2019-01-08T10:48:00Z"/>
                <w:rFonts w:ascii="Century Gothic" w:hAnsi="Century Gothic"/>
                <w:b/>
                <w:sz w:val="20"/>
              </w:rPr>
            </w:pPr>
          </w:p>
          <w:p w14:paraId="4A049246"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C6C76B3" w14:textId="77777777" w:rsidR="00756048" w:rsidRDefault="00756048" w:rsidP="00C90284">
            <w:pPr>
              <w:pStyle w:val="DefaultStyle"/>
              <w:spacing w:line="240" w:lineRule="auto"/>
              <w:jc w:val="center"/>
              <w:rPr>
                <w:rFonts w:ascii="Century Gothic" w:hAnsi="Century Gothic"/>
                <w:b/>
                <w:sz w:val="20"/>
              </w:rPr>
            </w:pPr>
          </w:p>
          <w:p w14:paraId="581280C0" w14:textId="77777777" w:rsidR="00756048" w:rsidRDefault="00756048" w:rsidP="002E57D1">
            <w:pPr>
              <w:pStyle w:val="DefaultStyle"/>
              <w:spacing w:line="240" w:lineRule="auto"/>
              <w:rPr>
                <w:rFonts w:ascii="Century Gothic" w:hAnsi="Century Gothic"/>
                <w:b/>
                <w:sz w:val="20"/>
              </w:rPr>
            </w:pPr>
          </w:p>
          <w:p w14:paraId="58E229C7" w14:textId="77777777" w:rsidR="00756048" w:rsidRDefault="00756048" w:rsidP="002E57D1">
            <w:pPr>
              <w:pStyle w:val="DefaultStyle"/>
              <w:spacing w:line="240" w:lineRule="auto"/>
              <w:rPr>
                <w:rFonts w:ascii="Century Gothic" w:hAnsi="Century Gothic"/>
                <w:b/>
                <w:sz w:val="20"/>
              </w:rPr>
            </w:pPr>
          </w:p>
          <w:p w14:paraId="7769A3F0"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2AC31690" w14:textId="77777777" w:rsidR="00756048" w:rsidRPr="00813687" w:rsidRDefault="00B01808" w:rsidP="004F33A1">
            <w:pPr>
              <w:rPr>
                <w:rFonts w:ascii="Century Gothic" w:hAnsi="Century Gothic" w:cs="Calibri"/>
                <w:b/>
                <w:color w:val="000000"/>
                <w:sz w:val="20"/>
                <w:szCs w:val="20"/>
              </w:rPr>
            </w:pPr>
            <w:r>
              <w:rPr>
                <w:rFonts w:ascii="Calibri" w:hAnsi="Calibri"/>
                <w:b/>
                <w:sz w:val="24"/>
              </w:rPr>
              <w:t xml:space="preserve">PAPER CLIPS </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19456D34" w14:textId="77777777" w:rsidR="009522F0" w:rsidRDefault="009522F0" w:rsidP="002E57D1">
            <w:pPr>
              <w:pStyle w:val="DefaultStyle"/>
              <w:spacing w:line="240" w:lineRule="auto"/>
              <w:rPr>
                <w:rFonts w:ascii="Century Gothic" w:hAnsi="Century Gothic"/>
                <w:b/>
                <w:sz w:val="20"/>
              </w:rPr>
            </w:pPr>
          </w:p>
          <w:p w14:paraId="177B2408" w14:textId="77777777" w:rsidR="009522F0" w:rsidRDefault="009522F0" w:rsidP="002E57D1">
            <w:pPr>
              <w:pStyle w:val="DefaultStyle"/>
              <w:spacing w:line="240" w:lineRule="auto"/>
              <w:rPr>
                <w:rFonts w:ascii="Century Gothic" w:hAnsi="Century Gothic"/>
                <w:b/>
                <w:sz w:val="20"/>
              </w:rPr>
            </w:pPr>
          </w:p>
          <w:p w14:paraId="6A220CF6" w14:textId="77777777" w:rsidR="00833E03" w:rsidRDefault="00B01808" w:rsidP="002E57D1">
            <w:pPr>
              <w:pStyle w:val="DefaultStyle"/>
              <w:spacing w:line="240" w:lineRule="auto"/>
              <w:rPr>
                <w:rFonts w:ascii="Century Gothic" w:hAnsi="Century Gothic"/>
                <w:b/>
                <w:sz w:val="20"/>
              </w:rPr>
            </w:pPr>
            <w:r>
              <w:rPr>
                <w:rFonts w:ascii="Century Gothic" w:hAnsi="Century Gothic"/>
                <w:b/>
                <w:sz w:val="20"/>
              </w:rPr>
              <w:t>2</w:t>
            </w:r>
            <w:r w:rsidR="00E658C7">
              <w:rPr>
                <w:rFonts w:ascii="Century Gothic" w:hAnsi="Century Gothic"/>
                <w:b/>
                <w:sz w:val="20"/>
              </w:rPr>
              <w:t>0</w:t>
            </w:r>
            <w:r w:rsidR="00AF7118">
              <w:rPr>
                <w:rFonts w:ascii="Century Gothic" w:hAnsi="Century Gothic"/>
                <w:b/>
                <w:sz w:val="20"/>
              </w:rPr>
              <w:t>00</w:t>
            </w:r>
            <w:r w:rsidR="009522F0">
              <w:rPr>
                <w:rFonts w:ascii="Century Gothic" w:hAnsi="Century Gothic"/>
                <w:b/>
                <w:sz w:val="20"/>
              </w:rPr>
              <w:t xml:space="preserve"> </w:t>
            </w:r>
            <w:ins w:id="21" w:author="OBENG Sandra" w:date="2019-01-10T10:47:00Z">
              <w:r>
                <w:rPr>
                  <w:rFonts w:ascii="Century Gothic" w:hAnsi="Century Gothic"/>
                  <w:b/>
                  <w:sz w:val="20"/>
                </w:rPr>
                <w:t>pkt</w:t>
              </w:r>
            </w:ins>
            <w:ins w:id="22" w:author="OBENG Sandra" w:date="2019-01-10T10:48:00Z">
              <w:r>
                <w:rPr>
                  <w:rFonts w:ascii="Century Gothic" w:hAnsi="Century Gothic"/>
                  <w:b/>
                  <w:sz w:val="20"/>
                </w:rPr>
                <w:t xml:space="preserve"> </w:t>
              </w:r>
            </w:ins>
            <w:r w:rsidR="00055B00">
              <w:rPr>
                <w:rFonts w:ascii="Century Gothic" w:hAnsi="Century Gothic"/>
                <w:b/>
                <w:sz w:val="20"/>
              </w:rPr>
              <w:t xml:space="preserve"> </w:t>
            </w:r>
          </w:p>
          <w:p w14:paraId="37583334" w14:textId="77777777" w:rsidR="00833E03" w:rsidRDefault="00833E03" w:rsidP="002E57D1">
            <w:pPr>
              <w:pStyle w:val="DefaultStyle"/>
              <w:spacing w:line="240" w:lineRule="auto"/>
              <w:rPr>
                <w:rFonts w:ascii="Century Gothic" w:hAnsi="Century Gothic"/>
                <w:b/>
                <w:sz w:val="20"/>
              </w:rPr>
            </w:pPr>
          </w:p>
          <w:p w14:paraId="4DB112B4"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1D2761CD" w14:textId="37CF805E" w:rsidR="00756048" w:rsidRPr="00FC4AD0" w:rsidRDefault="00CC00C2" w:rsidP="00C90284">
            <w:pPr>
              <w:pStyle w:val="DefaultStyle"/>
              <w:spacing w:line="240" w:lineRule="auto"/>
              <w:rPr>
                <w:rFonts w:ascii="Century Gothic" w:hAnsi="Century Gothic"/>
                <w:sz w:val="20"/>
              </w:rPr>
            </w:pPr>
            <w:ins w:id="23" w:author="stephen yankey" w:date="2019-01-18T03:53:00Z">
              <w:r>
                <w:rPr>
                  <w:rFonts w:ascii="Century Gothic" w:hAnsi="Century Gothic"/>
                  <w:sz w:val="20"/>
                </w:rPr>
                <w:t>15.00</w:t>
              </w:r>
            </w:ins>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0ADFCA38" w14:textId="5D014E6E" w:rsidR="00756048" w:rsidRPr="00FC4AD0" w:rsidRDefault="00CC00C2" w:rsidP="00C90284">
            <w:pPr>
              <w:pStyle w:val="DefaultStyle"/>
              <w:spacing w:line="240" w:lineRule="auto"/>
              <w:rPr>
                <w:rFonts w:ascii="Century Gothic" w:hAnsi="Century Gothic"/>
                <w:sz w:val="20"/>
              </w:rPr>
            </w:pPr>
            <w:ins w:id="24" w:author="stephen yankey" w:date="2019-01-18T03:53:00Z">
              <w:r>
                <w:rPr>
                  <w:rFonts w:ascii="Century Gothic" w:hAnsi="Century Gothic"/>
                  <w:sz w:val="20"/>
                </w:rPr>
                <w:t>30,000</w:t>
              </w:r>
            </w:ins>
          </w:p>
        </w:tc>
      </w:tr>
    </w:tbl>
    <w:p w14:paraId="0D984220" w14:textId="77777777" w:rsidR="00DA0F03" w:rsidRPr="00FC4AD0" w:rsidDel="003E7B5D" w:rsidRDefault="00DA0F03" w:rsidP="00C90284">
      <w:pPr>
        <w:pStyle w:val="DefaultStyle"/>
        <w:rPr>
          <w:del w:id="25" w:author="OBENG Sandra" w:date="2019-01-08T11:09:00Z"/>
          <w:rFonts w:ascii="Century Gothic" w:hAnsi="Century Gothic"/>
          <w:sz w:val="18"/>
          <w:szCs w:val="18"/>
        </w:rPr>
      </w:pPr>
    </w:p>
    <w:p w14:paraId="252D7A60" w14:textId="77777777" w:rsidR="00D54BA3" w:rsidRDefault="00D54BA3" w:rsidP="005B36B3">
      <w:pPr>
        <w:pStyle w:val="Subtitle"/>
      </w:pPr>
    </w:p>
    <w:p w14:paraId="5CBC89EB"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4803DC6E" w14:textId="77777777" w:rsidR="00923CCC" w:rsidRDefault="00923CCC" w:rsidP="005E4EB4">
      <w:pPr>
        <w:pStyle w:val="DefaultStyle"/>
        <w:tabs>
          <w:tab w:val="right" w:pos="9072"/>
        </w:tabs>
        <w:spacing w:after="120" w:line="276" w:lineRule="auto"/>
        <w:rPr>
          <w:rFonts w:ascii="Century Gothic" w:hAnsi="Century Gothic"/>
          <w:sz w:val="20"/>
        </w:rPr>
      </w:pPr>
    </w:p>
    <w:p w14:paraId="572C3C8E"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71BF032" w14:textId="77777777" w:rsidR="00923CCC" w:rsidRDefault="00923CCC" w:rsidP="005E4EB4">
      <w:pPr>
        <w:pStyle w:val="DefaultStyle"/>
        <w:tabs>
          <w:tab w:val="right" w:pos="9072"/>
        </w:tabs>
        <w:spacing w:after="120" w:line="276" w:lineRule="auto"/>
        <w:rPr>
          <w:rFonts w:ascii="Century Gothic" w:hAnsi="Century Gothic"/>
          <w:sz w:val="20"/>
        </w:rPr>
      </w:pPr>
    </w:p>
    <w:p w14:paraId="65DA9B7C"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5E168D9A" w14:textId="77777777" w:rsidTr="00C90284">
        <w:trPr>
          <w:cantSplit/>
          <w:jc w:val="center"/>
        </w:trPr>
        <w:tc>
          <w:tcPr>
            <w:tcW w:w="4809" w:type="dxa"/>
            <w:tcBorders>
              <w:right w:val="single" w:sz="12" w:space="0" w:color="00000A"/>
            </w:tcBorders>
            <w:shd w:val="clear" w:color="auto" w:fill="FFFFFF"/>
          </w:tcPr>
          <w:p w14:paraId="0E8BBE6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2149E3C"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C072058" w14:textId="77777777" w:rsidR="0062270F" w:rsidRPr="00FC4AD0" w:rsidRDefault="0062270F" w:rsidP="0062270F">
            <w:pPr>
              <w:pStyle w:val="DefaultStyle"/>
              <w:spacing w:line="276" w:lineRule="auto"/>
              <w:rPr>
                <w:rFonts w:ascii="Century Gothic" w:hAnsi="Century Gothic"/>
                <w:sz w:val="20"/>
              </w:rPr>
            </w:pPr>
          </w:p>
          <w:p w14:paraId="08707A7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79A00C6" w14:textId="77777777" w:rsidTr="00C90284">
        <w:trPr>
          <w:cantSplit/>
          <w:trHeight w:val="332"/>
          <w:jc w:val="center"/>
        </w:trPr>
        <w:tc>
          <w:tcPr>
            <w:tcW w:w="4809" w:type="dxa"/>
            <w:tcBorders>
              <w:right w:val="single" w:sz="12" w:space="0" w:color="00000A"/>
            </w:tcBorders>
            <w:shd w:val="clear" w:color="auto" w:fill="FFFFFF"/>
          </w:tcPr>
          <w:p w14:paraId="22434881"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0A414480" w14:textId="77777777" w:rsidR="0062270F" w:rsidRPr="00FC4AD0" w:rsidRDefault="0062270F" w:rsidP="0062270F">
            <w:pPr>
              <w:pStyle w:val="DefaultStyle"/>
              <w:spacing w:line="276" w:lineRule="auto"/>
              <w:rPr>
                <w:rFonts w:ascii="Century Gothic" w:hAnsi="Century Gothic"/>
                <w:sz w:val="20"/>
              </w:rPr>
            </w:pPr>
          </w:p>
          <w:p w14:paraId="04ED887E"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9785A4A" w14:textId="77777777" w:rsidTr="00C90284">
        <w:trPr>
          <w:cantSplit/>
          <w:trHeight w:val="395"/>
          <w:jc w:val="center"/>
        </w:trPr>
        <w:tc>
          <w:tcPr>
            <w:tcW w:w="4809" w:type="dxa"/>
            <w:tcBorders>
              <w:right w:val="single" w:sz="12" w:space="0" w:color="00000A"/>
            </w:tcBorders>
            <w:shd w:val="clear" w:color="auto" w:fill="FFFFFF"/>
          </w:tcPr>
          <w:p w14:paraId="5A1C6BD8" w14:textId="162ABC10"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w:t>
            </w:r>
            <w:ins w:id="26" w:author="stephen yankey" w:date="2019-01-18T03:53:00Z">
              <w:r w:rsidR="00CC00C2">
                <w:rPr>
                  <w:rFonts w:ascii="Century Gothic" w:hAnsi="Century Gothic"/>
                  <w:sz w:val="20"/>
                </w:rPr>
                <w:t>3</w:t>
              </w:r>
            </w:ins>
            <w:r w:rsidRPr="00FC4AD0">
              <w:rPr>
                <w:rFonts w:ascii="Century Gothic" w:hAnsi="Century Gothic"/>
                <w:sz w:val="20"/>
              </w:rPr>
              <w:t>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0F6214FD" w14:textId="77777777" w:rsidR="0062270F" w:rsidRPr="00FC4AD0" w:rsidRDefault="0062270F" w:rsidP="0062270F">
            <w:pPr>
              <w:pStyle w:val="DefaultStyle"/>
              <w:spacing w:line="276" w:lineRule="auto"/>
              <w:jc w:val="right"/>
              <w:rPr>
                <w:rFonts w:ascii="Century Gothic" w:hAnsi="Century Gothic"/>
                <w:sz w:val="20"/>
              </w:rPr>
            </w:pPr>
          </w:p>
          <w:p w14:paraId="40CBE761"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9C78746" w14:textId="77777777" w:rsidTr="00CD0AAD">
        <w:trPr>
          <w:cantSplit/>
          <w:trHeight w:val="530"/>
          <w:jc w:val="center"/>
        </w:trPr>
        <w:tc>
          <w:tcPr>
            <w:tcW w:w="4809" w:type="dxa"/>
            <w:tcBorders>
              <w:right w:val="single" w:sz="12" w:space="0" w:color="00000A"/>
            </w:tcBorders>
            <w:shd w:val="clear" w:color="auto" w:fill="FFFFFF"/>
          </w:tcPr>
          <w:p w14:paraId="492CB1DB" w14:textId="77777777" w:rsidR="0062270F" w:rsidRPr="00FC4AD0" w:rsidRDefault="0062270F" w:rsidP="0062270F">
            <w:pPr>
              <w:pStyle w:val="DefaultStyle"/>
              <w:spacing w:line="276" w:lineRule="auto"/>
              <w:jc w:val="both"/>
              <w:rPr>
                <w:rFonts w:ascii="Century Gothic" w:hAnsi="Century Gothic"/>
                <w:sz w:val="20"/>
              </w:rPr>
            </w:pPr>
          </w:p>
          <w:p w14:paraId="52B00AC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4699730B" w14:textId="77777777" w:rsidR="0062270F" w:rsidRPr="00FC4AD0" w:rsidRDefault="0062270F" w:rsidP="0062270F">
            <w:pPr>
              <w:pStyle w:val="DefaultStyle"/>
              <w:spacing w:line="276" w:lineRule="auto"/>
              <w:jc w:val="center"/>
              <w:rPr>
                <w:rFonts w:ascii="Century Gothic" w:hAnsi="Century Gothic"/>
                <w:sz w:val="20"/>
              </w:rPr>
            </w:pPr>
          </w:p>
          <w:p w14:paraId="07DF3A2D" w14:textId="4F82C313" w:rsidR="0062270F" w:rsidRPr="00FC4AD0" w:rsidRDefault="00CC00C2" w:rsidP="0062270F">
            <w:pPr>
              <w:pStyle w:val="DefaultStyle"/>
              <w:spacing w:line="276" w:lineRule="auto"/>
              <w:rPr>
                <w:rFonts w:ascii="Century Gothic" w:hAnsi="Century Gothic"/>
                <w:sz w:val="20"/>
              </w:rPr>
            </w:pPr>
            <w:ins w:id="27" w:author="stephen yankey" w:date="2019-01-18T03:54:00Z">
              <w:r>
                <w:rPr>
                  <w:rFonts w:ascii="Century Gothic" w:hAnsi="Century Gothic"/>
                  <w:sz w:val="20"/>
                </w:rPr>
                <w:t>30,000</w:t>
              </w:r>
            </w:ins>
          </w:p>
        </w:tc>
      </w:tr>
    </w:tbl>
    <w:p w14:paraId="169D4161"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9E1DB84"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8AF100C"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4F0785EF" w14:textId="77777777" w:rsidR="007910E7" w:rsidRPr="00DA0F03" w:rsidRDefault="007910E7" w:rsidP="00DA0F03">
      <w:pPr>
        <w:pStyle w:val="NormalWeb"/>
        <w:spacing w:line="360" w:lineRule="auto"/>
        <w:jc w:val="both"/>
        <w:rPr>
          <w:rFonts w:ascii="Century Gothic" w:hAnsi="Century Gothic"/>
          <w:sz w:val="20"/>
          <w:szCs w:val="20"/>
        </w:rPr>
      </w:pPr>
    </w:p>
    <w:p w14:paraId="6EA9F90A" w14:textId="7C374A29"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w:t>
      </w:r>
      <w:ins w:id="28" w:author="stephen yankey" w:date="2019-01-18T03:54:00Z">
        <w:r w:rsidR="00CC00C2">
          <w:rPr>
            <w:rFonts w:ascii="Century Gothic" w:hAnsi="Century Gothic"/>
            <w:sz w:val="20"/>
          </w:rPr>
          <w:t>24</w:t>
        </w:r>
        <w:r w:rsidR="00CC00C2" w:rsidRPr="00CC00C2">
          <w:rPr>
            <w:rFonts w:ascii="Century Gothic" w:hAnsi="Century Gothic"/>
            <w:sz w:val="20"/>
            <w:vertAlign w:val="superscript"/>
            <w:rPrChange w:id="29" w:author="stephen yankey" w:date="2019-01-18T03:54:00Z">
              <w:rPr>
                <w:rFonts w:ascii="Century Gothic" w:hAnsi="Century Gothic"/>
                <w:sz w:val="20"/>
              </w:rPr>
            </w:rPrChange>
          </w:rPr>
          <w:t>th</w:t>
        </w:r>
        <w:r w:rsidR="00CC00C2">
          <w:rPr>
            <w:rFonts w:ascii="Century Gothic" w:hAnsi="Century Gothic"/>
            <w:sz w:val="20"/>
          </w:rPr>
          <w:t>, January, 201</w:t>
        </w:r>
      </w:ins>
      <w:ins w:id="30" w:author="stephen yankey" w:date="2019-01-18T03:55:00Z">
        <w:r w:rsidR="00CC00C2">
          <w:rPr>
            <w:rFonts w:ascii="Century Gothic" w:hAnsi="Century Gothic"/>
            <w:sz w:val="20"/>
          </w:rPr>
          <w:t>9</w:t>
        </w:r>
      </w:ins>
      <w:del w:id="31" w:author="stephen yankey" w:date="2019-01-18T03:55:00Z">
        <w:r w:rsidRPr="00FC4AD0" w:rsidDel="00CC00C2">
          <w:rPr>
            <w:rFonts w:ascii="Century Gothic" w:hAnsi="Century Gothic"/>
            <w:sz w:val="20"/>
          </w:rPr>
          <w:delText>_________</w:delText>
        </w:r>
        <w:r w:rsidR="00FC4AD0" w:rsidDel="00CC00C2">
          <w:rPr>
            <w:rFonts w:ascii="Century Gothic" w:hAnsi="Century Gothic"/>
            <w:sz w:val="20"/>
          </w:rPr>
          <w:delText>_____________________</w:delText>
        </w:r>
      </w:del>
    </w:p>
    <w:p w14:paraId="09C3DEF6" w14:textId="77777777" w:rsidR="008A47C9" w:rsidRDefault="008A47C9" w:rsidP="00C51171">
      <w:pPr>
        <w:pStyle w:val="DefaultStyle"/>
        <w:tabs>
          <w:tab w:val="right" w:pos="8789"/>
        </w:tabs>
        <w:spacing w:line="360" w:lineRule="auto"/>
        <w:rPr>
          <w:rFonts w:ascii="Century Gothic" w:hAnsi="Century Gothic"/>
          <w:sz w:val="20"/>
        </w:rPr>
      </w:pPr>
    </w:p>
    <w:p w14:paraId="3A4D2D41"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DCDDEB2"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0"/>
        <w:gridCol w:w="3271"/>
        <w:gridCol w:w="2485"/>
      </w:tblGrid>
      <w:tr w:rsidR="00CC00C2" w:rsidRPr="00FC4AD0" w14:paraId="202C6B72" w14:textId="77777777" w:rsidTr="0062270F">
        <w:trPr>
          <w:cantSplit/>
          <w:jc w:val="center"/>
        </w:trPr>
        <w:tc>
          <w:tcPr>
            <w:tcW w:w="3045" w:type="dxa"/>
            <w:shd w:val="clear" w:color="auto" w:fill="FFFFFF"/>
          </w:tcPr>
          <w:p w14:paraId="1DE52277" w14:textId="77777777" w:rsidR="0062270F" w:rsidRPr="00FC4AD0" w:rsidRDefault="0062270F" w:rsidP="00C51171">
            <w:pPr>
              <w:pStyle w:val="DefaultStyle"/>
              <w:tabs>
                <w:tab w:val="right" w:pos="8789"/>
              </w:tabs>
              <w:spacing w:line="360" w:lineRule="auto"/>
              <w:rPr>
                <w:rFonts w:ascii="Century Gothic" w:hAnsi="Century Gothic"/>
                <w:sz w:val="20"/>
              </w:rPr>
            </w:pPr>
          </w:p>
          <w:p w14:paraId="7A67F3DD" w14:textId="03F1FF35" w:rsidR="0062270F" w:rsidRPr="00FC4AD0" w:rsidRDefault="00CC00C2" w:rsidP="00C51171">
            <w:pPr>
              <w:pStyle w:val="DefaultStyle"/>
              <w:tabs>
                <w:tab w:val="right" w:pos="8789"/>
              </w:tabs>
              <w:spacing w:line="360" w:lineRule="auto"/>
              <w:rPr>
                <w:rFonts w:ascii="Century Gothic" w:hAnsi="Century Gothic"/>
                <w:sz w:val="20"/>
              </w:rPr>
            </w:pPr>
            <w:ins w:id="32" w:author="stephen yankey" w:date="2019-01-18T03:56:00Z">
              <w:r>
                <w:rPr>
                  <w:rFonts w:ascii="Century Gothic" w:hAnsi="Century Gothic"/>
                  <w:sz w:val="20"/>
                </w:rPr>
                <w:t xml:space="preserve">           </w:t>
              </w:r>
            </w:ins>
            <w:ins w:id="33" w:author="stephen yankey" w:date="2019-01-18T03:55:00Z">
              <w:r>
                <w:rPr>
                  <w:rFonts w:ascii="Century Gothic" w:hAnsi="Century Gothic"/>
                  <w:sz w:val="20"/>
                </w:rPr>
                <w:t>STEPHEN YANKEY</w:t>
              </w:r>
            </w:ins>
            <w:del w:id="34" w:author="stephen yankey" w:date="2019-01-18T03:55:00Z">
              <w:r w:rsidR="0062270F" w:rsidRPr="00FC4AD0" w:rsidDel="00CC00C2">
                <w:rPr>
                  <w:rFonts w:ascii="Century Gothic" w:hAnsi="Century Gothic"/>
                  <w:sz w:val="20"/>
                </w:rPr>
                <w:delText>......................................................</w:delText>
              </w:r>
            </w:del>
            <w:r w:rsidR="0062270F" w:rsidRPr="00FC4AD0">
              <w:rPr>
                <w:rFonts w:ascii="Century Gothic" w:hAnsi="Century Gothic"/>
                <w:sz w:val="20"/>
              </w:rPr>
              <w:t>.</w:t>
            </w:r>
          </w:p>
          <w:p w14:paraId="01034DD0"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6CCE705" w14:textId="77777777" w:rsidR="0062270F" w:rsidRPr="00FC4AD0" w:rsidRDefault="0062270F" w:rsidP="00C51171">
            <w:pPr>
              <w:pStyle w:val="DefaultStyle"/>
              <w:tabs>
                <w:tab w:val="right" w:pos="8789"/>
              </w:tabs>
              <w:spacing w:line="360" w:lineRule="auto"/>
              <w:rPr>
                <w:rFonts w:ascii="Century Gothic" w:hAnsi="Century Gothic"/>
                <w:sz w:val="20"/>
              </w:rPr>
            </w:pPr>
          </w:p>
          <w:p w14:paraId="2DC7AF71" w14:textId="61E227CB" w:rsidR="0062270F" w:rsidRPr="00FC4AD0" w:rsidRDefault="00CC00C2" w:rsidP="00C51171">
            <w:pPr>
              <w:pStyle w:val="DefaultStyle"/>
              <w:tabs>
                <w:tab w:val="right" w:pos="8789"/>
              </w:tabs>
              <w:spacing w:line="360" w:lineRule="auto"/>
              <w:rPr>
                <w:rFonts w:ascii="Century Gothic" w:hAnsi="Century Gothic"/>
                <w:sz w:val="20"/>
              </w:rPr>
            </w:pPr>
            <w:ins w:id="35" w:author="stephen yankey" w:date="2019-01-18T03:56:00Z">
              <w:r>
                <w:rPr>
                  <w:rFonts w:ascii="Century Gothic" w:hAnsi="Century Gothic"/>
                  <w:sz w:val="20"/>
                </w:rPr>
                <w:t xml:space="preserve">              </w:t>
              </w:r>
            </w:ins>
            <w:ins w:id="36" w:author="stephen yankey" w:date="2019-01-18T03:55:00Z">
              <w:r>
                <w:rPr>
                  <w:rFonts w:ascii="Century Gothic" w:hAnsi="Century Gothic"/>
                  <w:sz w:val="20"/>
                </w:rPr>
                <w:t>STEPHEN Y</w:t>
              </w:r>
            </w:ins>
            <w:ins w:id="37" w:author="stephen yankey" w:date="2019-01-18T03:56:00Z">
              <w:r>
                <w:rPr>
                  <w:rFonts w:ascii="Century Gothic" w:hAnsi="Century Gothic"/>
                  <w:sz w:val="20"/>
                </w:rPr>
                <w:t>ANKEY</w:t>
              </w:r>
            </w:ins>
            <w:del w:id="38" w:author="stephen yankey" w:date="2019-01-18T03:55:00Z">
              <w:r w:rsidR="0062270F" w:rsidRPr="00FC4AD0" w:rsidDel="00CC00C2">
                <w:rPr>
                  <w:rFonts w:ascii="Century Gothic" w:hAnsi="Century Gothic"/>
                  <w:sz w:val="20"/>
                </w:rPr>
                <w:delText>.......................................................</w:delText>
              </w:r>
            </w:del>
          </w:p>
          <w:p w14:paraId="60A2546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4E8C986F" w14:textId="77777777" w:rsidR="0062270F" w:rsidRPr="00FC4AD0" w:rsidRDefault="0062270F" w:rsidP="00C51171">
            <w:pPr>
              <w:pStyle w:val="DefaultStyle"/>
              <w:tabs>
                <w:tab w:val="right" w:pos="8789"/>
              </w:tabs>
              <w:spacing w:line="360" w:lineRule="auto"/>
              <w:rPr>
                <w:rFonts w:ascii="Century Gothic" w:hAnsi="Century Gothic"/>
                <w:sz w:val="20"/>
              </w:rPr>
            </w:pPr>
          </w:p>
          <w:p w14:paraId="02C0A9D4" w14:textId="09781D4D" w:rsidR="0062270F" w:rsidRPr="00FC4AD0" w:rsidRDefault="00CC00C2" w:rsidP="00C51171">
            <w:pPr>
              <w:pStyle w:val="DefaultStyle"/>
              <w:tabs>
                <w:tab w:val="right" w:pos="8789"/>
              </w:tabs>
              <w:spacing w:line="360" w:lineRule="auto"/>
              <w:rPr>
                <w:rFonts w:ascii="Century Gothic" w:hAnsi="Century Gothic"/>
                <w:sz w:val="20"/>
              </w:rPr>
            </w:pPr>
            <w:ins w:id="39" w:author="stephen yankey" w:date="2019-01-18T04:00:00Z">
              <w:r>
                <w:rPr>
                  <w:rFonts w:ascii="Century Gothic" w:hAnsi="Century Gothic"/>
                  <w:sz w:val="20"/>
                </w:rPr>
                <w:t xml:space="preserve">              </w:t>
              </w:r>
            </w:ins>
            <w:ins w:id="40" w:author="stephen yankey" w:date="2019-01-18T03:56:00Z">
              <w:r>
                <w:rPr>
                  <w:rFonts w:ascii="Century Gothic" w:hAnsi="Century Gothic"/>
                  <w:sz w:val="20"/>
                </w:rPr>
                <w:t>CEO</w:t>
              </w:r>
            </w:ins>
            <w:del w:id="41" w:author="stephen yankey" w:date="2019-01-18T03:56:00Z">
              <w:r w:rsidR="0062270F" w:rsidRPr="00FC4AD0" w:rsidDel="00CC00C2">
                <w:rPr>
                  <w:rFonts w:ascii="Century Gothic" w:hAnsi="Century Gothic"/>
                  <w:sz w:val="20"/>
                </w:rPr>
                <w:delText>.......................</w:delText>
              </w:r>
              <w:r w:rsidR="00FC4AD0" w:rsidDel="00CC00C2">
                <w:rPr>
                  <w:rFonts w:ascii="Century Gothic" w:hAnsi="Century Gothic"/>
                  <w:sz w:val="20"/>
                </w:rPr>
                <w:delText>....................</w:delText>
              </w:r>
            </w:del>
          </w:p>
          <w:p w14:paraId="343FD2C7"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0F85EEF2"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6322AA5C" w14:textId="77777777" w:rsidR="00A96528" w:rsidRPr="00FC4AD0" w:rsidRDefault="00A96528">
      <w:pPr>
        <w:pStyle w:val="DefaultStyle"/>
        <w:spacing w:line="276" w:lineRule="auto"/>
        <w:jc w:val="both"/>
        <w:rPr>
          <w:rFonts w:ascii="Century Gothic" w:hAnsi="Century Gothic"/>
          <w:sz w:val="20"/>
        </w:rPr>
      </w:pPr>
    </w:p>
    <w:p w14:paraId="43EE833B" w14:textId="3D79CDE4" w:rsidR="00A96528" w:rsidRPr="00CC00C2" w:rsidRDefault="0062270F" w:rsidP="00DA0F03">
      <w:pPr>
        <w:pStyle w:val="DefaultStyle"/>
        <w:spacing w:line="276" w:lineRule="auto"/>
        <w:jc w:val="both"/>
        <w:rPr>
          <w:rFonts w:ascii="Century Gothic" w:hAnsi="Century Gothic"/>
          <w:b/>
          <w:sz w:val="20"/>
          <w:rPrChange w:id="42" w:author="stephen yankey" w:date="2019-01-18T03:57:00Z">
            <w:rPr>
              <w:rFonts w:ascii="Century Gothic" w:hAnsi="Century Gothic"/>
              <w:sz w:val="20"/>
            </w:rPr>
          </w:rPrChange>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w:t>
      </w:r>
      <w:ins w:id="43" w:author="stephen yankey" w:date="2019-01-18T03:56:00Z">
        <w:r w:rsidR="00CC00C2">
          <w:rPr>
            <w:rFonts w:ascii="Century Gothic" w:hAnsi="Century Gothic"/>
            <w:b/>
            <w:sz w:val="20"/>
          </w:rPr>
          <w:t>STEPMAAM C</w:t>
        </w:r>
      </w:ins>
      <w:ins w:id="44" w:author="stephen yankey" w:date="2019-01-18T03:57:00Z">
        <w:r w:rsidR="00CC00C2">
          <w:rPr>
            <w:rFonts w:ascii="Century Gothic" w:hAnsi="Century Gothic"/>
            <w:b/>
            <w:sz w:val="20"/>
          </w:rPr>
          <w:t xml:space="preserve">LASSIC </w:t>
        </w:r>
      </w:ins>
      <w:ins w:id="45" w:author="stephen yankey" w:date="2019-01-18T04:00:00Z">
        <w:r w:rsidR="00CC00C2">
          <w:rPr>
            <w:rFonts w:ascii="Century Gothic" w:hAnsi="Century Gothic"/>
            <w:b/>
            <w:sz w:val="20"/>
          </w:rPr>
          <w:t>CONSULT, HAATSO</w:t>
        </w:r>
      </w:ins>
      <w:ins w:id="46" w:author="stephen yankey" w:date="2019-01-18T03:57:00Z">
        <w:r w:rsidR="00CC00C2">
          <w:rPr>
            <w:rFonts w:ascii="Century Gothic" w:hAnsi="Century Gothic"/>
            <w:b/>
            <w:sz w:val="20"/>
          </w:rPr>
          <w:t>, ACCRA</w:t>
        </w:r>
      </w:ins>
      <w:del w:id="47" w:author="stephen yankey" w:date="2019-01-18T03:57:00Z">
        <w:r w:rsidRPr="00FC4AD0" w:rsidDel="00CC00C2">
          <w:rPr>
            <w:rFonts w:ascii="Century Gothic" w:hAnsi="Century Gothic"/>
            <w:b/>
            <w:sz w:val="20"/>
          </w:rPr>
          <w:delText>_____________________________________________</w:delText>
        </w:r>
      </w:del>
    </w:p>
    <w:p w14:paraId="302D594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56C6F9BE" w14:textId="4F84F34A" w:rsidR="00A96528" w:rsidRPr="00CC00C2" w:rsidRDefault="0062270F" w:rsidP="00DA0F03">
      <w:pPr>
        <w:pStyle w:val="DefaultStyle"/>
        <w:spacing w:line="276" w:lineRule="auto"/>
        <w:jc w:val="both"/>
        <w:rPr>
          <w:rFonts w:ascii="Century Gothic" w:hAnsi="Century Gothic"/>
          <w:b/>
          <w:sz w:val="20"/>
          <w:rPrChange w:id="48" w:author="stephen yankey" w:date="2019-01-18T03:58:00Z">
            <w:rPr>
              <w:rFonts w:ascii="Century Gothic" w:hAnsi="Century Gothic"/>
              <w:sz w:val="20"/>
            </w:rPr>
          </w:rPrChange>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w:t>
      </w:r>
      <w:ins w:id="49" w:author="stephen yankey" w:date="2019-01-18T03:57:00Z">
        <w:r w:rsidR="00CC00C2">
          <w:rPr>
            <w:rFonts w:ascii="Century Gothic" w:hAnsi="Century Gothic"/>
            <w:b/>
            <w:sz w:val="20"/>
          </w:rPr>
          <w:t>BN77</w:t>
        </w:r>
      </w:ins>
      <w:ins w:id="50" w:author="stephen yankey" w:date="2019-01-18T03:58:00Z">
        <w:r w:rsidR="00CC00C2">
          <w:rPr>
            <w:rFonts w:ascii="Century Gothic" w:hAnsi="Century Gothic"/>
            <w:b/>
            <w:sz w:val="20"/>
          </w:rPr>
          <w:t>8092014</w:t>
        </w:r>
      </w:ins>
      <w:del w:id="51" w:author="stephen yankey" w:date="2019-01-18T03:58:00Z">
        <w:r w:rsidRPr="00FC4AD0" w:rsidDel="00CC00C2">
          <w:rPr>
            <w:rFonts w:ascii="Century Gothic" w:hAnsi="Century Gothic"/>
            <w:b/>
            <w:sz w:val="20"/>
          </w:rPr>
          <w:delText>_____________________________________________</w:delText>
        </w:r>
      </w:del>
    </w:p>
    <w:p w14:paraId="2A67DF04"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DE372FE" w14:textId="0C79D13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ins w:id="52" w:author="stephen yankey" w:date="2019-01-18T03:58:00Z">
        <w:r w:rsidR="00CC00C2">
          <w:rPr>
            <w:rFonts w:ascii="Century Gothic" w:hAnsi="Century Gothic"/>
            <w:b/>
            <w:sz w:val="20"/>
          </w:rPr>
          <w:t>P0004018273</w:t>
        </w:r>
      </w:ins>
      <w:del w:id="53" w:author="stephen yankey" w:date="2019-01-18T03:58:00Z">
        <w:r w:rsidRPr="00FC4AD0" w:rsidDel="00CC00C2">
          <w:rPr>
            <w:rFonts w:ascii="Century Gothic" w:hAnsi="Century Gothic"/>
            <w:b/>
            <w:sz w:val="20"/>
          </w:rPr>
          <w:delText>______________________________________________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9BF729C" w14:textId="224EF01E" w:rsidR="00A96528" w:rsidRPr="00CC00C2" w:rsidRDefault="0062270F" w:rsidP="00DA0F03">
      <w:pPr>
        <w:pStyle w:val="DefaultStyle"/>
        <w:spacing w:line="276" w:lineRule="auto"/>
        <w:jc w:val="both"/>
        <w:rPr>
          <w:rFonts w:ascii="Century Gothic" w:hAnsi="Century Gothic"/>
          <w:b/>
          <w:sz w:val="20"/>
          <w:rPrChange w:id="54" w:author="stephen yankey" w:date="2019-01-18T03:59:00Z">
            <w:rPr>
              <w:rFonts w:ascii="Century Gothic" w:hAnsi="Century Gothic"/>
              <w:sz w:val="20"/>
            </w:rPr>
          </w:rPrChange>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55" w:author="stephen yankey" w:date="2019-01-18T03:59:00Z">
        <w:r w:rsidRPr="00FC4AD0" w:rsidDel="00CC00C2">
          <w:rPr>
            <w:rFonts w:ascii="Century Gothic" w:hAnsi="Century Gothic"/>
            <w:b/>
            <w:sz w:val="20"/>
          </w:rPr>
          <w:delText>_____</w:delText>
        </w:r>
      </w:del>
      <w:ins w:id="56" w:author="stephen yankey" w:date="2019-01-18T03:58:00Z">
        <w:r w:rsidR="00CC00C2">
          <w:rPr>
            <w:rFonts w:ascii="Century Gothic" w:hAnsi="Century Gothic"/>
            <w:b/>
            <w:sz w:val="20"/>
          </w:rPr>
          <w:t>0544929684</w:t>
        </w:r>
      </w:ins>
      <w:del w:id="57" w:author="stephen yankey" w:date="2019-01-18T03:59:00Z">
        <w:r w:rsidRPr="00FC4AD0" w:rsidDel="00CC00C2">
          <w:rPr>
            <w:rFonts w:ascii="Century Gothic" w:hAnsi="Century Gothic"/>
            <w:b/>
            <w:sz w:val="20"/>
          </w:rPr>
          <w:delText>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09C99B8" w14:textId="060243C4"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ins w:id="58" w:author="stephen yankey" w:date="2019-01-18T03:59:00Z">
        <w:r w:rsidR="00CC00C2">
          <w:rPr>
            <w:rFonts w:ascii="Century Gothic" w:hAnsi="Century Gothic"/>
            <w:b/>
            <w:sz w:val="20"/>
          </w:rPr>
          <w:t>N/A</w:t>
        </w:r>
      </w:ins>
      <w:del w:id="59" w:author="stephen yankey" w:date="2019-01-18T03:59:00Z">
        <w:r w:rsidRPr="00FC4AD0" w:rsidDel="00CC00C2">
          <w:rPr>
            <w:rFonts w:ascii="Century Gothic" w:hAnsi="Century Gothic"/>
            <w:b/>
            <w:sz w:val="20"/>
          </w:rPr>
          <w:delText>______________________________________________</w:delText>
        </w:r>
        <w:r w:rsidR="00FC4AD0" w:rsidDel="00CC00C2">
          <w:rPr>
            <w:rFonts w:ascii="Century Gothic" w:hAnsi="Century Gothic"/>
            <w:b/>
            <w:sz w:val="20"/>
          </w:rPr>
          <w:delText>_</w:delText>
        </w:r>
      </w:del>
    </w:p>
    <w:p w14:paraId="22C219E3"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E818F5" w14:textId="0A603EB5" w:rsidR="00CC00C2" w:rsidRDefault="0062270F" w:rsidP="00DA0F03">
      <w:pPr>
        <w:pStyle w:val="DefaultStyle"/>
        <w:spacing w:line="276" w:lineRule="auto"/>
        <w:jc w:val="both"/>
        <w:rPr>
          <w:ins w:id="60" w:author="stephen yankey" w:date="2019-01-18T03:59:00Z"/>
          <w:rFonts w:ascii="Century Gothic" w:hAnsi="Century Gothic"/>
          <w:b/>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ins w:id="61" w:author="stephen yankey" w:date="2019-01-18T03:59:00Z">
        <w:r w:rsidR="00CC00C2">
          <w:rPr>
            <w:rFonts w:ascii="Century Gothic" w:hAnsi="Century Gothic"/>
            <w:b/>
            <w:sz w:val="20"/>
          </w:rPr>
          <w:fldChar w:fldCharType="begin"/>
        </w:r>
        <w:r w:rsidR="00CC00C2">
          <w:rPr>
            <w:rFonts w:ascii="Century Gothic" w:hAnsi="Century Gothic"/>
            <w:b/>
            <w:sz w:val="20"/>
          </w:rPr>
          <w:instrText xml:space="preserve"> HYPERLINK "mailto:</w:instrText>
        </w:r>
      </w:ins>
      <w:r w:rsidR="00CC00C2" w:rsidRPr="00FC4AD0">
        <w:rPr>
          <w:rFonts w:ascii="Century Gothic" w:hAnsi="Century Gothic"/>
          <w:b/>
          <w:sz w:val="20"/>
        </w:rPr>
        <w:instrText>__</w:instrText>
      </w:r>
      <w:ins w:id="62" w:author="stephen yankey" w:date="2019-01-18T03:59:00Z">
        <w:r w:rsidR="00CC00C2">
          <w:rPr>
            <w:rFonts w:ascii="Century Gothic" w:hAnsi="Century Gothic"/>
            <w:b/>
            <w:sz w:val="20"/>
          </w:rPr>
          <w:instrText xml:space="preserve">info@stepmaam.com" </w:instrText>
        </w:r>
        <w:r w:rsidR="00CC00C2">
          <w:rPr>
            <w:rFonts w:ascii="Century Gothic" w:hAnsi="Century Gothic"/>
            <w:b/>
            <w:sz w:val="20"/>
          </w:rPr>
          <w:fldChar w:fldCharType="separate"/>
        </w:r>
      </w:ins>
      <w:r w:rsidR="00CC00C2" w:rsidRPr="008D540B">
        <w:rPr>
          <w:rStyle w:val="Hyperlink"/>
          <w:rFonts w:ascii="Century Gothic" w:hAnsi="Century Gothic"/>
          <w:b/>
          <w:sz w:val="20"/>
        </w:rPr>
        <w:t>__</w:t>
      </w:r>
      <w:ins w:id="63" w:author="stephen yankey" w:date="2019-01-18T03:59:00Z">
        <w:r w:rsidR="00CC00C2" w:rsidRPr="008D540B">
          <w:rPr>
            <w:rStyle w:val="Hyperlink"/>
            <w:rFonts w:ascii="Century Gothic" w:hAnsi="Century Gothic"/>
            <w:b/>
            <w:sz w:val="20"/>
          </w:rPr>
          <w:t>info@stepmaam.com</w:t>
        </w:r>
        <w:r w:rsidR="00CC00C2">
          <w:rPr>
            <w:rFonts w:ascii="Century Gothic" w:hAnsi="Century Gothic"/>
            <w:b/>
            <w:sz w:val="20"/>
          </w:rPr>
          <w:fldChar w:fldCharType="end"/>
        </w:r>
      </w:ins>
    </w:p>
    <w:p w14:paraId="0B67DE7A" w14:textId="1C165C85" w:rsidR="00A96528" w:rsidRPr="00FC4AD0" w:rsidRDefault="0062270F" w:rsidP="00DA0F03">
      <w:pPr>
        <w:pStyle w:val="DefaultStyle"/>
        <w:spacing w:line="276" w:lineRule="auto"/>
        <w:jc w:val="both"/>
        <w:rPr>
          <w:rFonts w:ascii="Century Gothic" w:hAnsi="Century Gothic"/>
          <w:sz w:val="20"/>
        </w:rPr>
      </w:pPr>
      <w:del w:id="64" w:author="stephen yankey" w:date="2019-01-18T04:00:00Z">
        <w:r w:rsidRPr="00FC4AD0" w:rsidDel="00CC00C2">
          <w:rPr>
            <w:rFonts w:ascii="Century Gothic" w:hAnsi="Century Gothic"/>
            <w:b/>
            <w:sz w:val="20"/>
          </w:rPr>
          <w:delText>_</w:delText>
        </w:r>
      </w:del>
      <w:del w:id="65" w:author="stephen yankey" w:date="2019-01-18T03:59:00Z">
        <w:r w:rsidRPr="00FC4AD0" w:rsidDel="00CC00C2">
          <w:rPr>
            <w:rFonts w:ascii="Century Gothic" w:hAnsi="Century Gothic"/>
            <w:b/>
            <w:sz w:val="20"/>
          </w:rPr>
          <w:delText>__________________</w:delText>
        </w:r>
        <w:r w:rsidR="00FC4AD0" w:rsidDel="00CC00C2">
          <w:rPr>
            <w:rFonts w:ascii="Century Gothic" w:hAnsi="Century Gothic"/>
            <w:b/>
            <w:sz w:val="20"/>
          </w:rPr>
          <w:delText>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ACEACF6" w14:textId="41ECA630"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ins w:id="66" w:author="stephen yankey" w:date="2019-01-18T04:00:00Z">
        <w:r w:rsidR="00CC00C2">
          <w:rPr>
            <w:rFonts w:ascii="Century Gothic" w:hAnsi="Century Gothic"/>
            <w:b/>
            <w:sz w:val="20"/>
          </w:rPr>
          <w:fldChar w:fldCharType="begin"/>
        </w:r>
        <w:r w:rsidR="00CC00C2">
          <w:rPr>
            <w:rFonts w:ascii="Century Gothic" w:hAnsi="Century Gothic"/>
            <w:b/>
            <w:sz w:val="20"/>
          </w:rPr>
          <w:instrText xml:space="preserve"> HYPERLINK "http://www.stepmaam.co" </w:instrText>
        </w:r>
        <w:r w:rsidR="00CC00C2">
          <w:rPr>
            <w:rFonts w:ascii="Century Gothic" w:hAnsi="Century Gothic"/>
            <w:b/>
            <w:sz w:val="20"/>
          </w:rPr>
          <w:fldChar w:fldCharType="separate"/>
        </w:r>
        <w:r w:rsidR="00CC00C2" w:rsidRPr="008D540B">
          <w:rPr>
            <w:rStyle w:val="Hyperlink"/>
            <w:rFonts w:ascii="Century Gothic" w:hAnsi="Century Gothic"/>
            <w:b/>
            <w:sz w:val="20"/>
          </w:rPr>
          <w:t>www.stepmaam.co</w:t>
        </w:r>
        <w:r w:rsidR="00CC00C2">
          <w:rPr>
            <w:rFonts w:ascii="Century Gothic" w:hAnsi="Century Gothic"/>
            <w:b/>
            <w:sz w:val="20"/>
          </w:rPr>
          <w:fldChar w:fldCharType="end"/>
        </w:r>
        <w:r w:rsidR="00CC00C2">
          <w:rPr>
            <w:rFonts w:ascii="Century Gothic" w:hAnsi="Century Gothic"/>
            <w:b/>
            <w:sz w:val="20"/>
          </w:rPr>
          <w:t>m</w:t>
        </w:r>
      </w:ins>
      <w:del w:id="67" w:author="stephen yankey" w:date="2019-01-18T04:00:00Z">
        <w:r w:rsidRPr="00FC4AD0" w:rsidDel="00CC00C2">
          <w:rPr>
            <w:rFonts w:ascii="Century Gothic" w:hAnsi="Century Gothic"/>
            <w:b/>
            <w:sz w:val="20"/>
          </w:rPr>
          <w:delText>_______________________________________________</w:delText>
        </w:r>
      </w:del>
      <w:bookmarkStart w:id="68" w:name="__UnoMark__2709_2135027740"/>
      <w:bookmarkStart w:id="69" w:name="__UnoMark__1070_1933893160"/>
      <w:bookmarkEnd w:id="68"/>
      <w:bookmarkEnd w:id="69"/>
    </w:p>
    <w:p w14:paraId="55CE2D83" w14:textId="77777777" w:rsidR="00923CCC" w:rsidRDefault="00923CCC">
      <w:pPr>
        <w:pStyle w:val="DefaultStyle"/>
        <w:spacing w:line="276" w:lineRule="auto"/>
        <w:jc w:val="right"/>
        <w:rPr>
          <w:rFonts w:ascii="Century Gothic" w:hAnsi="Century Gothic"/>
          <w:b/>
          <w:sz w:val="20"/>
        </w:rPr>
      </w:pPr>
    </w:p>
    <w:p w14:paraId="61B4D3C1" w14:textId="77777777" w:rsidR="00923CCC" w:rsidRDefault="00923CCC">
      <w:pPr>
        <w:pStyle w:val="DefaultStyle"/>
        <w:spacing w:line="276" w:lineRule="auto"/>
        <w:jc w:val="right"/>
        <w:rPr>
          <w:rFonts w:ascii="Century Gothic" w:hAnsi="Century Gothic"/>
          <w:b/>
          <w:sz w:val="20"/>
        </w:rPr>
      </w:pPr>
    </w:p>
    <w:p w14:paraId="712C72CB"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513CD439" w14:textId="77777777" w:rsidR="00A96528" w:rsidRPr="00FC4AD0" w:rsidRDefault="00A96528">
      <w:pPr>
        <w:pStyle w:val="DefaultStyle"/>
        <w:spacing w:line="276" w:lineRule="auto"/>
        <w:rPr>
          <w:rFonts w:ascii="Century Gothic" w:hAnsi="Century Gothic"/>
          <w:sz w:val="20"/>
        </w:rPr>
      </w:pPr>
    </w:p>
    <w:p w14:paraId="25A67FED" w14:textId="77777777" w:rsidR="00784176" w:rsidRDefault="00784176">
      <w:pPr>
        <w:pStyle w:val="DefaultStyle"/>
        <w:spacing w:line="276" w:lineRule="auto"/>
        <w:rPr>
          <w:ins w:id="70" w:author="YAKUBU-GUMERY Yussif" w:date="2016-06-02T10:29:00Z"/>
          <w:rFonts w:ascii="Century Gothic" w:hAnsi="Century Gothic"/>
          <w:sz w:val="20"/>
        </w:rPr>
      </w:pPr>
    </w:p>
    <w:p w14:paraId="7F866C2E" w14:textId="77777777" w:rsidR="003138DD" w:rsidRDefault="003138DD">
      <w:pPr>
        <w:pStyle w:val="DefaultStyle"/>
        <w:spacing w:line="276" w:lineRule="auto"/>
        <w:rPr>
          <w:ins w:id="71" w:author="YAKUBU-GUMERY Yussif" w:date="2016-06-02T10:29:00Z"/>
          <w:rFonts w:ascii="Century Gothic" w:hAnsi="Century Gothic"/>
          <w:sz w:val="20"/>
        </w:rPr>
      </w:pPr>
    </w:p>
    <w:p w14:paraId="62F10CAE" w14:textId="77777777" w:rsidR="003138DD" w:rsidRDefault="003138DD">
      <w:pPr>
        <w:pStyle w:val="DefaultStyle"/>
        <w:spacing w:line="276" w:lineRule="auto"/>
        <w:rPr>
          <w:ins w:id="72" w:author="YAKUBU-GUMERY Yussif" w:date="2016-06-02T10:29:00Z"/>
          <w:rFonts w:ascii="Century Gothic" w:hAnsi="Century Gothic"/>
          <w:sz w:val="20"/>
        </w:rPr>
      </w:pPr>
    </w:p>
    <w:p w14:paraId="548065AC" w14:textId="77777777" w:rsidR="003138DD" w:rsidRPr="00FC4AD0" w:rsidRDefault="003138DD">
      <w:pPr>
        <w:pStyle w:val="DefaultStyle"/>
        <w:spacing w:line="276" w:lineRule="auto"/>
        <w:rPr>
          <w:rFonts w:ascii="Century Gothic" w:hAnsi="Century Gothic"/>
          <w:sz w:val="20"/>
        </w:rPr>
      </w:pPr>
    </w:p>
    <w:p w14:paraId="5CC957F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3418351" w14:textId="77777777" w:rsidR="00A96528" w:rsidRPr="00FC4AD0" w:rsidRDefault="00A96528">
      <w:pPr>
        <w:pStyle w:val="DefaultStyle"/>
        <w:spacing w:line="276" w:lineRule="auto"/>
        <w:rPr>
          <w:rFonts w:ascii="Century Gothic" w:hAnsi="Century Gothic"/>
          <w:sz w:val="20"/>
        </w:rPr>
      </w:pPr>
    </w:p>
    <w:p w14:paraId="73577E4F"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20</w:t>
      </w:r>
    </w:p>
    <w:p w14:paraId="7E958C44" w14:textId="77777777" w:rsidR="00A96528" w:rsidRPr="00FC4AD0" w:rsidRDefault="00A96528">
      <w:pPr>
        <w:pStyle w:val="DefaultStyle"/>
        <w:spacing w:line="276" w:lineRule="auto"/>
        <w:jc w:val="center"/>
        <w:rPr>
          <w:rFonts w:ascii="Century Gothic" w:hAnsi="Century Gothic"/>
          <w:sz w:val="20"/>
        </w:rPr>
      </w:pPr>
    </w:p>
    <w:p w14:paraId="4A32F860"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206F5577" w14:textId="77777777" w:rsidR="00A96528" w:rsidRPr="00FC4AD0" w:rsidRDefault="00A96528">
      <w:pPr>
        <w:pStyle w:val="DefaultStyle"/>
        <w:spacing w:line="276" w:lineRule="auto"/>
        <w:jc w:val="both"/>
        <w:rPr>
          <w:rFonts w:ascii="Century Gothic" w:hAnsi="Century Gothic"/>
          <w:sz w:val="20"/>
        </w:rPr>
      </w:pPr>
    </w:p>
    <w:p w14:paraId="6A2E80D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15124E78"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73" w:author="OBENG Sandra" w:date="2017-02-15T10:30:00Z">
        <w:r>
          <w:rPr>
            <w:rFonts w:ascii="Century Gothic" w:hAnsi="Century Gothic"/>
            <w:sz w:val="20"/>
          </w:rPr>
          <w:tab/>
        </w:r>
      </w:ins>
    </w:p>
    <w:p w14:paraId="7A58FD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42F682CA" w14:textId="77777777" w:rsidR="00A96528" w:rsidRPr="00FC4AD0" w:rsidRDefault="00A96528">
      <w:pPr>
        <w:pStyle w:val="DefaultStyle"/>
        <w:spacing w:line="276" w:lineRule="auto"/>
        <w:jc w:val="both"/>
        <w:rPr>
          <w:rFonts w:ascii="Century Gothic" w:hAnsi="Century Gothic"/>
          <w:sz w:val="20"/>
        </w:rPr>
      </w:pPr>
    </w:p>
    <w:p w14:paraId="0604639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716C5F87" w14:textId="77777777" w:rsidR="00B1127C" w:rsidRDefault="00B1127C">
      <w:pPr>
        <w:pStyle w:val="DefaultStyle"/>
        <w:spacing w:line="276" w:lineRule="auto"/>
        <w:jc w:val="both"/>
        <w:rPr>
          <w:rFonts w:ascii="Century Gothic" w:hAnsi="Century Gothic"/>
          <w:sz w:val="20"/>
        </w:rPr>
      </w:pPr>
    </w:p>
    <w:p w14:paraId="6599C48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5715BDC5" w14:textId="77777777" w:rsidR="00A96528" w:rsidRPr="00FC4AD0" w:rsidRDefault="00A96528">
      <w:pPr>
        <w:pStyle w:val="DefaultStyle"/>
        <w:spacing w:line="276" w:lineRule="auto"/>
        <w:jc w:val="both"/>
        <w:rPr>
          <w:rFonts w:ascii="Century Gothic" w:hAnsi="Century Gothic"/>
          <w:sz w:val="20"/>
        </w:rPr>
      </w:pPr>
    </w:p>
    <w:p w14:paraId="781E0E0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340CE5C1" w14:textId="77777777" w:rsidR="00A96528" w:rsidRPr="00FC4AD0" w:rsidRDefault="00A96528">
      <w:pPr>
        <w:pStyle w:val="DefaultStyle"/>
        <w:spacing w:line="276" w:lineRule="auto"/>
        <w:jc w:val="both"/>
        <w:rPr>
          <w:rFonts w:ascii="Century Gothic" w:hAnsi="Century Gothic"/>
          <w:sz w:val="20"/>
        </w:rPr>
      </w:pPr>
    </w:p>
    <w:p w14:paraId="6DD6F46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6A6B04B5" w14:textId="77777777" w:rsidR="00A96528" w:rsidRPr="00FC4AD0" w:rsidRDefault="00A96528">
      <w:pPr>
        <w:pStyle w:val="DefaultStyle"/>
        <w:spacing w:line="276" w:lineRule="auto"/>
        <w:jc w:val="both"/>
        <w:rPr>
          <w:rFonts w:ascii="Century Gothic" w:hAnsi="Century Gothic"/>
          <w:sz w:val="20"/>
        </w:rPr>
      </w:pPr>
    </w:p>
    <w:p w14:paraId="26A0862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77480778" w14:textId="77777777" w:rsidR="00A96528" w:rsidRPr="00FC4AD0" w:rsidRDefault="00A96528">
      <w:pPr>
        <w:pStyle w:val="DefaultStyle"/>
        <w:spacing w:line="276" w:lineRule="auto"/>
        <w:jc w:val="both"/>
        <w:rPr>
          <w:rFonts w:ascii="Century Gothic" w:hAnsi="Century Gothic"/>
          <w:sz w:val="20"/>
        </w:rPr>
      </w:pPr>
    </w:p>
    <w:p w14:paraId="21537D5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1AFCE227" w14:textId="77777777" w:rsidR="009C7A1D" w:rsidRPr="00FC4AD0" w:rsidRDefault="009C7A1D">
      <w:pPr>
        <w:pStyle w:val="DefaultStyle"/>
        <w:spacing w:line="276" w:lineRule="auto"/>
        <w:jc w:val="both"/>
        <w:rPr>
          <w:rFonts w:ascii="Century Gothic" w:hAnsi="Century Gothic"/>
          <w:sz w:val="20"/>
        </w:rPr>
      </w:pPr>
    </w:p>
    <w:p w14:paraId="727CC0B1" w14:textId="77777777" w:rsidR="009C7A1D" w:rsidRPr="00FC4AD0" w:rsidRDefault="009C7A1D">
      <w:pPr>
        <w:pStyle w:val="DefaultStyle"/>
        <w:spacing w:line="276" w:lineRule="auto"/>
        <w:jc w:val="both"/>
        <w:rPr>
          <w:rFonts w:ascii="Century Gothic" w:hAnsi="Century Gothic"/>
          <w:sz w:val="20"/>
        </w:rPr>
      </w:pPr>
    </w:p>
    <w:p w14:paraId="36F92DED" w14:textId="77777777" w:rsidR="009C7A1D" w:rsidRPr="00FC4AD0" w:rsidRDefault="009C7A1D">
      <w:pPr>
        <w:pStyle w:val="DefaultStyle"/>
        <w:spacing w:line="276" w:lineRule="auto"/>
        <w:jc w:val="both"/>
        <w:rPr>
          <w:rFonts w:ascii="Century Gothic" w:hAnsi="Century Gothic"/>
          <w:sz w:val="20"/>
        </w:rPr>
      </w:pPr>
    </w:p>
    <w:p w14:paraId="1063BF08" w14:textId="77777777" w:rsidR="009C7A1D" w:rsidRPr="00FC4AD0" w:rsidRDefault="009C7A1D">
      <w:pPr>
        <w:pStyle w:val="DefaultStyle"/>
        <w:spacing w:line="276" w:lineRule="auto"/>
        <w:jc w:val="both"/>
        <w:rPr>
          <w:rFonts w:ascii="Century Gothic" w:hAnsi="Century Gothic"/>
          <w:sz w:val="20"/>
        </w:rPr>
      </w:pPr>
    </w:p>
    <w:p w14:paraId="5DA458E4" w14:textId="77777777" w:rsidR="009C7A1D" w:rsidRPr="00FC4AD0" w:rsidRDefault="009C7A1D">
      <w:pPr>
        <w:pStyle w:val="DefaultStyle"/>
        <w:spacing w:line="276" w:lineRule="auto"/>
        <w:jc w:val="both"/>
        <w:rPr>
          <w:rFonts w:ascii="Century Gothic" w:hAnsi="Century Gothic"/>
          <w:sz w:val="20"/>
        </w:rPr>
      </w:pPr>
    </w:p>
    <w:p w14:paraId="04F30B82" w14:textId="77777777" w:rsidR="009C7A1D" w:rsidRPr="00FC4AD0" w:rsidRDefault="009C7A1D">
      <w:pPr>
        <w:pStyle w:val="DefaultStyle"/>
        <w:spacing w:line="276" w:lineRule="auto"/>
        <w:jc w:val="both"/>
        <w:rPr>
          <w:rFonts w:ascii="Century Gothic" w:hAnsi="Century Gothic"/>
          <w:sz w:val="20"/>
        </w:rPr>
      </w:pPr>
    </w:p>
    <w:p w14:paraId="7B0D242F" w14:textId="77777777" w:rsidR="009C7A1D" w:rsidRPr="00FC4AD0" w:rsidRDefault="009C7A1D">
      <w:pPr>
        <w:pStyle w:val="DefaultStyle"/>
        <w:spacing w:line="276" w:lineRule="auto"/>
        <w:jc w:val="both"/>
        <w:rPr>
          <w:rFonts w:ascii="Century Gothic" w:hAnsi="Century Gothic"/>
          <w:sz w:val="20"/>
        </w:rPr>
      </w:pPr>
    </w:p>
    <w:p w14:paraId="4232147D" w14:textId="77777777" w:rsidR="009C7A1D" w:rsidRPr="00A7692C" w:rsidRDefault="009C7A1D">
      <w:pPr>
        <w:pStyle w:val="DefaultStyle"/>
        <w:spacing w:line="276" w:lineRule="auto"/>
        <w:jc w:val="both"/>
        <w:rPr>
          <w:rFonts w:ascii="Century Gothic" w:hAnsi="Century Gothic"/>
          <w:i/>
          <w:sz w:val="20"/>
        </w:rPr>
      </w:pPr>
    </w:p>
    <w:p w14:paraId="1648CB2A" w14:textId="77777777" w:rsidR="009C7A1D" w:rsidRPr="00FC4AD0" w:rsidRDefault="009C7A1D">
      <w:pPr>
        <w:pStyle w:val="DefaultStyle"/>
        <w:spacing w:line="276" w:lineRule="auto"/>
        <w:jc w:val="both"/>
        <w:rPr>
          <w:rFonts w:ascii="Century Gothic" w:hAnsi="Century Gothic"/>
          <w:sz w:val="20"/>
        </w:rPr>
      </w:pPr>
    </w:p>
    <w:p w14:paraId="01A6D63D"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5B687" w14:textId="77777777" w:rsidR="00F30596" w:rsidRDefault="00F30596" w:rsidP="009B2008">
      <w:pPr>
        <w:spacing w:after="0" w:line="240" w:lineRule="auto"/>
      </w:pPr>
      <w:r>
        <w:separator/>
      </w:r>
    </w:p>
  </w:endnote>
  <w:endnote w:type="continuationSeparator" w:id="0">
    <w:p w14:paraId="4DEE4CC9" w14:textId="77777777" w:rsidR="00F30596" w:rsidRDefault="00F30596"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258260B8"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r w:rsidR="00055B00">
          <w:rPr>
            <w:rFonts w:ascii="Century Gothic" w:hAnsi="Century Gothic"/>
            <w:b/>
            <w:sz w:val="20"/>
          </w:rPr>
          <w:t>1</w:t>
        </w:r>
        <w:r w:rsidR="00397D24">
          <w:rPr>
            <w:rFonts w:ascii="Century Gothic" w:hAnsi="Century Gothic"/>
            <w:b/>
            <w:sz w:val="20"/>
          </w:rPr>
          <w:t>9</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15C5481D"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E329A" w14:textId="77777777" w:rsidR="00F30596" w:rsidRDefault="00F30596" w:rsidP="009B2008">
      <w:pPr>
        <w:spacing w:after="0" w:line="240" w:lineRule="auto"/>
      </w:pPr>
      <w:r>
        <w:separator/>
      </w:r>
    </w:p>
  </w:footnote>
  <w:footnote w:type="continuationSeparator" w:id="0">
    <w:p w14:paraId="08450FA2" w14:textId="77777777" w:rsidR="00F30596" w:rsidRDefault="00F30596"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BENG Sandra">
    <w15:presenceInfo w15:providerId="AD" w15:userId="S-1-5-21-10295564-4236147337-3873135586-164755"/>
  </w15:person>
  <w15:person w15:author="stephen yankey">
    <w15:presenceInfo w15:providerId="Windows Live" w15:userId="6750342b806aa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031BB"/>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E57D1"/>
    <w:rsid w:val="002E6B7A"/>
    <w:rsid w:val="002F18EB"/>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1ADA"/>
    <w:rsid w:val="00C0352B"/>
    <w:rsid w:val="00C2492F"/>
    <w:rsid w:val="00C36A56"/>
    <w:rsid w:val="00C46AE9"/>
    <w:rsid w:val="00C51171"/>
    <w:rsid w:val="00C75A95"/>
    <w:rsid w:val="00C861B8"/>
    <w:rsid w:val="00C90284"/>
    <w:rsid w:val="00CB133C"/>
    <w:rsid w:val="00CC00C2"/>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462B2"/>
    <w:rsid w:val="00E505E1"/>
    <w:rsid w:val="00E51802"/>
    <w:rsid w:val="00E52BDC"/>
    <w:rsid w:val="00E658C7"/>
    <w:rsid w:val="00E65A63"/>
    <w:rsid w:val="00E74A4B"/>
    <w:rsid w:val="00E83626"/>
    <w:rsid w:val="00EA420B"/>
    <w:rsid w:val="00EA5157"/>
    <w:rsid w:val="00EA77F9"/>
    <w:rsid w:val="00EB6155"/>
    <w:rsid w:val="00F02AA2"/>
    <w:rsid w:val="00F30596"/>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F0124"/>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 w:type="character" w:styleId="UnresolvedMention">
    <w:name w:val="Unresolved Mention"/>
    <w:basedOn w:val="DefaultParagraphFont"/>
    <w:uiPriority w:val="99"/>
    <w:semiHidden/>
    <w:unhideWhenUsed/>
    <w:rsid w:val="00CC0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2F4F4-F1B4-4073-8E96-FFF07B2B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stephen yankey</cp:lastModifiedBy>
  <cp:revision>2</cp:revision>
  <cp:lastPrinted>2016-06-10T10:18:00Z</cp:lastPrinted>
  <dcterms:created xsi:type="dcterms:W3CDTF">2019-01-18T12:02:00Z</dcterms:created>
  <dcterms:modified xsi:type="dcterms:W3CDTF">2019-01-18T12:02:00Z</dcterms:modified>
</cp:coreProperties>
</file>