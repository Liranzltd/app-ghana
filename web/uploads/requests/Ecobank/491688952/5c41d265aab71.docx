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1E9FA" w14:textId="77777777" w:rsidR="00A96528" w:rsidRPr="00FC4AD0" w:rsidRDefault="005214BE" w:rsidP="009F3709">
      <w:pPr>
        <w:pStyle w:val="NoSpacing"/>
        <w:pPrChange w:id="0" w:author="stephen yankey" w:date="2019-01-18T03:27:00Z">
          <w:pPr>
            <w:pStyle w:val="DefaultStyle"/>
            <w:spacing w:line="276" w:lineRule="auto"/>
          </w:pPr>
        </w:pPrChange>
      </w:pPr>
      <w:r>
        <w:t xml:space="preserve"> </w:t>
      </w:r>
    </w:p>
    <w:p w14:paraId="668A01F2" w14:textId="77777777" w:rsidR="00A96528" w:rsidRPr="00FC4AD0" w:rsidRDefault="00A96528">
      <w:pPr>
        <w:pStyle w:val="DefaultStyle"/>
        <w:spacing w:line="276" w:lineRule="auto"/>
        <w:rPr>
          <w:rFonts w:ascii="Century Gothic" w:hAnsi="Century Gothic"/>
          <w:sz w:val="20"/>
        </w:rPr>
      </w:pPr>
    </w:p>
    <w:p w14:paraId="577990DB" w14:textId="77777777" w:rsidR="00A96528" w:rsidRPr="00FC4AD0" w:rsidRDefault="00A96528">
      <w:pPr>
        <w:pStyle w:val="DefaultStyle"/>
        <w:spacing w:line="276" w:lineRule="auto"/>
        <w:rPr>
          <w:rFonts w:ascii="Century Gothic" w:hAnsi="Century Gothic"/>
          <w:sz w:val="20"/>
        </w:rPr>
      </w:pPr>
    </w:p>
    <w:p w14:paraId="6DB709A2" w14:textId="77777777" w:rsidR="00A96528" w:rsidRPr="00FC4AD0" w:rsidRDefault="00A96528">
      <w:pPr>
        <w:pStyle w:val="DefaultStyle"/>
        <w:spacing w:line="276" w:lineRule="auto"/>
        <w:rPr>
          <w:rFonts w:ascii="Century Gothic" w:hAnsi="Century Gothic"/>
          <w:sz w:val="20"/>
        </w:rPr>
      </w:pPr>
    </w:p>
    <w:p w14:paraId="21F97128" w14:textId="77777777" w:rsidR="00A96528" w:rsidRPr="00FC4AD0" w:rsidRDefault="00F9455D">
      <w:pPr>
        <w:pStyle w:val="DefaultStyle"/>
        <w:spacing w:line="276" w:lineRule="auto"/>
        <w:rPr>
          <w:rFonts w:ascii="Century Gothic" w:hAnsi="Century Gothic"/>
          <w:sz w:val="20"/>
        </w:rPr>
      </w:pPr>
      <w:r>
        <w:rPr>
          <w:rFonts w:ascii="Century Gothic" w:hAnsi="Century Gothic"/>
          <w:b/>
          <w:sz w:val="20"/>
        </w:rPr>
        <w:t xml:space="preserve">Ecobank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994698">
        <w:rPr>
          <w:rFonts w:ascii="Century Gothic" w:hAnsi="Century Gothic"/>
          <w:b/>
          <w:sz w:val="20"/>
        </w:rPr>
        <w:t xml:space="preserve">EGH/ BNK/ RFQ / </w:t>
      </w:r>
      <w:r w:rsidR="00295A91">
        <w:rPr>
          <w:rFonts w:ascii="Century Gothic" w:hAnsi="Century Gothic"/>
          <w:b/>
          <w:sz w:val="20"/>
        </w:rPr>
        <w:t>JAN</w:t>
      </w:r>
      <w:r w:rsidR="00994698">
        <w:rPr>
          <w:rFonts w:ascii="Century Gothic" w:hAnsi="Century Gothic"/>
          <w:b/>
          <w:sz w:val="20"/>
        </w:rPr>
        <w:t>/201</w:t>
      </w:r>
      <w:r w:rsidR="00295A91">
        <w:rPr>
          <w:rFonts w:ascii="Century Gothic" w:hAnsi="Century Gothic"/>
          <w:b/>
          <w:sz w:val="20"/>
        </w:rPr>
        <w:t>9</w:t>
      </w:r>
      <w:r w:rsidR="00994698">
        <w:rPr>
          <w:rFonts w:ascii="Century Gothic" w:hAnsi="Century Gothic"/>
          <w:b/>
          <w:sz w:val="20"/>
        </w:rPr>
        <w:t xml:space="preserve"> 00</w:t>
      </w:r>
      <w:r w:rsidR="00B01808">
        <w:rPr>
          <w:rFonts w:ascii="Century Gothic" w:hAnsi="Century Gothic"/>
          <w:b/>
          <w:sz w:val="20"/>
        </w:rPr>
        <w:t>2</w:t>
      </w:r>
      <w:ins w:id="1" w:author="AMISSAH Genevieve" w:date="2019-01-10T10:50:00Z">
        <w:r w:rsidR="002D7BD9">
          <w:rPr>
            <w:rFonts w:ascii="Century Gothic" w:hAnsi="Century Gothic"/>
            <w:b/>
            <w:sz w:val="20"/>
          </w:rPr>
          <w:t>6</w:t>
        </w:r>
      </w:ins>
      <w:del w:id="2" w:author="AMISSAH Genevieve" w:date="2019-01-10T10:50:00Z">
        <w:r w:rsidR="00B01808" w:rsidDel="00CC13A4">
          <w:rPr>
            <w:rFonts w:ascii="Century Gothic" w:hAnsi="Century Gothic"/>
            <w:b/>
            <w:sz w:val="20"/>
          </w:rPr>
          <w:delText>0</w:delText>
        </w:r>
      </w:del>
    </w:p>
    <w:p w14:paraId="7976D52F" w14:textId="77777777" w:rsidR="00813687" w:rsidRDefault="00813687">
      <w:pPr>
        <w:pStyle w:val="DefaultStyle"/>
        <w:spacing w:line="276" w:lineRule="auto"/>
        <w:rPr>
          <w:ins w:id="3" w:author="OBENG Sandra" w:date="2019-01-08T10:45:00Z"/>
          <w:rFonts w:ascii="Century Gothic" w:hAnsi="Century Gothic"/>
          <w:b/>
          <w:sz w:val="20"/>
        </w:rPr>
      </w:pPr>
    </w:p>
    <w:p w14:paraId="5EDD5B1E" w14:textId="47E089B6"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w:t>
      </w:r>
      <w:ins w:id="4" w:author="stephen yankey" w:date="2019-01-18T03:27:00Z">
        <w:r w:rsidR="009F3709">
          <w:rPr>
            <w:rFonts w:ascii="Century Gothic" w:hAnsi="Century Gothic"/>
            <w:b/>
            <w:sz w:val="20"/>
          </w:rPr>
          <w:t>STEPHEN YANKEY</w:t>
        </w:r>
      </w:ins>
      <w:r w:rsidRPr="00FC4AD0">
        <w:rPr>
          <w:rFonts w:ascii="Century Gothic" w:hAnsi="Century Gothic"/>
          <w:b/>
          <w:sz w:val="20"/>
        </w:rPr>
        <w:t>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6CFD6F3A"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295A91">
        <w:rPr>
          <w:rFonts w:ascii="Century Gothic" w:hAnsi="Century Gothic"/>
          <w:sz w:val="20"/>
        </w:rPr>
        <w:t>Tuesday 8</w:t>
      </w:r>
      <w:r w:rsidR="00295A91" w:rsidRPr="007E27B3">
        <w:rPr>
          <w:rFonts w:ascii="Century Gothic" w:hAnsi="Century Gothic"/>
          <w:sz w:val="20"/>
          <w:vertAlign w:val="superscript"/>
        </w:rPr>
        <w:t>th</w:t>
      </w:r>
      <w:r w:rsidR="00295A91">
        <w:rPr>
          <w:rFonts w:ascii="Century Gothic" w:hAnsi="Century Gothic"/>
          <w:sz w:val="20"/>
        </w:rPr>
        <w:t xml:space="preserve"> Jan 2019</w:t>
      </w:r>
    </w:p>
    <w:p w14:paraId="51A10266" w14:textId="77777777" w:rsidR="00A96528" w:rsidRPr="00FC4AD0" w:rsidRDefault="00A96528">
      <w:pPr>
        <w:pStyle w:val="DefaultStyle"/>
        <w:spacing w:line="276" w:lineRule="auto"/>
        <w:jc w:val="both"/>
        <w:rPr>
          <w:rFonts w:ascii="Century Gothic" w:hAnsi="Century Gothic"/>
          <w:sz w:val="20"/>
        </w:rPr>
      </w:pPr>
    </w:p>
    <w:p w14:paraId="28E5E67C" w14:textId="77777777" w:rsidR="00A96528" w:rsidRPr="00FC4AD0" w:rsidRDefault="00A96528">
      <w:pPr>
        <w:pStyle w:val="DefaultStyle"/>
        <w:spacing w:line="276" w:lineRule="auto"/>
        <w:rPr>
          <w:rFonts w:ascii="Century Gothic" w:hAnsi="Century Gothic"/>
          <w:sz w:val="20"/>
        </w:rPr>
      </w:pPr>
    </w:p>
    <w:p w14:paraId="16C7FE50" w14:textId="77777777"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del w:id="5" w:author="OFORI George" w:date="2016-02-22T09:10:00Z">
        <w:r w:rsidRPr="00FC4AD0" w:rsidDel="00EA420B">
          <w:rPr>
            <w:rFonts w:ascii="Century Gothic" w:hAnsi="Century Gothic"/>
            <w:sz w:val="20"/>
          </w:rPr>
          <w:delText xml:space="preserve"> </w:delText>
        </w:r>
      </w:del>
    </w:p>
    <w:p w14:paraId="1173FFAF" w14:textId="77777777"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r w:rsidR="00E52BDC">
        <w:rPr>
          <w:rFonts w:ascii="Century Gothic" w:hAnsi="Century Gothic"/>
          <w:sz w:val="20"/>
        </w:rPr>
        <w:t xml:space="preserve">Thursday </w:t>
      </w:r>
      <w:r w:rsidR="00EA5157" w:rsidRPr="007E27B3">
        <w:rPr>
          <w:rFonts w:ascii="Century Gothic" w:hAnsi="Century Gothic"/>
          <w:color w:val="auto"/>
          <w:sz w:val="20"/>
        </w:rPr>
        <w:t>2</w:t>
      </w:r>
      <w:r w:rsidR="00295A91" w:rsidRPr="007E27B3">
        <w:rPr>
          <w:rFonts w:ascii="Century Gothic" w:hAnsi="Century Gothic"/>
          <w:color w:val="auto"/>
          <w:sz w:val="20"/>
        </w:rPr>
        <w:t>4th</w:t>
      </w:r>
      <w:r w:rsidR="00EA5157" w:rsidRPr="007E27B3">
        <w:rPr>
          <w:rFonts w:ascii="Century Gothic" w:hAnsi="Century Gothic"/>
          <w:color w:val="auto"/>
          <w:sz w:val="20"/>
        </w:rPr>
        <w:t xml:space="preserve"> </w:t>
      </w:r>
      <w:r w:rsidR="00295A91" w:rsidRPr="007E27B3">
        <w:rPr>
          <w:rFonts w:ascii="Century Gothic" w:hAnsi="Century Gothic"/>
          <w:color w:val="auto"/>
          <w:sz w:val="20"/>
        </w:rPr>
        <w:t>Jan</w:t>
      </w:r>
      <w:r w:rsidR="00472FB3" w:rsidRPr="007E27B3">
        <w:rPr>
          <w:rFonts w:ascii="Century Gothic" w:hAnsi="Century Gothic"/>
          <w:color w:val="auto"/>
          <w:sz w:val="20"/>
        </w:rPr>
        <w:t>, 201</w:t>
      </w:r>
      <w:r w:rsidR="00295A91" w:rsidRPr="007E27B3">
        <w:rPr>
          <w:rFonts w:ascii="Century Gothic" w:hAnsi="Century Gothic"/>
          <w:color w:val="auto"/>
          <w:sz w:val="20"/>
        </w:rPr>
        <w:t>9</w:t>
      </w:r>
      <w:r w:rsidR="00FF53B1" w:rsidRPr="007E27B3">
        <w:rPr>
          <w:rFonts w:ascii="Century Gothic" w:hAnsi="Century Gothic"/>
          <w:color w:val="auto"/>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2A248E07" w14:textId="77777777" w:rsidR="00A96528" w:rsidRPr="00FC4AD0" w:rsidRDefault="00A96528">
      <w:pPr>
        <w:pStyle w:val="DefaultStyle"/>
        <w:spacing w:line="276" w:lineRule="auto"/>
        <w:rPr>
          <w:rFonts w:ascii="Century Gothic" w:hAnsi="Century Gothic"/>
          <w:sz w:val="20"/>
        </w:rPr>
      </w:pPr>
    </w:p>
    <w:p w14:paraId="576977E3" w14:textId="77777777" w:rsidR="00A96528" w:rsidRPr="00FC4AD0" w:rsidRDefault="00F9455D">
      <w:pPr>
        <w:pStyle w:val="DefaultStyle"/>
        <w:spacing w:line="276" w:lineRule="auto"/>
        <w:jc w:val="both"/>
        <w:rPr>
          <w:rFonts w:ascii="Century Gothic" w:hAnsi="Century Gothic"/>
          <w:sz w:val="20"/>
        </w:rPr>
      </w:pPr>
      <w:r>
        <w:rPr>
          <w:rFonts w:ascii="Century Gothic" w:hAnsi="Century Gothic"/>
          <w:sz w:val="20"/>
        </w:rPr>
        <w:t>Ecobank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04291509" w14:textId="77777777" w:rsidR="00A96528" w:rsidRPr="00FC4AD0" w:rsidRDefault="00A96528">
      <w:pPr>
        <w:pStyle w:val="DefaultStyle"/>
        <w:spacing w:line="276" w:lineRule="auto"/>
        <w:jc w:val="both"/>
        <w:rPr>
          <w:rFonts w:ascii="Century Gothic" w:hAnsi="Century Gothic"/>
          <w:sz w:val="20"/>
        </w:rPr>
      </w:pPr>
    </w:p>
    <w:p w14:paraId="3718BE6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r w:rsidR="00F9455D">
        <w:rPr>
          <w:rFonts w:ascii="Century Gothic" w:hAnsi="Century Gothic"/>
          <w:b/>
          <w:sz w:val="20"/>
        </w:rPr>
        <w:t>Ecobank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4B4C6D59" w14:textId="77777777" w:rsidR="00A96528" w:rsidRPr="00FC4AD0" w:rsidRDefault="00A96528">
      <w:pPr>
        <w:pStyle w:val="DefaultStyle"/>
        <w:spacing w:line="276" w:lineRule="auto"/>
        <w:jc w:val="both"/>
        <w:rPr>
          <w:rFonts w:ascii="Century Gothic" w:hAnsi="Century Gothic"/>
          <w:sz w:val="20"/>
        </w:rPr>
      </w:pPr>
    </w:p>
    <w:p w14:paraId="4E0BCE9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36006558" w14:textId="77777777" w:rsidR="00A96528" w:rsidRPr="00FC4AD0" w:rsidRDefault="00A96528">
      <w:pPr>
        <w:pStyle w:val="DefaultStyle"/>
        <w:spacing w:line="276" w:lineRule="auto"/>
        <w:jc w:val="both"/>
        <w:rPr>
          <w:rFonts w:ascii="Century Gothic" w:hAnsi="Century Gothic"/>
          <w:sz w:val="20"/>
        </w:rPr>
      </w:pPr>
    </w:p>
    <w:p w14:paraId="483CC48C"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ayment will be made into your Ecobank</w:t>
      </w:r>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5E4D180F" w14:textId="77777777" w:rsidR="00A96528" w:rsidRPr="00FC4AD0" w:rsidRDefault="00A96528">
      <w:pPr>
        <w:pStyle w:val="DefaultStyle"/>
        <w:spacing w:line="276" w:lineRule="auto"/>
        <w:jc w:val="both"/>
        <w:rPr>
          <w:rFonts w:ascii="Century Gothic" w:hAnsi="Century Gothic"/>
          <w:sz w:val="20"/>
        </w:rPr>
      </w:pPr>
    </w:p>
    <w:p w14:paraId="4EA0D230"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r w:rsidR="00F9455D">
        <w:rPr>
          <w:rFonts w:ascii="Century Gothic" w:hAnsi="Century Gothic"/>
          <w:sz w:val="20"/>
        </w:rPr>
        <w:t>Ecobank Ghana Ltd</w:t>
      </w:r>
      <w:r w:rsidRPr="00FC4AD0">
        <w:rPr>
          <w:rFonts w:ascii="Century Gothic" w:hAnsi="Century Gothic"/>
          <w:sz w:val="20"/>
        </w:rPr>
        <w:t xml:space="preserve">, at the address above by the “Required By” date. If you are unable to quote, please advise us in writing as soon as possible. </w:t>
      </w:r>
    </w:p>
    <w:p w14:paraId="0AAC5402" w14:textId="77777777" w:rsidR="00A96528" w:rsidRPr="00FC4AD0" w:rsidRDefault="00A96528">
      <w:pPr>
        <w:pStyle w:val="Header"/>
        <w:tabs>
          <w:tab w:val="left" w:pos="720"/>
        </w:tabs>
        <w:spacing w:line="276" w:lineRule="auto"/>
        <w:rPr>
          <w:rFonts w:ascii="Century Gothic" w:hAnsi="Century Gothic"/>
          <w:sz w:val="20"/>
        </w:rPr>
      </w:pPr>
    </w:p>
    <w:p w14:paraId="101F78AB" w14:textId="77777777" w:rsidR="005D79B3" w:rsidRPr="00FC4AD0" w:rsidRDefault="005D79B3">
      <w:pPr>
        <w:pStyle w:val="Header"/>
        <w:tabs>
          <w:tab w:val="left" w:pos="720"/>
        </w:tabs>
        <w:spacing w:line="276" w:lineRule="auto"/>
        <w:rPr>
          <w:rFonts w:ascii="Century Gothic" w:hAnsi="Century Gothic"/>
          <w:sz w:val="20"/>
        </w:rPr>
      </w:pPr>
    </w:p>
    <w:p w14:paraId="2264E47B"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139E0A8B" w14:textId="77777777" w:rsidR="00EA5157" w:rsidRDefault="00EA5157">
      <w:pPr>
        <w:pStyle w:val="Header"/>
        <w:tabs>
          <w:tab w:val="left" w:pos="720"/>
        </w:tabs>
        <w:spacing w:line="276" w:lineRule="auto"/>
        <w:rPr>
          <w:rFonts w:ascii="Century Gothic" w:hAnsi="Century Gothic"/>
          <w:sz w:val="20"/>
        </w:rPr>
      </w:pPr>
    </w:p>
    <w:p w14:paraId="31073164" w14:textId="77777777" w:rsidR="00EA5157" w:rsidRDefault="00EA5157">
      <w:pPr>
        <w:pStyle w:val="Header"/>
        <w:tabs>
          <w:tab w:val="left" w:pos="720"/>
        </w:tabs>
        <w:spacing w:line="276" w:lineRule="auto"/>
        <w:rPr>
          <w:rFonts w:ascii="Century Gothic" w:hAnsi="Century Gothic"/>
          <w:sz w:val="20"/>
        </w:rPr>
      </w:pPr>
    </w:p>
    <w:p w14:paraId="7BFE9A53"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r w:rsidRPr="00EA5157">
        <w:rPr>
          <w:rFonts w:ascii="Century Gothic" w:hAnsi="Century Gothic"/>
          <w:sz w:val="20"/>
        </w:rPr>
        <w:t>O</w:t>
      </w:r>
      <w:r>
        <w:rPr>
          <w:rFonts w:ascii="Century Gothic" w:hAnsi="Century Gothic"/>
          <w:sz w:val="20"/>
        </w:rPr>
        <w:t>beng</w:t>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Genevieve Amissah</w:t>
      </w:r>
    </w:p>
    <w:p w14:paraId="7173498D"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6ED99989"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 xml:space="preserve">Direct </w:t>
      </w:r>
      <w:proofErr w:type="gramStart"/>
      <w:r>
        <w:rPr>
          <w:rFonts w:ascii="Century Gothic" w:hAnsi="Century Gothic"/>
          <w:sz w:val="20"/>
        </w:rPr>
        <w:t>line :</w:t>
      </w:r>
      <w:proofErr w:type="gramEnd"/>
      <w:r>
        <w:rPr>
          <w:rFonts w:ascii="Century Gothic" w:hAnsi="Century Gothic"/>
          <w:sz w:val="20"/>
        </w:rPr>
        <w:t xml:space="preserve"> +233 (0) 0307056002                                    Direct line : +233 (0) 0307056002</w:t>
      </w:r>
    </w:p>
    <w:p w14:paraId="2CE40B97"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7"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439D6C35" w14:textId="77777777" w:rsidR="00EA5157" w:rsidRPr="00FC4AD0" w:rsidDel="00A758F0" w:rsidRDefault="00EA5157">
      <w:pPr>
        <w:pStyle w:val="Header"/>
        <w:tabs>
          <w:tab w:val="left" w:pos="720"/>
        </w:tabs>
        <w:spacing w:line="276" w:lineRule="auto"/>
        <w:rPr>
          <w:del w:id="6" w:author="OBENG Sandra" w:date="2017-02-15T10:29:00Z"/>
          <w:rFonts w:ascii="Century Gothic" w:hAnsi="Century Gothic"/>
          <w:sz w:val="20"/>
        </w:rPr>
      </w:pPr>
    </w:p>
    <w:p w14:paraId="094D0A9E" w14:textId="77777777" w:rsidR="00A96528" w:rsidRPr="00FC4AD0" w:rsidDel="00A758F0" w:rsidRDefault="00A96528">
      <w:pPr>
        <w:pStyle w:val="Heading2"/>
        <w:spacing w:line="276" w:lineRule="auto"/>
        <w:rPr>
          <w:del w:id="7" w:author="OBENG Sandra" w:date="2017-02-15T10:29:00Z"/>
          <w:rFonts w:ascii="Century Gothic" w:hAnsi="Century Gothic"/>
          <w:sz w:val="20"/>
        </w:rPr>
      </w:pPr>
    </w:p>
    <w:p w14:paraId="6B9D0F4F" w14:textId="77777777" w:rsidR="005D79B3" w:rsidRPr="00FC4AD0" w:rsidDel="00A758F0" w:rsidRDefault="005D79B3">
      <w:pPr>
        <w:pStyle w:val="Header1"/>
        <w:spacing w:after="0" w:line="276" w:lineRule="auto"/>
        <w:rPr>
          <w:del w:id="8" w:author="OBENG Sandra" w:date="2017-02-15T10:29:00Z"/>
          <w:rFonts w:ascii="Century Gothic" w:hAnsi="Century Gothic"/>
          <w:sz w:val="20"/>
        </w:rPr>
      </w:pPr>
    </w:p>
    <w:p w14:paraId="03614795" w14:textId="77777777" w:rsidR="00D54BA3" w:rsidDel="00A758F0" w:rsidRDefault="00D54BA3" w:rsidP="00FC4AD0">
      <w:pPr>
        <w:pStyle w:val="DefaultStyle"/>
        <w:spacing w:line="276" w:lineRule="auto"/>
        <w:rPr>
          <w:del w:id="9" w:author="OBENG Sandra" w:date="2017-02-15T10:29:00Z"/>
          <w:rFonts w:ascii="Century Gothic" w:hAnsi="Century Gothic"/>
          <w:sz w:val="20"/>
        </w:rPr>
      </w:pPr>
    </w:p>
    <w:p w14:paraId="4603D899" w14:textId="77777777" w:rsidR="00D54BA3" w:rsidRDefault="00D54BA3" w:rsidP="00FC4AD0">
      <w:pPr>
        <w:pStyle w:val="DefaultStyle"/>
        <w:spacing w:line="276" w:lineRule="auto"/>
        <w:rPr>
          <w:rFonts w:ascii="Century Gothic" w:hAnsi="Century Gothic"/>
          <w:sz w:val="20"/>
        </w:rPr>
      </w:pPr>
    </w:p>
    <w:p w14:paraId="1C994BA3" w14:textId="77777777" w:rsidR="00D54BA3" w:rsidRPr="00FC4AD0" w:rsidRDefault="00D54BA3" w:rsidP="00FC4AD0">
      <w:pPr>
        <w:pStyle w:val="DefaultStyle"/>
        <w:spacing w:line="276" w:lineRule="auto"/>
        <w:rPr>
          <w:rFonts w:ascii="Century Gothic" w:hAnsi="Century Gothic"/>
          <w:sz w:val="20"/>
        </w:rPr>
      </w:pPr>
    </w:p>
    <w:p w14:paraId="3FF76ED4"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126380DA" w14:textId="77777777" w:rsidR="00A96528" w:rsidRPr="00FC4AD0" w:rsidRDefault="00A96528">
      <w:pPr>
        <w:pStyle w:val="TOAHeading"/>
        <w:tabs>
          <w:tab w:val="right" w:pos="9072"/>
        </w:tabs>
        <w:suppressAutoHyphens w:val="0"/>
        <w:rPr>
          <w:rFonts w:ascii="Century Gothic" w:hAnsi="Century Gothic"/>
          <w:sz w:val="20"/>
        </w:rPr>
      </w:pPr>
    </w:p>
    <w:p w14:paraId="0E52E9C4" w14:textId="77777777" w:rsidR="00813687" w:rsidRDefault="0062270F">
      <w:pPr>
        <w:pStyle w:val="DefaultStyle"/>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r w:rsidR="00F9455D">
        <w:rPr>
          <w:rFonts w:ascii="Century Gothic" w:hAnsi="Century Gothic"/>
          <w:sz w:val="20"/>
        </w:rPr>
        <w:t>Ecobank Ghana Ltd</w:t>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00C861B8">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295A91">
        <w:rPr>
          <w:rFonts w:ascii="Century Gothic" w:hAnsi="Century Gothic"/>
          <w:b/>
          <w:sz w:val="20"/>
        </w:rPr>
        <w:t xml:space="preserve">EGH/ BNK/ RFQ /JAN/2019 </w:t>
      </w:r>
      <w:r w:rsidR="00A13E2A">
        <w:rPr>
          <w:rFonts w:ascii="Century Gothic" w:hAnsi="Century Gothic"/>
          <w:b/>
          <w:sz w:val="20"/>
        </w:rPr>
        <w:t>00</w:t>
      </w:r>
      <w:r w:rsidR="00B01808">
        <w:rPr>
          <w:rFonts w:ascii="Century Gothic" w:hAnsi="Century Gothic"/>
          <w:b/>
          <w:sz w:val="20"/>
        </w:rPr>
        <w:t>2</w:t>
      </w:r>
      <w:ins w:id="10" w:author="AMISSAH Genevieve" w:date="2019-01-10T10:51:00Z">
        <w:r w:rsidR="002D7BD9">
          <w:rPr>
            <w:rFonts w:ascii="Century Gothic" w:hAnsi="Century Gothic"/>
            <w:b/>
            <w:sz w:val="20"/>
          </w:rPr>
          <w:t>6</w:t>
        </w:r>
      </w:ins>
      <w:del w:id="11" w:author="AMISSAH Genevieve" w:date="2019-01-10T10:51:00Z">
        <w:r w:rsidR="00B01808" w:rsidDel="00CC13A4">
          <w:rPr>
            <w:rFonts w:ascii="Century Gothic" w:hAnsi="Century Gothic"/>
            <w:b/>
            <w:sz w:val="20"/>
          </w:rPr>
          <w:delText>0</w:delText>
        </w:r>
      </w:del>
    </w:p>
    <w:p w14:paraId="1DDEAB05" w14:textId="77777777" w:rsidR="00813687" w:rsidRDefault="00813687">
      <w:pPr>
        <w:pStyle w:val="DefaultStyle"/>
        <w:rPr>
          <w:rFonts w:ascii="Century Gothic" w:hAnsi="Century Gothic"/>
          <w:b/>
          <w:sz w:val="20"/>
        </w:rPr>
      </w:pPr>
    </w:p>
    <w:p w14:paraId="025395BE" w14:textId="01E7998C"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295A91">
        <w:rPr>
          <w:rFonts w:ascii="Century Gothic" w:hAnsi="Century Gothic"/>
          <w:sz w:val="20"/>
        </w:rPr>
        <w:t xml:space="preserve">Monday </w:t>
      </w:r>
      <w:r w:rsidR="00E52BDC">
        <w:rPr>
          <w:rFonts w:ascii="Century Gothic" w:hAnsi="Century Gothic"/>
          <w:sz w:val="20"/>
        </w:rPr>
        <w:t xml:space="preserve"> </w:t>
      </w:r>
      <w:r w:rsidR="0092158C">
        <w:rPr>
          <w:rFonts w:ascii="Century Gothic" w:hAnsi="Century Gothic"/>
          <w:sz w:val="20"/>
        </w:rPr>
        <w:t xml:space="preserve"> </w:t>
      </w:r>
      <w:r w:rsidR="00813687">
        <w:rPr>
          <w:rFonts w:ascii="Century Gothic" w:hAnsi="Century Gothic"/>
          <w:sz w:val="20"/>
        </w:rPr>
        <w:t>8</w:t>
      </w:r>
      <w:r w:rsidR="00813687" w:rsidRPr="007E27B3">
        <w:rPr>
          <w:rFonts w:ascii="Century Gothic" w:hAnsi="Century Gothic"/>
          <w:sz w:val="20"/>
          <w:vertAlign w:val="superscript"/>
        </w:rPr>
        <w:t>th</w:t>
      </w:r>
      <w:r w:rsidR="00813687">
        <w:rPr>
          <w:rFonts w:ascii="Century Gothic" w:hAnsi="Century Gothic"/>
          <w:sz w:val="20"/>
        </w:rPr>
        <w:t xml:space="preserve"> </w:t>
      </w:r>
      <w:r w:rsidR="00295A91">
        <w:rPr>
          <w:rFonts w:ascii="Century Gothic" w:hAnsi="Century Gothic"/>
          <w:sz w:val="20"/>
        </w:rPr>
        <w:t>Jan</w:t>
      </w:r>
      <w:r w:rsidR="00E52BDC">
        <w:rPr>
          <w:rFonts w:ascii="Century Gothic" w:hAnsi="Century Gothic"/>
          <w:sz w:val="20"/>
        </w:rPr>
        <w:t>, 201</w:t>
      </w:r>
      <w:r w:rsidR="00295A91">
        <w:rPr>
          <w:rFonts w:ascii="Century Gothic" w:hAnsi="Century Gothic"/>
          <w:sz w:val="20"/>
        </w:rPr>
        <w:t>9</w:t>
      </w:r>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00C861B8">
        <w:rPr>
          <w:rFonts w:ascii="Century Gothic" w:hAnsi="Century Gothic"/>
          <w:sz w:val="20"/>
        </w:rPr>
        <w:tab/>
      </w:r>
      <w:proofErr w:type="gramStart"/>
      <w:r w:rsidR="00C861B8">
        <w:rPr>
          <w:rFonts w:ascii="Century Gothic" w:hAnsi="Century Gothic"/>
          <w:sz w:val="20"/>
        </w:rPr>
        <w:tab/>
      </w:r>
      <w:r w:rsidR="00E03E60">
        <w:rPr>
          <w:rFonts w:ascii="Century Gothic" w:hAnsi="Century Gothic"/>
          <w:sz w:val="20"/>
        </w:rPr>
        <w:t xml:space="preserve">  </w:t>
      </w:r>
      <w:r w:rsidRPr="00FC4AD0">
        <w:rPr>
          <w:rFonts w:ascii="Century Gothic" w:hAnsi="Century Gothic"/>
          <w:b/>
          <w:sz w:val="20"/>
        </w:rPr>
        <w:t>Supplier</w:t>
      </w:r>
      <w:proofErr w:type="gramEnd"/>
      <w:r w:rsidRPr="00FC4AD0">
        <w:rPr>
          <w:rFonts w:ascii="Century Gothic" w:hAnsi="Century Gothic"/>
          <w:b/>
          <w:sz w:val="20"/>
        </w:rPr>
        <w:t xml:space="preserve"> Name:    </w:t>
      </w:r>
      <w:del w:id="12" w:author="stephen yankey" w:date="2019-01-18T03:28:00Z">
        <w:r w:rsidRPr="00FC4AD0" w:rsidDel="009F3709">
          <w:rPr>
            <w:rFonts w:ascii="Century Gothic" w:hAnsi="Century Gothic"/>
            <w:sz w:val="18"/>
            <w:szCs w:val="18"/>
          </w:rPr>
          <w:delText>___</w:delText>
        </w:r>
      </w:del>
      <w:ins w:id="13" w:author="stephen yankey" w:date="2019-01-18T03:28:00Z">
        <w:r w:rsidR="009F3709">
          <w:rPr>
            <w:rFonts w:ascii="Century Gothic" w:hAnsi="Century Gothic"/>
            <w:sz w:val="18"/>
            <w:szCs w:val="18"/>
          </w:rPr>
          <w:t>STEPMAAM CLASSIC CONSULT</w:t>
        </w:r>
      </w:ins>
      <w:del w:id="14" w:author="stephen yankey" w:date="2019-01-18T03:28:00Z">
        <w:r w:rsidRPr="00FC4AD0" w:rsidDel="009F3709">
          <w:rPr>
            <w:rFonts w:ascii="Century Gothic" w:hAnsi="Century Gothic"/>
            <w:sz w:val="18"/>
            <w:szCs w:val="18"/>
          </w:rPr>
          <w:delText>____________________</w:delText>
        </w:r>
        <w:r w:rsidR="00FC4AD0" w:rsidDel="009F3709">
          <w:rPr>
            <w:rFonts w:ascii="Century Gothic" w:hAnsi="Century Gothic"/>
            <w:sz w:val="18"/>
            <w:szCs w:val="18"/>
          </w:rPr>
          <w:delText>_</w:delText>
        </w:r>
      </w:del>
    </w:p>
    <w:p w14:paraId="5BA452F8" w14:textId="77777777" w:rsidR="00A96528" w:rsidRPr="00FC4AD0" w:rsidRDefault="00A96528">
      <w:pPr>
        <w:pStyle w:val="DefaultStyle"/>
        <w:rPr>
          <w:rFonts w:ascii="Century Gothic" w:hAnsi="Century Gothic"/>
          <w:sz w:val="18"/>
          <w:szCs w:val="18"/>
        </w:rPr>
      </w:pPr>
    </w:p>
    <w:p w14:paraId="4A0FCFBC" w14:textId="77777777" w:rsidR="005E4EB4" w:rsidRDefault="005E4EB4">
      <w:pPr>
        <w:pStyle w:val="DefaultStyle"/>
        <w:rPr>
          <w:rFonts w:ascii="Century Gothic" w:hAnsi="Century Gothic"/>
          <w:sz w:val="20"/>
        </w:rPr>
      </w:pPr>
    </w:p>
    <w:p w14:paraId="5BA12F65" w14:textId="77777777" w:rsidR="00D54BA3" w:rsidRPr="00FC4AD0" w:rsidRDefault="00D54BA3">
      <w:pPr>
        <w:pStyle w:val="DefaultStyle"/>
        <w:rPr>
          <w:rFonts w:ascii="Century Gothic" w:hAnsi="Century Gothic"/>
          <w:sz w:val="20"/>
        </w:rPr>
      </w:pPr>
    </w:p>
    <w:p w14:paraId="51A41633" w14:textId="77777777"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1B54F5">
        <w:rPr>
          <w:rFonts w:ascii="Century Gothic" w:hAnsi="Century Gothic"/>
          <w:sz w:val="20"/>
        </w:rPr>
        <w:t>Monday 8</w:t>
      </w:r>
      <w:r w:rsidR="001B54F5" w:rsidRPr="007E27B3">
        <w:rPr>
          <w:rFonts w:ascii="Century Gothic" w:hAnsi="Century Gothic"/>
          <w:sz w:val="20"/>
          <w:vertAlign w:val="superscript"/>
        </w:rPr>
        <w:t>th</w:t>
      </w:r>
      <w:r w:rsidR="001B54F5">
        <w:rPr>
          <w:rFonts w:ascii="Century Gothic" w:hAnsi="Century Gothic"/>
          <w:sz w:val="20"/>
        </w:rPr>
        <w:t xml:space="preserve"> January 2019</w:t>
      </w:r>
      <w:r w:rsidR="005B36B3">
        <w:rPr>
          <w:rFonts w:ascii="Century Gothic" w:hAnsi="Century Gothic"/>
          <w:sz w:val="20"/>
        </w:rPr>
        <w:t xml:space="preserve"> </w:t>
      </w:r>
      <w:r w:rsidRPr="00FC4AD0">
        <w:rPr>
          <w:rFonts w:ascii="Century Gothic" w:hAnsi="Century Gothic"/>
          <w:sz w:val="20"/>
        </w:rPr>
        <w:t>("the RFQ") the Goods detailed below.</w:t>
      </w:r>
    </w:p>
    <w:p w14:paraId="1EF47A92" w14:textId="77777777" w:rsidR="00A96528" w:rsidRPr="00FC4AD0" w:rsidRDefault="00A96528">
      <w:pPr>
        <w:pStyle w:val="DefaultStyle"/>
        <w:spacing w:line="276" w:lineRule="auto"/>
        <w:jc w:val="both"/>
        <w:rPr>
          <w:rFonts w:ascii="Century Gothic" w:hAnsi="Century Gothic"/>
          <w:sz w:val="20"/>
        </w:rPr>
      </w:pPr>
    </w:p>
    <w:p w14:paraId="240EF6ED"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6D23AB4D"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291"/>
        <w:gridCol w:w="1009"/>
        <w:gridCol w:w="1501"/>
        <w:gridCol w:w="1520"/>
        <w:tblGridChange w:id="15">
          <w:tblGrid>
            <w:gridCol w:w="618"/>
            <w:gridCol w:w="4291"/>
            <w:gridCol w:w="1009"/>
            <w:gridCol w:w="1501"/>
            <w:gridCol w:w="1520"/>
          </w:tblGrid>
        </w:tblGridChange>
      </w:tblGrid>
      <w:tr w:rsidR="00A96528" w:rsidRPr="00FC4AD0" w14:paraId="0EDC4753" w14:textId="77777777" w:rsidTr="00756048">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0C6F9493" w14:textId="77777777" w:rsidR="00A96528" w:rsidRPr="00FC4AD0" w:rsidRDefault="00A96528">
            <w:pPr>
              <w:pStyle w:val="DefaultStyle"/>
              <w:spacing w:line="276" w:lineRule="auto"/>
              <w:jc w:val="center"/>
              <w:rPr>
                <w:rFonts w:ascii="Century Gothic" w:hAnsi="Century Gothic"/>
                <w:sz w:val="20"/>
              </w:rPr>
            </w:pPr>
          </w:p>
          <w:p w14:paraId="2FA37896"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2D55DA46"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291"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51A389B8" w14:textId="77777777" w:rsidR="00A96528" w:rsidRPr="00FC4AD0" w:rsidRDefault="00A96528">
            <w:pPr>
              <w:pStyle w:val="DefaultStyle"/>
              <w:spacing w:line="276" w:lineRule="auto"/>
              <w:jc w:val="center"/>
              <w:rPr>
                <w:rFonts w:ascii="Century Gothic" w:hAnsi="Century Gothic"/>
                <w:sz w:val="20"/>
              </w:rPr>
            </w:pPr>
          </w:p>
          <w:p w14:paraId="09E72CF7"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09"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04B4C066" w14:textId="77777777" w:rsidR="00A96528" w:rsidRPr="00FC4AD0" w:rsidRDefault="00A96528">
            <w:pPr>
              <w:pStyle w:val="DefaultStyle"/>
              <w:spacing w:line="276" w:lineRule="auto"/>
              <w:jc w:val="center"/>
              <w:rPr>
                <w:rFonts w:ascii="Century Gothic" w:hAnsi="Century Gothic"/>
                <w:sz w:val="20"/>
              </w:rPr>
            </w:pPr>
          </w:p>
          <w:p w14:paraId="2545B32B"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021"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7DF72F3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A96528" w:rsidRPr="00FC4AD0" w14:paraId="422B4B1E" w14:textId="77777777" w:rsidTr="009522F0">
        <w:tblPrEx>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ExChange w:id="16" w:author="OBENG Sandra" w:date="2019-01-09T09:18:00Z">
            <w:tblPrEx>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Ex>
          </w:tblPrExChange>
        </w:tblPrEx>
        <w:trPr>
          <w:cantSplit/>
          <w:trHeight w:val="942"/>
          <w:jc w:val="center"/>
          <w:trPrChange w:id="17" w:author="OBENG Sandra" w:date="2019-01-09T09:18:00Z">
            <w:trPr>
              <w:cantSplit/>
              <w:trHeight w:val="393"/>
              <w:jc w:val="center"/>
            </w:trPr>
          </w:trPrChange>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Change w:id="18" w:author="OBENG Sandra" w:date="2019-01-09T09:18:00Z">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tcPrChange>
          </w:tcPr>
          <w:p w14:paraId="33A900E9" w14:textId="77777777" w:rsidR="00A96528" w:rsidRPr="00FC4AD0" w:rsidRDefault="00A96528">
            <w:pPr>
              <w:pStyle w:val="DefaultStyle"/>
              <w:spacing w:line="276" w:lineRule="auto"/>
              <w:rPr>
                <w:rFonts w:ascii="Century Gothic" w:hAnsi="Century Gothic"/>
                <w:sz w:val="20"/>
              </w:rPr>
            </w:pPr>
          </w:p>
        </w:tc>
        <w:tc>
          <w:tcPr>
            <w:tcW w:w="4291"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Change w:id="19" w:author="OBENG Sandra" w:date="2019-01-09T09:18:00Z">
              <w:tcPr>
                <w:tcW w:w="4291"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tcPrChange>
          </w:tcPr>
          <w:p w14:paraId="7594C89A" w14:textId="77777777" w:rsidR="00A96528" w:rsidRPr="00FC4AD0" w:rsidRDefault="00A96528">
            <w:pPr>
              <w:pStyle w:val="DefaultStyle"/>
              <w:spacing w:line="276" w:lineRule="auto"/>
              <w:rPr>
                <w:rFonts w:ascii="Century Gothic" w:hAnsi="Century Gothic"/>
                <w:sz w:val="20"/>
              </w:rPr>
            </w:pPr>
          </w:p>
        </w:tc>
        <w:tc>
          <w:tcPr>
            <w:tcW w:w="1009"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Change w:id="20" w:author="OBENG Sandra" w:date="2019-01-09T09:18:00Z">
              <w:tcPr>
                <w:tcW w:w="1009"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tcPrChange>
          </w:tcPr>
          <w:p w14:paraId="67E0B39B" w14:textId="77777777" w:rsidR="00A96528" w:rsidRPr="00FC4AD0" w:rsidRDefault="00A96528">
            <w:pPr>
              <w:pStyle w:val="DefaultStyle"/>
              <w:spacing w:line="276" w:lineRule="auto"/>
              <w:jc w:val="center"/>
              <w:rPr>
                <w:rFonts w:ascii="Century Gothic" w:hAnsi="Century Gothic"/>
                <w:sz w:val="20"/>
              </w:rPr>
            </w:pPr>
          </w:p>
        </w:tc>
        <w:tc>
          <w:tcPr>
            <w:tcW w:w="1501"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Change w:id="21" w:author="OBENG Sandra" w:date="2019-01-09T09:18:00Z">
              <w:tcPr>
                <w:tcW w:w="1501"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tcPrChange>
          </w:tcPr>
          <w:p w14:paraId="32571E4C"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520"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Change w:id="22" w:author="OBENG Sandra" w:date="2019-01-09T09:18:00Z">
              <w:tcPr>
                <w:tcW w:w="1520"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tcPrChange>
          </w:tcPr>
          <w:p w14:paraId="53320D0B"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756048" w:rsidRPr="00FC4AD0" w14:paraId="41ED2758" w14:textId="77777777" w:rsidTr="00756048">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11ED9BDD" w14:textId="77777777" w:rsidR="00813687" w:rsidRDefault="00813687" w:rsidP="00A758F0">
            <w:pPr>
              <w:pStyle w:val="DefaultStyle"/>
              <w:tabs>
                <w:tab w:val="center" w:pos="224"/>
              </w:tabs>
              <w:spacing w:line="240" w:lineRule="auto"/>
              <w:rPr>
                <w:ins w:id="23" w:author="OBENG Sandra" w:date="2019-01-08T10:48:00Z"/>
                <w:rFonts w:ascii="Century Gothic" w:hAnsi="Century Gothic"/>
                <w:b/>
                <w:sz w:val="20"/>
              </w:rPr>
            </w:pPr>
          </w:p>
          <w:p w14:paraId="63811838" w14:textId="77777777" w:rsidR="00756048" w:rsidRDefault="00756048" w:rsidP="00A758F0">
            <w:pPr>
              <w:pStyle w:val="DefaultStyle"/>
              <w:tabs>
                <w:tab w:val="center" w:pos="224"/>
              </w:tabs>
              <w:spacing w:line="240" w:lineRule="auto"/>
              <w:rPr>
                <w:rFonts w:ascii="Century Gothic" w:hAnsi="Century Gothic"/>
                <w:b/>
                <w:sz w:val="20"/>
              </w:rPr>
            </w:pPr>
            <w:r>
              <w:rPr>
                <w:rFonts w:ascii="Century Gothic" w:hAnsi="Century Gothic"/>
                <w:b/>
                <w:sz w:val="20"/>
              </w:rPr>
              <w:t>1.</w:t>
            </w:r>
          </w:p>
          <w:p w14:paraId="6A8AF941" w14:textId="77777777" w:rsidR="00756048" w:rsidRDefault="00756048" w:rsidP="00C90284">
            <w:pPr>
              <w:pStyle w:val="DefaultStyle"/>
              <w:spacing w:line="240" w:lineRule="auto"/>
              <w:jc w:val="center"/>
              <w:rPr>
                <w:rFonts w:ascii="Century Gothic" w:hAnsi="Century Gothic"/>
                <w:b/>
                <w:sz w:val="20"/>
              </w:rPr>
            </w:pPr>
          </w:p>
          <w:p w14:paraId="70891571" w14:textId="77777777" w:rsidR="00756048" w:rsidRDefault="00756048" w:rsidP="002E57D1">
            <w:pPr>
              <w:pStyle w:val="DefaultStyle"/>
              <w:spacing w:line="240" w:lineRule="auto"/>
              <w:rPr>
                <w:rFonts w:ascii="Century Gothic" w:hAnsi="Century Gothic"/>
                <w:b/>
                <w:sz w:val="20"/>
              </w:rPr>
            </w:pPr>
          </w:p>
          <w:p w14:paraId="5608804B" w14:textId="77777777" w:rsidR="00756048" w:rsidRDefault="00756048" w:rsidP="002E57D1">
            <w:pPr>
              <w:pStyle w:val="DefaultStyle"/>
              <w:spacing w:line="240" w:lineRule="auto"/>
              <w:rPr>
                <w:rFonts w:ascii="Century Gothic" w:hAnsi="Century Gothic"/>
                <w:b/>
                <w:sz w:val="20"/>
              </w:rPr>
            </w:pPr>
          </w:p>
          <w:p w14:paraId="1F2E9AFC" w14:textId="77777777" w:rsidR="00756048" w:rsidRPr="00FC4AD0" w:rsidRDefault="00756048" w:rsidP="00A758F0">
            <w:pPr>
              <w:pStyle w:val="DefaultStyle"/>
              <w:spacing w:line="240" w:lineRule="auto"/>
              <w:rPr>
                <w:rFonts w:ascii="Century Gothic" w:hAnsi="Century Gothic"/>
                <w:b/>
                <w:sz w:val="20"/>
              </w:rPr>
            </w:pPr>
          </w:p>
        </w:tc>
        <w:tc>
          <w:tcPr>
            <w:tcW w:w="4291"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59FC71F0" w14:textId="77777777" w:rsidR="00756048" w:rsidRPr="00813687" w:rsidRDefault="002D7BD9">
            <w:pPr>
              <w:rPr>
                <w:rFonts w:ascii="Century Gothic" w:hAnsi="Century Gothic" w:cs="Calibri"/>
                <w:b/>
                <w:color w:val="000000"/>
                <w:sz w:val="20"/>
                <w:szCs w:val="20"/>
              </w:rPr>
            </w:pPr>
            <w:ins w:id="24" w:author="AMISSAH Genevieve" w:date="2019-01-10T11:10:00Z">
              <w:r>
                <w:rPr>
                  <w:rFonts w:ascii="Calibri" w:hAnsi="Calibri"/>
                  <w:b/>
                  <w:sz w:val="24"/>
                </w:rPr>
                <w:t>CARBON PAPER</w:t>
              </w:r>
            </w:ins>
            <w:del w:id="25" w:author="AMISSAH Genevieve" w:date="2019-01-10T10:51:00Z">
              <w:r w:rsidR="00B01808" w:rsidDel="00CC13A4">
                <w:rPr>
                  <w:rFonts w:ascii="Calibri" w:hAnsi="Calibri"/>
                  <w:b/>
                  <w:sz w:val="24"/>
                </w:rPr>
                <w:delText>PAPER CLIPS</w:delText>
              </w:r>
            </w:del>
            <w:del w:id="26" w:author="AMISSAH Genevieve" w:date="2019-01-10T11:01:00Z">
              <w:r w:rsidR="00B01808" w:rsidDel="008B7132">
                <w:rPr>
                  <w:rFonts w:ascii="Calibri" w:hAnsi="Calibri"/>
                  <w:b/>
                  <w:sz w:val="24"/>
                </w:rPr>
                <w:delText xml:space="preserve"> </w:delText>
              </w:r>
            </w:del>
          </w:p>
        </w:tc>
        <w:tc>
          <w:tcPr>
            <w:tcW w:w="1009"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44ABED76" w14:textId="77777777" w:rsidR="009522F0" w:rsidDel="002F2D6C" w:rsidRDefault="009522F0" w:rsidP="002E57D1">
            <w:pPr>
              <w:pStyle w:val="DefaultStyle"/>
              <w:spacing w:line="240" w:lineRule="auto"/>
              <w:rPr>
                <w:del w:id="27" w:author="AMISSAH Genevieve" w:date="2019-01-10T10:56:00Z"/>
                <w:rFonts w:ascii="Century Gothic" w:hAnsi="Century Gothic"/>
                <w:b/>
                <w:sz w:val="20"/>
              </w:rPr>
            </w:pPr>
          </w:p>
          <w:p w14:paraId="12C1A994" w14:textId="77777777" w:rsidR="002F2D6C" w:rsidRDefault="002F2D6C" w:rsidP="002E57D1">
            <w:pPr>
              <w:pStyle w:val="DefaultStyle"/>
              <w:spacing w:line="240" w:lineRule="auto"/>
              <w:rPr>
                <w:ins w:id="28" w:author="AMISSAH Genevieve" w:date="2019-01-10T10:56:00Z"/>
                <w:rFonts w:ascii="Century Gothic" w:hAnsi="Century Gothic"/>
                <w:b/>
                <w:sz w:val="20"/>
              </w:rPr>
            </w:pPr>
          </w:p>
          <w:p w14:paraId="2A9340D9" w14:textId="77777777" w:rsidR="002F2D6C" w:rsidRDefault="002F2D6C" w:rsidP="002E57D1">
            <w:pPr>
              <w:pStyle w:val="DefaultStyle"/>
              <w:spacing w:line="240" w:lineRule="auto"/>
              <w:rPr>
                <w:ins w:id="29" w:author="AMISSAH Genevieve" w:date="2019-01-10T10:56:00Z"/>
                <w:rFonts w:ascii="Century Gothic" w:hAnsi="Century Gothic"/>
                <w:b/>
                <w:sz w:val="20"/>
              </w:rPr>
            </w:pPr>
          </w:p>
          <w:p w14:paraId="6E2B9381" w14:textId="77777777" w:rsidR="009522F0" w:rsidDel="002F2D6C" w:rsidRDefault="002D7BD9" w:rsidP="002E57D1">
            <w:pPr>
              <w:pStyle w:val="DefaultStyle"/>
              <w:spacing w:line="240" w:lineRule="auto"/>
              <w:rPr>
                <w:del w:id="30" w:author="AMISSAH Genevieve" w:date="2019-01-10T10:56:00Z"/>
                <w:rFonts w:ascii="Century Gothic" w:hAnsi="Century Gothic"/>
                <w:b/>
                <w:sz w:val="20"/>
              </w:rPr>
            </w:pPr>
            <w:ins w:id="31" w:author="AMISSAH Genevieve" w:date="2019-01-10T11:13:00Z">
              <w:r>
                <w:rPr>
                  <w:rFonts w:ascii="Century Gothic" w:hAnsi="Century Gothic"/>
                  <w:b/>
                  <w:sz w:val="20"/>
                </w:rPr>
                <w:t>100</w:t>
              </w:r>
            </w:ins>
            <w:ins w:id="32" w:author="AMISSAH Genevieve" w:date="2019-01-10T11:10:00Z">
              <w:r w:rsidR="005E0945">
                <w:rPr>
                  <w:rFonts w:ascii="Century Gothic" w:hAnsi="Century Gothic"/>
                  <w:b/>
                  <w:sz w:val="20"/>
                </w:rPr>
                <w:t>PKTS</w:t>
              </w:r>
            </w:ins>
          </w:p>
          <w:p w14:paraId="18C6B16E" w14:textId="77777777" w:rsidR="00833E03" w:rsidDel="002F2D6C" w:rsidRDefault="00B01808" w:rsidP="002E57D1">
            <w:pPr>
              <w:pStyle w:val="DefaultStyle"/>
              <w:spacing w:line="240" w:lineRule="auto"/>
              <w:rPr>
                <w:del w:id="33" w:author="AMISSAH Genevieve" w:date="2019-01-10T10:56:00Z"/>
                <w:rFonts w:ascii="Century Gothic" w:hAnsi="Century Gothic"/>
                <w:b/>
                <w:sz w:val="20"/>
              </w:rPr>
            </w:pPr>
            <w:del w:id="34" w:author="AMISSAH Genevieve" w:date="2019-01-10T10:51:00Z">
              <w:r w:rsidDel="00CC13A4">
                <w:rPr>
                  <w:rFonts w:ascii="Century Gothic" w:hAnsi="Century Gothic"/>
                  <w:b/>
                  <w:sz w:val="20"/>
                </w:rPr>
                <w:delText>2</w:delText>
              </w:r>
              <w:r w:rsidR="00E658C7" w:rsidDel="00CC13A4">
                <w:rPr>
                  <w:rFonts w:ascii="Century Gothic" w:hAnsi="Century Gothic"/>
                  <w:b/>
                  <w:sz w:val="20"/>
                </w:rPr>
                <w:delText>0</w:delText>
              </w:r>
              <w:r w:rsidR="00AF7118" w:rsidDel="00CC13A4">
                <w:rPr>
                  <w:rFonts w:ascii="Century Gothic" w:hAnsi="Century Gothic"/>
                  <w:b/>
                  <w:sz w:val="20"/>
                </w:rPr>
                <w:delText>00</w:delText>
              </w:r>
              <w:r w:rsidR="009522F0" w:rsidDel="00CC13A4">
                <w:rPr>
                  <w:rFonts w:ascii="Century Gothic" w:hAnsi="Century Gothic"/>
                  <w:b/>
                  <w:sz w:val="20"/>
                </w:rPr>
                <w:delText xml:space="preserve"> </w:delText>
              </w:r>
            </w:del>
            <w:ins w:id="35" w:author="OBENG Sandra" w:date="2019-01-10T10:47:00Z">
              <w:del w:id="36" w:author="AMISSAH Genevieve" w:date="2019-01-10T10:51:00Z">
                <w:r w:rsidDel="00CC13A4">
                  <w:rPr>
                    <w:rFonts w:ascii="Century Gothic" w:hAnsi="Century Gothic"/>
                    <w:b/>
                    <w:sz w:val="20"/>
                  </w:rPr>
                  <w:delText>pkt</w:delText>
                </w:r>
              </w:del>
            </w:ins>
            <w:ins w:id="37" w:author="OBENG Sandra" w:date="2019-01-10T10:48:00Z">
              <w:del w:id="38" w:author="AMISSAH Genevieve" w:date="2019-01-10T10:56:00Z">
                <w:r w:rsidDel="002F2D6C">
                  <w:rPr>
                    <w:rFonts w:ascii="Century Gothic" w:hAnsi="Century Gothic"/>
                    <w:b/>
                    <w:sz w:val="20"/>
                  </w:rPr>
                  <w:delText xml:space="preserve"> </w:delText>
                </w:r>
              </w:del>
            </w:ins>
            <w:del w:id="39" w:author="AMISSAH Genevieve" w:date="2019-01-10T10:56:00Z">
              <w:r w:rsidR="00055B00" w:rsidDel="002F2D6C">
                <w:rPr>
                  <w:rFonts w:ascii="Century Gothic" w:hAnsi="Century Gothic"/>
                  <w:b/>
                  <w:sz w:val="20"/>
                </w:rPr>
                <w:delText xml:space="preserve"> </w:delText>
              </w:r>
            </w:del>
          </w:p>
          <w:p w14:paraId="19917C4A" w14:textId="77777777" w:rsidR="00833E03" w:rsidRDefault="00833E03" w:rsidP="002E57D1">
            <w:pPr>
              <w:pStyle w:val="DefaultStyle"/>
              <w:spacing w:line="240" w:lineRule="auto"/>
              <w:rPr>
                <w:rFonts w:ascii="Century Gothic" w:hAnsi="Century Gothic"/>
                <w:b/>
                <w:sz w:val="20"/>
              </w:rPr>
            </w:pPr>
          </w:p>
          <w:p w14:paraId="7D59E69D" w14:textId="77777777" w:rsidR="00756048" w:rsidRPr="002E57D1" w:rsidRDefault="00756048" w:rsidP="002E57D1">
            <w:pPr>
              <w:pStyle w:val="DefaultStyle"/>
              <w:spacing w:line="240" w:lineRule="auto"/>
              <w:rPr>
                <w:rFonts w:ascii="Century Gothic" w:hAnsi="Century Gothic"/>
                <w:b/>
                <w:sz w:val="20"/>
              </w:rPr>
            </w:pPr>
          </w:p>
        </w:tc>
        <w:tc>
          <w:tcPr>
            <w:tcW w:w="1501"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7CF11D07" w14:textId="3794C143" w:rsidR="00756048" w:rsidRPr="00FC4AD0" w:rsidRDefault="009F3709" w:rsidP="00C90284">
            <w:pPr>
              <w:pStyle w:val="DefaultStyle"/>
              <w:spacing w:line="240" w:lineRule="auto"/>
              <w:rPr>
                <w:rFonts w:ascii="Century Gothic" w:hAnsi="Century Gothic"/>
                <w:sz w:val="20"/>
              </w:rPr>
            </w:pPr>
            <w:ins w:id="40" w:author="stephen yankey" w:date="2019-01-18T03:29:00Z">
              <w:r>
                <w:rPr>
                  <w:rFonts w:ascii="Century Gothic" w:hAnsi="Century Gothic"/>
                  <w:sz w:val="20"/>
                </w:rPr>
                <w:t>29</w:t>
              </w:r>
            </w:ins>
            <w:ins w:id="41" w:author="stephen yankey" w:date="2019-01-18T03:30:00Z">
              <w:r>
                <w:rPr>
                  <w:rFonts w:ascii="Century Gothic" w:hAnsi="Century Gothic"/>
                  <w:sz w:val="20"/>
                </w:rPr>
                <w:t>.00</w:t>
              </w:r>
            </w:ins>
          </w:p>
        </w:tc>
        <w:tc>
          <w:tcPr>
            <w:tcW w:w="1520"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48F38975" w14:textId="1C0E60D0" w:rsidR="00756048" w:rsidRPr="00FC4AD0" w:rsidRDefault="009F3709" w:rsidP="00C90284">
            <w:pPr>
              <w:pStyle w:val="DefaultStyle"/>
              <w:spacing w:line="240" w:lineRule="auto"/>
              <w:rPr>
                <w:rFonts w:ascii="Century Gothic" w:hAnsi="Century Gothic"/>
                <w:sz w:val="20"/>
              </w:rPr>
            </w:pPr>
            <w:ins w:id="42" w:author="stephen yankey" w:date="2019-01-18T03:30:00Z">
              <w:r>
                <w:rPr>
                  <w:rFonts w:ascii="Century Gothic" w:hAnsi="Century Gothic"/>
                  <w:sz w:val="20"/>
                </w:rPr>
                <w:t>2,900</w:t>
              </w:r>
            </w:ins>
          </w:p>
        </w:tc>
      </w:tr>
    </w:tbl>
    <w:p w14:paraId="420B2CA4" w14:textId="77777777" w:rsidR="00DA0F03" w:rsidRPr="00FC4AD0" w:rsidDel="003E7B5D" w:rsidRDefault="00DA0F03" w:rsidP="00C90284">
      <w:pPr>
        <w:pStyle w:val="DefaultStyle"/>
        <w:rPr>
          <w:del w:id="43" w:author="OBENG Sandra" w:date="2019-01-08T11:09:00Z"/>
          <w:rFonts w:ascii="Century Gothic" w:hAnsi="Century Gothic"/>
          <w:sz w:val="18"/>
          <w:szCs w:val="18"/>
        </w:rPr>
      </w:pPr>
    </w:p>
    <w:p w14:paraId="41BC68F8" w14:textId="77777777" w:rsidR="00D54BA3" w:rsidRDefault="00D54BA3" w:rsidP="005B36B3">
      <w:pPr>
        <w:pStyle w:val="Subtitle"/>
      </w:pPr>
    </w:p>
    <w:p w14:paraId="7413C051"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34C5D58B" w14:textId="77777777" w:rsidR="00923CCC" w:rsidRDefault="00923CCC" w:rsidP="005E4EB4">
      <w:pPr>
        <w:pStyle w:val="DefaultStyle"/>
        <w:tabs>
          <w:tab w:val="right" w:pos="9072"/>
        </w:tabs>
        <w:spacing w:after="120" w:line="276" w:lineRule="auto"/>
        <w:rPr>
          <w:rFonts w:ascii="Century Gothic" w:hAnsi="Century Gothic"/>
          <w:sz w:val="20"/>
        </w:rPr>
      </w:pPr>
    </w:p>
    <w:p w14:paraId="249E018D"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5CAE3FB5" w14:textId="77777777" w:rsidR="00923CCC" w:rsidRDefault="00923CCC" w:rsidP="005E4EB4">
      <w:pPr>
        <w:pStyle w:val="DefaultStyle"/>
        <w:tabs>
          <w:tab w:val="right" w:pos="9072"/>
        </w:tabs>
        <w:spacing w:after="120" w:line="276" w:lineRule="auto"/>
        <w:rPr>
          <w:rFonts w:ascii="Century Gothic" w:hAnsi="Century Gothic"/>
          <w:sz w:val="20"/>
        </w:rPr>
      </w:pPr>
    </w:p>
    <w:p w14:paraId="23CEF984"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3"/>
        <w:gridCol w:w="4248"/>
      </w:tblGrid>
      <w:tr w:rsidR="0062270F" w:rsidRPr="00FC4AD0" w14:paraId="1F646F5A" w14:textId="77777777" w:rsidTr="00C90284">
        <w:trPr>
          <w:cantSplit/>
          <w:jc w:val="center"/>
        </w:trPr>
        <w:tc>
          <w:tcPr>
            <w:tcW w:w="4809" w:type="dxa"/>
            <w:tcBorders>
              <w:right w:val="single" w:sz="12" w:space="0" w:color="00000A"/>
            </w:tcBorders>
            <w:shd w:val="clear" w:color="auto" w:fill="FFFFFF"/>
          </w:tcPr>
          <w:p w14:paraId="564712F8"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7FAFA203"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0FE738D7" w14:textId="77777777" w:rsidR="0062270F" w:rsidRPr="00FC4AD0" w:rsidRDefault="0062270F" w:rsidP="0062270F">
            <w:pPr>
              <w:pStyle w:val="DefaultStyle"/>
              <w:spacing w:line="276" w:lineRule="auto"/>
              <w:rPr>
                <w:rFonts w:ascii="Century Gothic" w:hAnsi="Century Gothic"/>
                <w:sz w:val="20"/>
              </w:rPr>
            </w:pPr>
          </w:p>
          <w:p w14:paraId="347C4B60"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63D9204A" w14:textId="77777777" w:rsidTr="00C90284">
        <w:trPr>
          <w:cantSplit/>
          <w:trHeight w:val="332"/>
          <w:jc w:val="center"/>
        </w:trPr>
        <w:tc>
          <w:tcPr>
            <w:tcW w:w="4809" w:type="dxa"/>
            <w:tcBorders>
              <w:right w:val="single" w:sz="12" w:space="0" w:color="00000A"/>
            </w:tcBorders>
            <w:shd w:val="clear" w:color="auto" w:fill="FFFFFF"/>
          </w:tcPr>
          <w:p w14:paraId="6B10A27D"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____%</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78368A98" w14:textId="77777777" w:rsidR="0062270F" w:rsidRPr="00FC4AD0" w:rsidRDefault="0062270F" w:rsidP="0062270F">
            <w:pPr>
              <w:pStyle w:val="DefaultStyle"/>
              <w:spacing w:line="276" w:lineRule="auto"/>
              <w:rPr>
                <w:rFonts w:ascii="Century Gothic" w:hAnsi="Century Gothic"/>
                <w:sz w:val="20"/>
              </w:rPr>
            </w:pPr>
          </w:p>
          <w:p w14:paraId="5F6FECB7"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72FEB53D" w14:textId="77777777" w:rsidTr="00C90284">
        <w:trPr>
          <w:cantSplit/>
          <w:trHeight w:val="395"/>
          <w:jc w:val="center"/>
        </w:trPr>
        <w:tc>
          <w:tcPr>
            <w:tcW w:w="4809" w:type="dxa"/>
            <w:tcBorders>
              <w:right w:val="single" w:sz="12" w:space="0" w:color="00000A"/>
            </w:tcBorders>
            <w:shd w:val="clear" w:color="auto" w:fill="FFFFFF"/>
          </w:tcPr>
          <w:p w14:paraId="1BB8A1BC" w14:textId="6EA4DAFC"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sz w:val="20"/>
              </w:rPr>
              <w:t>Total VAT &amp; NHIL (__</w:t>
            </w:r>
            <w:ins w:id="44" w:author="stephen yankey" w:date="2019-01-18T03:30:00Z">
              <w:r w:rsidR="009F3709">
                <w:rPr>
                  <w:rFonts w:ascii="Century Gothic" w:hAnsi="Century Gothic"/>
                  <w:sz w:val="20"/>
                </w:rPr>
                <w:t>3</w:t>
              </w:r>
            </w:ins>
            <w:r w:rsidRPr="00FC4AD0">
              <w:rPr>
                <w:rFonts w:ascii="Century Gothic" w:hAnsi="Century Gothic"/>
                <w:sz w:val="20"/>
              </w:rPr>
              <w:t>__%)</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15215D86" w14:textId="77777777" w:rsidR="0062270F" w:rsidRPr="00FC4AD0" w:rsidRDefault="0062270F" w:rsidP="0062270F">
            <w:pPr>
              <w:pStyle w:val="DefaultStyle"/>
              <w:spacing w:line="276" w:lineRule="auto"/>
              <w:jc w:val="right"/>
              <w:rPr>
                <w:rFonts w:ascii="Century Gothic" w:hAnsi="Century Gothic"/>
                <w:sz w:val="20"/>
              </w:rPr>
            </w:pPr>
          </w:p>
          <w:p w14:paraId="3C0DA84F"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6F834548" w14:textId="77777777" w:rsidTr="00CD0AAD">
        <w:trPr>
          <w:cantSplit/>
          <w:trHeight w:val="530"/>
          <w:jc w:val="center"/>
        </w:trPr>
        <w:tc>
          <w:tcPr>
            <w:tcW w:w="4809" w:type="dxa"/>
            <w:tcBorders>
              <w:right w:val="single" w:sz="12" w:space="0" w:color="00000A"/>
            </w:tcBorders>
            <w:shd w:val="clear" w:color="auto" w:fill="FFFFFF"/>
          </w:tcPr>
          <w:p w14:paraId="307BDD7F" w14:textId="77777777" w:rsidR="0062270F" w:rsidRPr="00FC4AD0" w:rsidRDefault="0062270F" w:rsidP="0062270F">
            <w:pPr>
              <w:pStyle w:val="DefaultStyle"/>
              <w:spacing w:line="276" w:lineRule="auto"/>
              <w:jc w:val="both"/>
              <w:rPr>
                <w:rFonts w:ascii="Century Gothic" w:hAnsi="Century Gothic"/>
                <w:sz w:val="20"/>
              </w:rPr>
            </w:pPr>
          </w:p>
          <w:p w14:paraId="1AED2030"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15F89D1E" w14:textId="77777777" w:rsidR="0062270F" w:rsidRPr="00FC4AD0" w:rsidRDefault="0062270F" w:rsidP="0062270F">
            <w:pPr>
              <w:pStyle w:val="DefaultStyle"/>
              <w:spacing w:line="276" w:lineRule="auto"/>
              <w:jc w:val="center"/>
              <w:rPr>
                <w:rFonts w:ascii="Century Gothic" w:hAnsi="Century Gothic"/>
                <w:sz w:val="20"/>
              </w:rPr>
            </w:pPr>
          </w:p>
          <w:p w14:paraId="7DB04CE7" w14:textId="2B43F5A5" w:rsidR="0062270F" w:rsidRPr="00FC4AD0" w:rsidRDefault="009F3709" w:rsidP="0062270F">
            <w:pPr>
              <w:pStyle w:val="DefaultStyle"/>
              <w:spacing w:line="276" w:lineRule="auto"/>
              <w:rPr>
                <w:rFonts w:ascii="Century Gothic" w:hAnsi="Century Gothic"/>
                <w:sz w:val="20"/>
              </w:rPr>
            </w:pPr>
            <w:ins w:id="45" w:author="stephen yankey" w:date="2019-01-18T03:30:00Z">
              <w:r>
                <w:rPr>
                  <w:rFonts w:ascii="Century Gothic" w:hAnsi="Century Gothic"/>
                  <w:sz w:val="20"/>
                </w:rPr>
                <w:t>2,900</w:t>
              </w:r>
            </w:ins>
          </w:p>
        </w:tc>
      </w:tr>
    </w:tbl>
    <w:p w14:paraId="1A05D5AB"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6CE2B3FF"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5020244A" w14:textId="4E97299C"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r w:rsidR="00F9455D">
        <w:rPr>
          <w:rFonts w:ascii="Century Gothic" w:hAnsi="Century Gothic" w:cs="Times New Roman"/>
          <w:color w:val="00000A"/>
          <w:sz w:val="20"/>
          <w:szCs w:val="20"/>
          <w:lang w:val="en-GB"/>
        </w:rPr>
        <w:t>Ecobank Ghana Ltd</w:t>
      </w:r>
      <w:r w:rsidRPr="00FC4AD0">
        <w:rPr>
          <w:rFonts w:ascii="Century Gothic" w:hAnsi="Century Gothic" w:cs="Times New Roman"/>
          <w:color w:val="00000A"/>
          <w:sz w:val="20"/>
          <w:szCs w:val="20"/>
          <w:lang w:val="en-GB"/>
        </w:rPr>
        <w:t xml:space="preserve"> from receipt of an award of Contract would be by ……………</w:t>
      </w:r>
      <w:ins w:id="46" w:author="stephen yankey" w:date="2019-01-18T03:30:00Z">
        <w:r w:rsidR="009F3709">
          <w:rPr>
            <w:rFonts w:ascii="Century Gothic" w:hAnsi="Century Gothic" w:cs="Times New Roman"/>
            <w:color w:val="00000A"/>
            <w:sz w:val="20"/>
            <w:szCs w:val="20"/>
            <w:lang w:val="en-GB"/>
          </w:rPr>
          <w:t>three days</w:t>
        </w:r>
      </w:ins>
      <w:r w:rsidRPr="00FC4AD0">
        <w:rPr>
          <w:rFonts w:ascii="Century Gothic" w:hAnsi="Century Gothic" w:cs="Times New Roman"/>
          <w:color w:val="00000A"/>
          <w:sz w:val="20"/>
          <w:szCs w:val="20"/>
          <w:lang w:val="en-GB"/>
        </w:rPr>
        <w:t xml:space="preserve">…………....... from receipt of an award of Contract to the Named </w:t>
      </w:r>
      <w:r w:rsidRPr="00FC4AD0">
        <w:rPr>
          <w:rFonts w:ascii="Century Gothic" w:hAnsi="Century Gothic" w:cs="Times New Roman"/>
          <w:color w:val="00000A"/>
          <w:sz w:val="20"/>
          <w:szCs w:val="20"/>
          <w:lang w:val="en-GB"/>
        </w:rPr>
        <w:lastRenderedPageBreak/>
        <w:t xml:space="preserve">Destination(s). Delivered to </w:t>
      </w:r>
      <w:r w:rsidR="00F9455D">
        <w:rPr>
          <w:rFonts w:ascii="Century Gothic" w:hAnsi="Century Gothic" w:cs="Times New Roman"/>
          <w:b/>
          <w:color w:val="00000A"/>
          <w:sz w:val="20"/>
          <w:szCs w:val="20"/>
          <w:lang w:val="en-GB"/>
        </w:rPr>
        <w:t>Ecobank</w:t>
      </w:r>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Annex</w:t>
      </w:r>
      <w:r w:rsidR="00FF3BBA">
        <w:rPr>
          <w:rFonts w:ascii="Century Gothic" w:hAnsi="Century Gothic" w:cs="Times New Roman"/>
          <w:b/>
          <w:color w:val="00000A"/>
          <w:sz w:val="20"/>
          <w:szCs w:val="20"/>
          <w:lang w:val="en-GB"/>
        </w:rPr>
        <w:t xml:space="preserve"> located </w:t>
      </w:r>
      <w:r w:rsidR="00F9455D">
        <w:rPr>
          <w:rFonts w:ascii="Century Gothic" w:hAnsi="Century Gothic" w:cs="Times New Roman"/>
          <w:b/>
          <w:color w:val="00000A"/>
          <w:sz w:val="20"/>
          <w:szCs w:val="20"/>
          <w:lang w:val="en-GB"/>
        </w:rPr>
        <w:t>behind</w:t>
      </w:r>
      <w:r w:rsidR="00FF3BBA">
        <w:rPr>
          <w:rFonts w:ascii="Century Gothic" w:hAnsi="Century Gothic" w:cs="Times New Roman"/>
          <w:b/>
          <w:color w:val="00000A"/>
          <w:sz w:val="20"/>
          <w:szCs w:val="20"/>
          <w:lang w:val="en-GB"/>
        </w:rPr>
        <w:t xml:space="preserve"> </w:t>
      </w:r>
      <w:r w:rsidR="00F9455D">
        <w:rPr>
          <w:rFonts w:ascii="Century Gothic" w:hAnsi="Century Gothic" w:cs="Times New Roman"/>
          <w:b/>
          <w:color w:val="00000A"/>
          <w:sz w:val="20"/>
          <w:szCs w:val="20"/>
          <w:lang w:val="en-GB"/>
        </w:rPr>
        <w:t>Alisa Hotel</w:t>
      </w:r>
      <w:r w:rsidR="00C861B8">
        <w:rPr>
          <w:rFonts w:ascii="Century Gothic" w:hAnsi="Century Gothic" w:cs="Times New Roman"/>
          <w:b/>
          <w:color w:val="00000A"/>
          <w:sz w:val="20"/>
          <w:szCs w:val="20"/>
          <w:lang w:val="en-GB"/>
        </w:rPr>
        <w:t xml:space="preserve">, Ridge </w:t>
      </w:r>
      <w:r w:rsidR="00C0352B">
        <w:rPr>
          <w:rFonts w:ascii="Century Gothic" w:hAnsi="Century Gothic" w:cs="Times New Roman"/>
          <w:b/>
          <w:color w:val="00000A"/>
          <w:sz w:val="20"/>
          <w:szCs w:val="20"/>
          <w:lang w:val="en-GB"/>
        </w:rPr>
        <w:t>- Accra</w:t>
      </w:r>
      <w:r w:rsidR="00C861B8">
        <w:rPr>
          <w:rFonts w:ascii="Century Gothic" w:hAnsi="Century Gothic" w:cs="Times New Roman"/>
          <w:b/>
          <w:color w:val="00000A"/>
          <w:sz w:val="20"/>
          <w:szCs w:val="20"/>
          <w:lang w:val="en-GB"/>
        </w:rPr>
        <w:t>.</w:t>
      </w:r>
    </w:p>
    <w:p w14:paraId="7C1CFF06" w14:textId="77777777" w:rsidR="007910E7" w:rsidRPr="00DA0F03" w:rsidRDefault="007910E7" w:rsidP="00DA0F03">
      <w:pPr>
        <w:pStyle w:val="NormalWeb"/>
        <w:spacing w:line="360" w:lineRule="auto"/>
        <w:jc w:val="both"/>
        <w:rPr>
          <w:rFonts w:ascii="Century Gothic" w:hAnsi="Century Gothic"/>
          <w:sz w:val="20"/>
          <w:szCs w:val="20"/>
        </w:rPr>
      </w:pPr>
    </w:p>
    <w:p w14:paraId="2E490355" w14:textId="77777777" w:rsidR="009F3709" w:rsidRDefault="0062270F" w:rsidP="00C51171">
      <w:pPr>
        <w:pStyle w:val="DefaultStyle"/>
        <w:tabs>
          <w:tab w:val="right" w:pos="8789"/>
        </w:tabs>
        <w:spacing w:line="360" w:lineRule="auto"/>
        <w:rPr>
          <w:ins w:id="47" w:author="stephen yankey" w:date="2019-01-18T03:31:00Z"/>
          <w:rFonts w:ascii="Century Gothic" w:hAnsi="Century Gothic"/>
          <w:sz w:val="20"/>
        </w:rPr>
      </w:pPr>
      <w:r w:rsidRPr="00FC4AD0">
        <w:rPr>
          <w:rFonts w:ascii="Century Gothic" w:hAnsi="Century Gothic"/>
          <w:sz w:val="20"/>
        </w:rPr>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Pr="00FC4AD0">
        <w:rPr>
          <w:rFonts w:ascii="Century Gothic" w:hAnsi="Century Gothic"/>
          <w:sz w:val="20"/>
        </w:rPr>
        <w:t xml:space="preserve"> from      ___</w:t>
      </w:r>
      <w:ins w:id="48" w:author="stephen yankey" w:date="2019-01-18T03:30:00Z">
        <w:r w:rsidR="009F3709">
          <w:rPr>
            <w:rFonts w:ascii="Century Gothic" w:hAnsi="Century Gothic"/>
            <w:sz w:val="20"/>
          </w:rPr>
          <w:t>24</w:t>
        </w:r>
        <w:r w:rsidR="009F3709" w:rsidRPr="009F3709">
          <w:rPr>
            <w:rFonts w:ascii="Century Gothic" w:hAnsi="Century Gothic"/>
            <w:sz w:val="20"/>
            <w:vertAlign w:val="superscript"/>
            <w:rPrChange w:id="49" w:author="stephen yankey" w:date="2019-01-18T03:30:00Z">
              <w:rPr>
                <w:rFonts w:ascii="Century Gothic" w:hAnsi="Century Gothic"/>
                <w:sz w:val="20"/>
              </w:rPr>
            </w:rPrChange>
          </w:rPr>
          <w:t>th</w:t>
        </w:r>
        <w:r w:rsidR="009F3709">
          <w:rPr>
            <w:rFonts w:ascii="Century Gothic" w:hAnsi="Century Gothic"/>
            <w:sz w:val="20"/>
          </w:rPr>
          <w:t xml:space="preserve"> January, 20</w:t>
        </w:r>
      </w:ins>
      <w:ins w:id="50" w:author="stephen yankey" w:date="2019-01-18T03:31:00Z">
        <w:r w:rsidR="009F3709">
          <w:rPr>
            <w:rFonts w:ascii="Century Gothic" w:hAnsi="Century Gothic"/>
            <w:sz w:val="20"/>
          </w:rPr>
          <w:t>19</w:t>
        </w:r>
      </w:ins>
    </w:p>
    <w:p w14:paraId="7F7088B4" w14:textId="60D38959" w:rsidR="00F5653E" w:rsidRDefault="0062270F" w:rsidP="00C51171">
      <w:pPr>
        <w:pStyle w:val="DefaultStyle"/>
        <w:tabs>
          <w:tab w:val="right" w:pos="8789"/>
        </w:tabs>
        <w:spacing w:line="360" w:lineRule="auto"/>
        <w:rPr>
          <w:rFonts w:ascii="Century Gothic" w:hAnsi="Century Gothic"/>
          <w:sz w:val="20"/>
        </w:rPr>
      </w:pPr>
      <w:del w:id="51" w:author="stephen yankey" w:date="2019-01-18T03:31:00Z">
        <w:r w:rsidRPr="00FC4AD0" w:rsidDel="009F3709">
          <w:rPr>
            <w:rFonts w:ascii="Century Gothic" w:hAnsi="Century Gothic"/>
            <w:sz w:val="20"/>
          </w:rPr>
          <w:delText>_________</w:delText>
        </w:r>
        <w:r w:rsidR="00FC4AD0" w:rsidDel="009F3709">
          <w:rPr>
            <w:rFonts w:ascii="Century Gothic" w:hAnsi="Century Gothic"/>
            <w:sz w:val="20"/>
          </w:rPr>
          <w:delText>_____________________</w:delText>
        </w:r>
      </w:del>
    </w:p>
    <w:p w14:paraId="1B396797" w14:textId="77777777" w:rsidR="008A47C9" w:rsidRDefault="008A47C9" w:rsidP="00C51171">
      <w:pPr>
        <w:pStyle w:val="DefaultStyle"/>
        <w:tabs>
          <w:tab w:val="right" w:pos="8789"/>
        </w:tabs>
        <w:spacing w:line="360" w:lineRule="auto"/>
        <w:rPr>
          <w:rFonts w:ascii="Century Gothic" w:hAnsi="Century Gothic"/>
          <w:sz w:val="20"/>
        </w:rPr>
      </w:pPr>
    </w:p>
    <w:p w14:paraId="0447CBA0" w14:textId="77777777"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Pr="00FC4AD0">
        <w:rPr>
          <w:rFonts w:ascii="Century Gothic" w:hAnsi="Century Gothic"/>
          <w:sz w:val="20"/>
        </w:rPr>
        <w:t>____________</w:t>
      </w:r>
      <w:r>
        <w:rPr>
          <w:rFonts w:ascii="Century Gothic" w:hAnsi="Century Gothic"/>
          <w:sz w:val="20"/>
        </w:rPr>
        <w:t>_____________________</w:t>
      </w:r>
    </w:p>
    <w:p w14:paraId="515B5C57" w14:textId="77777777"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121"/>
        <w:gridCol w:w="3121"/>
        <w:gridCol w:w="2784"/>
      </w:tblGrid>
      <w:tr w:rsidR="009F3709" w:rsidRPr="00FC4AD0" w14:paraId="7B3E05A1" w14:textId="77777777" w:rsidTr="0062270F">
        <w:trPr>
          <w:cantSplit/>
          <w:jc w:val="center"/>
        </w:trPr>
        <w:tc>
          <w:tcPr>
            <w:tcW w:w="3045" w:type="dxa"/>
            <w:shd w:val="clear" w:color="auto" w:fill="FFFFFF"/>
          </w:tcPr>
          <w:p w14:paraId="38F25DAE" w14:textId="77777777" w:rsidR="0062270F" w:rsidRPr="00FC4AD0" w:rsidRDefault="0062270F" w:rsidP="00C51171">
            <w:pPr>
              <w:pStyle w:val="DefaultStyle"/>
              <w:tabs>
                <w:tab w:val="right" w:pos="8789"/>
              </w:tabs>
              <w:spacing w:line="360" w:lineRule="auto"/>
              <w:rPr>
                <w:rFonts w:ascii="Century Gothic" w:hAnsi="Century Gothic"/>
                <w:sz w:val="20"/>
              </w:rPr>
            </w:pPr>
          </w:p>
          <w:p w14:paraId="4500C184" w14:textId="23D23EDF" w:rsidR="0062270F" w:rsidRPr="00FC4AD0" w:rsidRDefault="009F3709" w:rsidP="00C51171">
            <w:pPr>
              <w:pStyle w:val="DefaultStyle"/>
              <w:tabs>
                <w:tab w:val="right" w:pos="8789"/>
              </w:tabs>
              <w:spacing w:line="360" w:lineRule="auto"/>
              <w:rPr>
                <w:rFonts w:ascii="Century Gothic" w:hAnsi="Century Gothic"/>
                <w:sz w:val="20"/>
              </w:rPr>
            </w:pPr>
            <w:ins w:id="52" w:author="stephen yankey" w:date="2019-01-18T03:32:00Z">
              <w:r>
                <w:rPr>
                  <w:rFonts w:ascii="Century Gothic" w:hAnsi="Century Gothic"/>
                  <w:sz w:val="20"/>
                </w:rPr>
                <w:t xml:space="preserve">       </w:t>
              </w:r>
            </w:ins>
            <w:del w:id="53" w:author="stephen yankey" w:date="2019-01-18T03:31:00Z">
              <w:r w:rsidR="0062270F" w:rsidRPr="00FC4AD0" w:rsidDel="009F3709">
                <w:rPr>
                  <w:rFonts w:ascii="Century Gothic" w:hAnsi="Century Gothic"/>
                  <w:sz w:val="20"/>
                </w:rPr>
                <w:delText>...........</w:delText>
              </w:r>
            </w:del>
            <w:ins w:id="54" w:author="stephen yankey" w:date="2019-01-18T03:31:00Z">
              <w:r>
                <w:rPr>
                  <w:rFonts w:ascii="Century Gothic" w:hAnsi="Century Gothic"/>
                  <w:sz w:val="20"/>
                </w:rPr>
                <w:t>STEPHEN YANKEY</w:t>
              </w:r>
            </w:ins>
            <w:del w:id="55" w:author="stephen yankey" w:date="2019-01-18T03:31:00Z">
              <w:r w:rsidR="0062270F" w:rsidRPr="00FC4AD0" w:rsidDel="009F3709">
                <w:rPr>
                  <w:rFonts w:ascii="Century Gothic" w:hAnsi="Century Gothic"/>
                  <w:sz w:val="20"/>
                </w:rPr>
                <w:delText>............................................</w:delText>
              </w:r>
            </w:del>
          </w:p>
          <w:p w14:paraId="490CAE9B"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14:paraId="06935F5B" w14:textId="77777777" w:rsidR="0062270F" w:rsidRPr="00FC4AD0" w:rsidRDefault="0062270F" w:rsidP="00C51171">
            <w:pPr>
              <w:pStyle w:val="DefaultStyle"/>
              <w:tabs>
                <w:tab w:val="right" w:pos="8789"/>
              </w:tabs>
              <w:spacing w:line="360" w:lineRule="auto"/>
              <w:rPr>
                <w:rFonts w:ascii="Century Gothic" w:hAnsi="Century Gothic"/>
                <w:sz w:val="20"/>
              </w:rPr>
            </w:pPr>
          </w:p>
          <w:p w14:paraId="5EBDE0E0" w14:textId="15905A90" w:rsidR="0062270F" w:rsidRPr="00FC4AD0" w:rsidRDefault="009F3709" w:rsidP="00C51171">
            <w:pPr>
              <w:pStyle w:val="DefaultStyle"/>
              <w:tabs>
                <w:tab w:val="right" w:pos="8789"/>
              </w:tabs>
              <w:spacing w:line="360" w:lineRule="auto"/>
              <w:rPr>
                <w:rFonts w:ascii="Century Gothic" w:hAnsi="Century Gothic"/>
                <w:sz w:val="20"/>
              </w:rPr>
            </w:pPr>
            <w:ins w:id="56" w:author="stephen yankey" w:date="2019-01-18T03:32:00Z">
              <w:r>
                <w:rPr>
                  <w:rFonts w:ascii="Century Gothic" w:hAnsi="Century Gothic"/>
                  <w:sz w:val="20"/>
                </w:rPr>
                <w:t xml:space="preserve">             </w:t>
              </w:r>
            </w:ins>
            <w:del w:id="57" w:author="stephen yankey" w:date="2019-01-18T03:32:00Z">
              <w:r w:rsidR="0062270F" w:rsidRPr="00FC4AD0" w:rsidDel="009F3709">
                <w:rPr>
                  <w:rFonts w:ascii="Century Gothic" w:hAnsi="Century Gothic"/>
                  <w:sz w:val="20"/>
                </w:rPr>
                <w:delText>...........</w:delText>
              </w:r>
            </w:del>
            <w:ins w:id="58" w:author="stephen yankey" w:date="2019-01-18T03:32:00Z">
              <w:r>
                <w:rPr>
                  <w:rFonts w:ascii="Century Gothic" w:hAnsi="Century Gothic"/>
                  <w:sz w:val="20"/>
                </w:rPr>
                <w:t>STEPHEN YANKEY</w:t>
              </w:r>
            </w:ins>
            <w:del w:id="59" w:author="stephen yankey" w:date="2019-01-18T03:32:00Z">
              <w:r w:rsidR="0062270F" w:rsidRPr="00FC4AD0" w:rsidDel="009F3709">
                <w:rPr>
                  <w:rFonts w:ascii="Century Gothic" w:hAnsi="Century Gothic"/>
                  <w:sz w:val="20"/>
                </w:rPr>
                <w:delText>............................................</w:delText>
              </w:r>
            </w:del>
          </w:p>
          <w:p w14:paraId="3568E1C5"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14:paraId="13AA07BA" w14:textId="77777777" w:rsidR="0062270F" w:rsidRPr="00FC4AD0" w:rsidRDefault="0062270F" w:rsidP="00C51171">
            <w:pPr>
              <w:pStyle w:val="DefaultStyle"/>
              <w:tabs>
                <w:tab w:val="right" w:pos="8789"/>
              </w:tabs>
              <w:spacing w:line="360" w:lineRule="auto"/>
              <w:rPr>
                <w:rFonts w:ascii="Century Gothic" w:hAnsi="Century Gothic"/>
                <w:sz w:val="20"/>
              </w:rPr>
            </w:pPr>
          </w:p>
          <w:p w14:paraId="7CF73725" w14:textId="22FC884B" w:rsidR="0062270F" w:rsidRPr="00FC4AD0" w:rsidRDefault="009F3709" w:rsidP="00C51171">
            <w:pPr>
              <w:pStyle w:val="DefaultStyle"/>
              <w:tabs>
                <w:tab w:val="right" w:pos="8789"/>
              </w:tabs>
              <w:spacing w:line="360" w:lineRule="auto"/>
              <w:rPr>
                <w:rFonts w:ascii="Century Gothic" w:hAnsi="Century Gothic"/>
                <w:sz w:val="20"/>
              </w:rPr>
            </w:pPr>
            <w:ins w:id="60" w:author="stephen yankey" w:date="2019-01-18T03:32:00Z">
              <w:r>
                <w:rPr>
                  <w:rFonts w:ascii="Century Gothic" w:hAnsi="Century Gothic"/>
                  <w:sz w:val="20"/>
                </w:rPr>
                <w:t xml:space="preserve">                  CEO</w:t>
              </w:r>
            </w:ins>
            <w:del w:id="61" w:author="stephen yankey" w:date="2019-01-18T03:32:00Z">
              <w:r w:rsidR="0062270F" w:rsidRPr="00FC4AD0" w:rsidDel="009F3709">
                <w:rPr>
                  <w:rFonts w:ascii="Century Gothic" w:hAnsi="Century Gothic"/>
                  <w:sz w:val="20"/>
                </w:rPr>
                <w:delText>.......................</w:delText>
              </w:r>
              <w:r w:rsidR="00FC4AD0" w:rsidDel="009F3709">
                <w:rPr>
                  <w:rFonts w:ascii="Century Gothic" w:hAnsi="Century Gothic"/>
                  <w:sz w:val="20"/>
                </w:rPr>
                <w:delText>....................</w:delText>
              </w:r>
            </w:del>
          </w:p>
          <w:p w14:paraId="330B78B5"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5A2291BE" w14:textId="77777777" w:rsidR="0062270F" w:rsidRPr="00FC4AD0" w:rsidRDefault="0062270F" w:rsidP="00C51171">
            <w:pPr>
              <w:pStyle w:val="DefaultStyle"/>
              <w:tabs>
                <w:tab w:val="right" w:pos="8789"/>
              </w:tabs>
              <w:spacing w:line="360" w:lineRule="auto"/>
              <w:rPr>
                <w:rFonts w:ascii="Century Gothic" w:hAnsi="Century Gothic"/>
                <w:sz w:val="20"/>
              </w:rPr>
            </w:pPr>
          </w:p>
        </w:tc>
      </w:tr>
    </w:tbl>
    <w:p w14:paraId="156AE900" w14:textId="77777777" w:rsidR="00A96528" w:rsidRPr="00FC4AD0" w:rsidRDefault="00A96528">
      <w:pPr>
        <w:pStyle w:val="DefaultStyle"/>
        <w:spacing w:line="276" w:lineRule="auto"/>
        <w:jc w:val="both"/>
        <w:rPr>
          <w:rFonts w:ascii="Century Gothic" w:hAnsi="Century Gothic"/>
          <w:sz w:val="20"/>
        </w:rPr>
      </w:pPr>
    </w:p>
    <w:p w14:paraId="69E7E389" w14:textId="34A1D5AD" w:rsidR="009F3709" w:rsidRDefault="0062270F" w:rsidP="00DA0F03">
      <w:pPr>
        <w:pStyle w:val="DefaultStyle"/>
        <w:spacing w:line="276" w:lineRule="auto"/>
        <w:jc w:val="both"/>
        <w:rPr>
          <w:ins w:id="62" w:author="stephen yankey" w:date="2019-01-18T03:33:00Z"/>
          <w:rFonts w:ascii="Century Gothic" w:hAnsi="Century Gothic"/>
          <w:b/>
          <w:sz w:val="20"/>
        </w:rPr>
      </w:pPr>
      <w:r w:rsidRPr="00FC4AD0">
        <w:rPr>
          <w:rFonts w:ascii="Century Gothic" w:hAnsi="Century Gothic"/>
          <w:b/>
          <w:sz w:val="20"/>
        </w:rPr>
        <w:t>Company Name and Address:</w:t>
      </w:r>
      <w:r w:rsidRPr="00FC4AD0">
        <w:rPr>
          <w:rFonts w:ascii="Century Gothic" w:hAnsi="Century Gothic"/>
          <w:b/>
          <w:sz w:val="20"/>
        </w:rPr>
        <w:tab/>
      </w:r>
      <w:r w:rsidRPr="00FC4AD0">
        <w:rPr>
          <w:rFonts w:ascii="Century Gothic" w:hAnsi="Century Gothic"/>
          <w:b/>
          <w:sz w:val="20"/>
        </w:rPr>
        <w:tab/>
        <w:t>_</w:t>
      </w:r>
      <w:ins w:id="63" w:author="stephen yankey" w:date="2019-01-18T03:33:00Z">
        <w:r w:rsidR="009F3709">
          <w:rPr>
            <w:rFonts w:ascii="Century Gothic" w:hAnsi="Century Gothic"/>
            <w:b/>
            <w:sz w:val="20"/>
          </w:rPr>
          <w:t xml:space="preserve">STEPMAAM CLASSIC CONSULT, </w:t>
        </w:r>
        <w:proofErr w:type="gramStart"/>
        <w:r w:rsidR="009F3709">
          <w:rPr>
            <w:rFonts w:ascii="Century Gothic" w:hAnsi="Century Gothic"/>
            <w:b/>
            <w:sz w:val="20"/>
          </w:rPr>
          <w:t>HAATSO,ACCRA</w:t>
        </w:r>
        <w:proofErr w:type="gramEnd"/>
      </w:ins>
    </w:p>
    <w:p w14:paraId="4179740D" w14:textId="3362A1D9" w:rsidR="00A96528" w:rsidRPr="00FC4AD0" w:rsidRDefault="0062270F" w:rsidP="00DA0F03">
      <w:pPr>
        <w:pStyle w:val="DefaultStyle"/>
        <w:spacing w:line="276" w:lineRule="auto"/>
        <w:jc w:val="both"/>
        <w:rPr>
          <w:rFonts w:ascii="Century Gothic" w:hAnsi="Century Gothic"/>
          <w:sz w:val="20"/>
        </w:rPr>
      </w:pPr>
      <w:del w:id="64" w:author="stephen yankey" w:date="2019-01-18T03:33:00Z">
        <w:r w:rsidRPr="00FC4AD0" w:rsidDel="009F3709">
          <w:rPr>
            <w:rFonts w:ascii="Century Gothic" w:hAnsi="Century Gothic"/>
            <w:b/>
            <w:sz w:val="20"/>
          </w:rPr>
          <w:delText>______________________________________________</w:delText>
        </w:r>
      </w:del>
    </w:p>
    <w:p w14:paraId="6B65E266"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14:paraId="5A1AF272" w14:textId="77777777" w:rsidR="009F3709" w:rsidRDefault="0062270F" w:rsidP="00DA0F03">
      <w:pPr>
        <w:pStyle w:val="DefaultStyle"/>
        <w:spacing w:line="276" w:lineRule="auto"/>
        <w:jc w:val="both"/>
        <w:rPr>
          <w:ins w:id="65" w:author="stephen yankey" w:date="2019-01-18T03:34:00Z"/>
          <w:rFonts w:ascii="Century Gothic" w:hAnsi="Century Gothic"/>
          <w:b/>
          <w:sz w:val="20"/>
        </w:rPr>
      </w:pPr>
      <w:r w:rsidRPr="00FC4AD0">
        <w:rPr>
          <w:rFonts w:ascii="Century Gothic" w:hAnsi="Century Gothic"/>
          <w:b/>
          <w:sz w:val="20"/>
        </w:rPr>
        <w:t>Company Registration Number:</w:t>
      </w:r>
      <w:r w:rsidRPr="00FC4AD0">
        <w:rPr>
          <w:rFonts w:ascii="Century Gothic" w:hAnsi="Century Gothic"/>
          <w:b/>
          <w:sz w:val="20"/>
        </w:rPr>
        <w:tab/>
      </w:r>
      <w:r w:rsidRPr="00FC4AD0">
        <w:rPr>
          <w:rFonts w:ascii="Century Gothic" w:hAnsi="Century Gothic"/>
          <w:b/>
          <w:sz w:val="20"/>
        </w:rPr>
        <w:tab/>
      </w:r>
      <w:del w:id="66" w:author="stephen yankey" w:date="2019-01-18T03:34:00Z">
        <w:r w:rsidRPr="00FC4AD0" w:rsidDel="009F3709">
          <w:rPr>
            <w:rFonts w:ascii="Century Gothic" w:hAnsi="Century Gothic"/>
            <w:b/>
            <w:sz w:val="20"/>
          </w:rPr>
          <w:delText>__</w:delText>
        </w:r>
      </w:del>
      <w:ins w:id="67" w:author="stephen yankey" w:date="2019-01-18T03:34:00Z">
        <w:r w:rsidR="009F3709">
          <w:rPr>
            <w:rFonts w:ascii="Century Gothic" w:hAnsi="Century Gothic"/>
            <w:b/>
            <w:sz w:val="20"/>
          </w:rPr>
          <w:t>BN778092014</w:t>
        </w:r>
      </w:ins>
    </w:p>
    <w:p w14:paraId="3EAB4E6D" w14:textId="2E003C6D" w:rsidR="00A96528" w:rsidRPr="00FC4AD0" w:rsidRDefault="0062270F" w:rsidP="00DA0F03">
      <w:pPr>
        <w:pStyle w:val="DefaultStyle"/>
        <w:spacing w:line="276" w:lineRule="auto"/>
        <w:jc w:val="both"/>
        <w:rPr>
          <w:rFonts w:ascii="Century Gothic" w:hAnsi="Century Gothic"/>
          <w:sz w:val="20"/>
        </w:rPr>
      </w:pPr>
      <w:del w:id="68" w:author="stephen yankey" w:date="2019-01-18T03:34:00Z">
        <w:r w:rsidRPr="00FC4AD0" w:rsidDel="009F3709">
          <w:rPr>
            <w:rFonts w:ascii="Century Gothic" w:hAnsi="Century Gothic"/>
            <w:b/>
            <w:sz w:val="20"/>
          </w:rPr>
          <w:delText>_____________________________________________</w:delText>
        </w:r>
      </w:del>
    </w:p>
    <w:p w14:paraId="4CEC90AD"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3D57952" w14:textId="77777777" w:rsidR="009F3709" w:rsidRDefault="0062270F" w:rsidP="00DA0F03">
      <w:pPr>
        <w:pStyle w:val="DefaultStyle"/>
        <w:spacing w:line="276" w:lineRule="auto"/>
        <w:jc w:val="both"/>
        <w:rPr>
          <w:ins w:id="69" w:author="stephen yankey" w:date="2019-01-18T03:35:00Z"/>
          <w:rFonts w:ascii="Century Gothic" w:hAnsi="Century Gothic"/>
          <w:b/>
          <w:sz w:val="20"/>
        </w:rPr>
      </w:pPr>
      <w:r w:rsidRPr="00FC4AD0">
        <w:rPr>
          <w:rFonts w:ascii="Century Gothic" w:hAnsi="Century Gothic"/>
          <w:b/>
          <w:sz w:val="20"/>
        </w:rPr>
        <w:t>Company VAT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del w:id="70" w:author="stephen yankey" w:date="2019-01-18T03:35:00Z">
        <w:r w:rsidRPr="00FC4AD0" w:rsidDel="009F3709">
          <w:rPr>
            <w:rFonts w:ascii="Century Gothic" w:hAnsi="Century Gothic"/>
            <w:b/>
            <w:sz w:val="20"/>
          </w:rPr>
          <w:delText>__</w:delText>
        </w:r>
      </w:del>
      <w:ins w:id="71" w:author="stephen yankey" w:date="2019-01-18T03:34:00Z">
        <w:r w:rsidR="009F3709">
          <w:rPr>
            <w:rFonts w:ascii="Century Gothic" w:hAnsi="Century Gothic"/>
            <w:b/>
            <w:sz w:val="20"/>
          </w:rPr>
          <w:t>P000</w:t>
        </w:r>
      </w:ins>
      <w:ins w:id="72" w:author="stephen yankey" w:date="2019-01-18T03:35:00Z">
        <w:r w:rsidR="009F3709">
          <w:rPr>
            <w:rFonts w:ascii="Century Gothic" w:hAnsi="Century Gothic"/>
            <w:b/>
            <w:sz w:val="20"/>
          </w:rPr>
          <w:t>4018273</w:t>
        </w:r>
      </w:ins>
    </w:p>
    <w:p w14:paraId="2A7717F6" w14:textId="102DB06A" w:rsidR="00A96528" w:rsidRPr="00FC4AD0" w:rsidRDefault="0062270F" w:rsidP="00DA0F03">
      <w:pPr>
        <w:pStyle w:val="DefaultStyle"/>
        <w:spacing w:line="276" w:lineRule="auto"/>
        <w:jc w:val="both"/>
        <w:rPr>
          <w:rFonts w:ascii="Century Gothic" w:hAnsi="Century Gothic"/>
          <w:sz w:val="20"/>
        </w:rPr>
      </w:pPr>
      <w:del w:id="73" w:author="stephen yankey" w:date="2019-01-18T03:35:00Z">
        <w:r w:rsidRPr="00FC4AD0" w:rsidDel="009F3709">
          <w:rPr>
            <w:rFonts w:ascii="Century Gothic" w:hAnsi="Century Gothic"/>
            <w:b/>
            <w:sz w:val="20"/>
          </w:rPr>
          <w:delText>____________________________________________</w:delText>
        </w:r>
      </w:del>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35DF0D69" w14:textId="1D28F1E2" w:rsidR="00A96528" w:rsidRPr="009F3709" w:rsidRDefault="0062270F" w:rsidP="00DA0F03">
      <w:pPr>
        <w:pStyle w:val="DefaultStyle"/>
        <w:spacing w:line="276" w:lineRule="auto"/>
        <w:jc w:val="both"/>
        <w:rPr>
          <w:rFonts w:ascii="Century Gothic" w:hAnsi="Century Gothic"/>
          <w:b/>
          <w:sz w:val="20"/>
          <w:rPrChange w:id="74" w:author="stephen yankey" w:date="2019-01-18T03:35:00Z">
            <w:rPr>
              <w:rFonts w:ascii="Century Gothic" w:hAnsi="Century Gothic"/>
              <w:sz w:val="20"/>
            </w:rPr>
          </w:rPrChange>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del w:id="75" w:author="stephen yankey" w:date="2019-01-18T03:35:00Z">
        <w:r w:rsidRPr="00FC4AD0" w:rsidDel="009F3709">
          <w:rPr>
            <w:rFonts w:ascii="Century Gothic" w:hAnsi="Century Gothic"/>
            <w:b/>
            <w:sz w:val="20"/>
          </w:rPr>
          <w:delText>__</w:delText>
        </w:r>
      </w:del>
      <w:ins w:id="76" w:author="stephen yankey" w:date="2019-01-18T03:35:00Z">
        <w:r w:rsidR="009F3709">
          <w:rPr>
            <w:rFonts w:ascii="Century Gothic" w:hAnsi="Century Gothic"/>
            <w:b/>
            <w:sz w:val="20"/>
          </w:rPr>
          <w:t>0544929684</w:t>
        </w:r>
      </w:ins>
      <w:del w:id="77" w:author="stephen yankey" w:date="2019-01-18T03:35:00Z">
        <w:r w:rsidRPr="00FC4AD0" w:rsidDel="009F3709">
          <w:rPr>
            <w:rFonts w:ascii="Century Gothic" w:hAnsi="Century Gothic"/>
            <w:b/>
            <w:sz w:val="20"/>
          </w:rPr>
          <w:delText>____________________________________________</w:delText>
        </w:r>
      </w:del>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7433E5B7" w14:textId="77777777" w:rsidR="009F3709" w:rsidRDefault="0062270F" w:rsidP="00DA0F03">
      <w:pPr>
        <w:pStyle w:val="DefaultStyle"/>
        <w:spacing w:line="276" w:lineRule="auto"/>
        <w:jc w:val="both"/>
        <w:rPr>
          <w:ins w:id="78" w:author="stephen yankey" w:date="2019-01-18T03:35:00Z"/>
          <w:rFonts w:ascii="Century Gothic" w:hAnsi="Century Gothic"/>
          <w:b/>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del w:id="79" w:author="stephen yankey" w:date="2019-01-18T03:36:00Z">
        <w:r w:rsidRPr="00FC4AD0" w:rsidDel="009F3709">
          <w:rPr>
            <w:rFonts w:ascii="Century Gothic" w:hAnsi="Century Gothic"/>
            <w:b/>
            <w:sz w:val="20"/>
          </w:rPr>
          <w:delText>_____</w:delText>
        </w:r>
      </w:del>
      <w:ins w:id="80" w:author="stephen yankey" w:date="2019-01-18T03:35:00Z">
        <w:r w:rsidR="009F3709">
          <w:rPr>
            <w:rFonts w:ascii="Century Gothic" w:hAnsi="Century Gothic"/>
            <w:b/>
            <w:sz w:val="20"/>
          </w:rPr>
          <w:t>N/A</w:t>
        </w:r>
      </w:ins>
    </w:p>
    <w:p w14:paraId="49125534" w14:textId="2AA76E01" w:rsidR="00A96528" w:rsidRPr="00FC4AD0" w:rsidRDefault="0062270F" w:rsidP="00DA0F03">
      <w:pPr>
        <w:pStyle w:val="DefaultStyle"/>
        <w:spacing w:line="276" w:lineRule="auto"/>
        <w:jc w:val="both"/>
        <w:rPr>
          <w:rFonts w:ascii="Century Gothic" w:hAnsi="Century Gothic"/>
          <w:sz w:val="20"/>
        </w:rPr>
      </w:pPr>
      <w:del w:id="81" w:author="stephen yankey" w:date="2019-01-18T03:36:00Z">
        <w:r w:rsidRPr="00FC4AD0" w:rsidDel="009F3709">
          <w:rPr>
            <w:rFonts w:ascii="Century Gothic" w:hAnsi="Century Gothic"/>
            <w:b/>
            <w:sz w:val="20"/>
          </w:rPr>
          <w:delText>_________________________________________</w:delText>
        </w:r>
        <w:r w:rsidR="00FC4AD0" w:rsidDel="009F3709">
          <w:rPr>
            <w:rFonts w:ascii="Century Gothic" w:hAnsi="Century Gothic"/>
            <w:b/>
            <w:sz w:val="20"/>
          </w:rPr>
          <w:delText>_</w:delText>
        </w:r>
      </w:del>
    </w:p>
    <w:p w14:paraId="5F5B807C"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0451EAB1" w14:textId="35643627" w:rsidR="009F3709" w:rsidRDefault="0062270F" w:rsidP="00DA0F03">
      <w:pPr>
        <w:pStyle w:val="DefaultStyle"/>
        <w:spacing w:line="276" w:lineRule="auto"/>
        <w:jc w:val="both"/>
        <w:rPr>
          <w:ins w:id="82" w:author="stephen yankey" w:date="2019-01-18T03:36:00Z"/>
          <w:rFonts w:ascii="Century Gothic" w:hAnsi="Century Gothic"/>
          <w:b/>
          <w:sz w:val="20"/>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ins w:id="83" w:author="stephen yankey" w:date="2019-01-18T03:36:00Z">
        <w:r w:rsidR="009F3709">
          <w:rPr>
            <w:rFonts w:ascii="Century Gothic" w:hAnsi="Century Gothic"/>
            <w:b/>
            <w:sz w:val="20"/>
          </w:rPr>
          <w:fldChar w:fldCharType="begin"/>
        </w:r>
        <w:r w:rsidR="009F3709">
          <w:rPr>
            <w:rFonts w:ascii="Century Gothic" w:hAnsi="Century Gothic"/>
            <w:b/>
            <w:sz w:val="20"/>
          </w:rPr>
          <w:instrText xml:space="preserve"> HYPERLINK "mailto:</w:instrText>
        </w:r>
      </w:ins>
      <w:r w:rsidR="009F3709" w:rsidRPr="00FC4AD0">
        <w:rPr>
          <w:rFonts w:ascii="Century Gothic" w:hAnsi="Century Gothic"/>
          <w:b/>
          <w:sz w:val="20"/>
        </w:rPr>
        <w:instrText>___</w:instrText>
      </w:r>
      <w:ins w:id="84" w:author="stephen yankey" w:date="2019-01-18T03:36:00Z">
        <w:r w:rsidR="009F3709">
          <w:rPr>
            <w:rFonts w:ascii="Century Gothic" w:hAnsi="Century Gothic"/>
            <w:b/>
            <w:sz w:val="20"/>
          </w:rPr>
          <w:instrText xml:space="preserve">info@stepmaam.com" </w:instrText>
        </w:r>
        <w:r w:rsidR="009F3709">
          <w:rPr>
            <w:rFonts w:ascii="Century Gothic" w:hAnsi="Century Gothic"/>
            <w:b/>
            <w:sz w:val="20"/>
          </w:rPr>
          <w:fldChar w:fldCharType="separate"/>
        </w:r>
      </w:ins>
      <w:r w:rsidR="009F3709" w:rsidRPr="008D540B">
        <w:rPr>
          <w:rStyle w:val="Hyperlink"/>
          <w:rFonts w:ascii="Century Gothic" w:hAnsi="Century Gothic"/>
          <w:b/>
          <w:sz w:val="20"/>
        </w:rPr>
        <w:t>___</w:t>
      </w:r>
      <w:ins w:id="85" w:author="stephen yankey" w:date="2019-01-18T03:36:00Z">
        <w:r w:rsidR="009F3709" w:rsidRPr="008D540B">
          <w:rPr>
            <w:rStyle w:val="Hyperlink"/>
            <w:rFonts w:ascii="Century Gothic" w:hAnsi="Century Gothic"/>
            <w:b/>
            <w:sz w:val="20"/>
          </w:rPr>
          <w:t>info@stepmaam.com</w:t>
        </w:r>
        <w:r w:rsidR="009F3709">
          <w:rPr>
            <w:rFonts w:ascii="Century Gothic" w:hAnsi="Century Gothic"/>
            <w:b/>
            <w:sz w:val="20"/>
          </w:rPr>
          <w:fldChar w:fldCharType="end"/>
        </w:r>
      </w:ins>
    </w:p>
    <w:p w14:paraId="545CF1A8" w14:textId="20234670" w:rsidR="00A96528" w:rsidRPr="00FC4AD0" w:rsidRDefault="0062270F" w:rsidP="00DA0F03">
      <w:pPr>
        <w:pStyle w:val="DefaultStyle"/>
        <w:spacing w:line="276" w:lineRule="auto"/>
        <w:jc w:val="both"/>
        <w:rPr>
          <w:rFonts w:ascii="Century Gothic" w:hAnsi="Century Gothic"/>
          <w:sz w:val="20"/>
        </w:rPr>
      </w:pPr>
      <w:del w:id="86" w:author="stephen yankey" w:date="2019-01-18T03:36:00Z">
        <w:r w:rsidRPr="00FC4AD0" w:rsidDel="009F3709">
          <w:rPr>
            <w:rFonts w:ascii="Century Gothic" w:hAnsi="Century Gothic"/>
            <w:b/>
            <w:sz w:val="20"/>
          </w:rPr>
          <w:delText>__________________</w:delText>
        </w:r>
        <w:r w:rsidR="00FC4AD0" w:rsidDel="009F3709">
          <w:rPr>
            <w:rFonts w:ascii="Century Gothic" w:hAnsi="Century Gothic"/>
            <w:b/>
            <w:sz w:val="20"/>
          </w:rPr>
          <w:delText>__________________________</w:delText>
        </w:r>
      </w:del>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bookmarkStart w:id="87" w:name="_GoBack"/>
      <w:bookmarkEnd w:id="87"/>
    </w:p>
    <w:p w14:paraId="64574D06" w14:textId="77777777" w:rsidR="009F3709" w:rsidRDefault="0062270F" w:rsidP="00C90284">
      <w:pPr>
        <w:pStyle w:val="DefaultStyle"/>
        <w:spacing w:line="276" w:lineRule="auto"/>
        <w:jc w:val="both"/>
        <w:rPr>
          <w:ins w:id="88" w:author="stephen yankey" w:date="2019-01-18T03:36:00Z"/>
          <w:rFonts w:ascii="Century Gothic" w:hAnsi="Century Gothic"/>
          <w:b/>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del w:id="89" w:author="stephen yankey" w:date="2019-01-18T03:37:00Z">
        <w:r w:rsidRPr="00FC4AD0" w:rsidDel="009F3709">
          <w:rPr>
            <w:rFonts w:ascii="Century Gothic" w:hAnsi="Century Gothic"/>
            <w:b/>
            <w:sz w:val="20"/>
          </w:rPr>
          <w:delText>____</w:delText>
        </w:r>
      </w:del>
      <w:ins w:id="90" w:author="stephen yankey" w:date="2019-01-18T03:36:00Z">
        <w:r w:rsidR="009F3709">
          <w:rPr>
            <w:rFonts w:ascii="Century Gothic" w:hAnsi="Century Gothic"/>
            <w:b/>
            <w:sz w:val="20"/>
          </w:rPr>
          <w:t>www.stepmaam.com</w:t>
        </w:r>
      </w:ins>
    </w:p>
    <w:p w14:paraId="0CAFA75B" w14:textId="2C08B011" w:rsidR="00DA334F" w:rsidRPr="00C90284" w:rsidRDefault="0062270F" w:rsidP="00C90284">
      <w:pPr>
        <w:pStyle w:val="DefaultStyle"/>
        <w:spacing w:line="276" w:lineRule="auto"/>
        <w:jc w:val="both"/>
        <w:rPr>
          <w:rFonts w:ascii="Century Gothic" w:hAnsi="Century Gothic"/>
          <w:sz w:val="20"/>
        </w:rPr>
      </w:pPr>
      <w:del w:id="91" w:author="stephen yankey" w:date="2019-01-18T03:37:00Z">
        <w:r w:rsidRPr="00FC4AD0" w:rsidDel="009F3709">
          <w:rPr>
            <w:rFonts w:ascii="Century Gothic" w:hAnsi="Century Gothic"/>
            <w:b/>
            <w:sz w:val="20"/>
          </w:rPr>
          <w:delText>__</w:delText>
        </w:r>
      </w:del>
      <w:del w:id="92" w:author="stephen yankey" w:date="2019-01-18T03:36:00Z">
        <w:r w:rsidRPr="00FC4AD0" w:rsidDel="009F3709">
          <w:rPr>
            <w:rFonts w:ascii="Century Gothic" w:hAnsi="Century Gothic"/>
            <w:b/>
            <w:sz w:val="20"/>
          </w:rPr>
          <w:delText>_________________________________________</w:delText>
        </w:r>
      </w:del>
      <w:bookmarkStart w:id="93" w:name="__UnoMark__2709_2135027740"/>
      <w:bookmarkStart w:id="94" w:name="__UnoMark__1070_1933893160"/>
      <w:bookmarkEnd w:id="93"/>
      <w:bookmarkEnd w:id="94"/>
    </w:p>
    <w:p w14:paraId="49B4020F" w14:textId="77777777" w:rsidR="00923CCC" w:rsidRDefault="00923CCC">
      <w:pPr>
        <w:pStyle w:val="DefaultStyle"/>
        <w:spacing w:line="276" w:lineRule="auto"/>
        <w:jc w:val="right"/>
        <w:rPr>
          <w:rFonts w:ascii="Century Gothic" w:hAnsi="Century Gothic"/>
          <w:b/>
          <w:sz w:val="20"/>
        </w:rPr>
      </w:pPr>
    </w:p>
    <w:p w14:paraId="19BFD58A" w14:textId="77777777" w:rsidR="00923CCC" w:rsidRDefault="00923CCC">
      <w:pPr>
        <w:pStyle w:val="DefaultStyle"/>
        <w:spacing w:line="276" w:lineRule="auto"/>
        <w:jc w:val="right"/>
        <w:rPr>
          <w:rFonts w:ascii="Century Gothic" w:hAnsi="Century Gothic"/>
          <w:b/>
          <w:sz w:val="20"/>
        </w:rPr>
      </w:pPr>
    </w:p>
    <w:p w14:paraId="6F6FCBAC"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2EE57CB2" w14:textId="77777777" w:rsidR="00A96528" w:rsidRPr="00FC4AD0" w:rsidRDefault="00A96528">
      <w:pPr>
        <w:pStyle w:val="DefaultStyle"/>
        <w:spacing w:line="276" w:lineRule="auto"/>
        <w:rPr>
          <w:rFonts w:ascii="Century Gothic" w:hAnsi="Century Gothic"/>
          <w:sz w:val="20"/>
        </w:rPr>
      </w:pPr>
    </w:p>
    <w:p w14:paraId="34ED9234" w14:textId="77777777" w:rsidR="00784176" w:rsidRDefault="00784176">
      <w:pPr>
        <w:pStyle w:val="DefaultStyle"/>
        <w:spacing w:line="276" w:lineRule="auto"/>
        <w:rPr>
          <w:ins w:id="95" w:author="YAKUBU-GUMERY Yussif" w:date="2016-06-02T10:29:00Z"/>
          <w:rFonts w:ascii="Century Gothic" w:hAnsi="Century Gothic"/>
          <w:sz w:val="20"/>
        </w:rPr>
      </w:pPr>
    </w:p>
    <w:p w14:paraId="190EB10E" w14:textId="77777777" w:rsidR="003138DD" w:rsidRDefault="003138DD">
      <w:pPr>
        <w:pStyle w:val="DefaultStyle"/>
        <w:spacing w:line="276" w:lineRule="auto"/>
        <w:rPr>
          <w:ins w:id="96" w:author="YAKUBU-GUMERY Yussif" w:date="2016-06-02T10:29:00Z"/>
          <w:rFonts w:ascii="Century Gothic" w:hAnsi="Century Gothic"/>
          <w:sz w:val="20"/>
        </w:rPr>
      </w:pPr>
    </w:p>
    <w:p w14:paraId="63AB2998" w14:textId="77777777" w:rsidR="003138DD" w:rsidRDefault="003138DD">
      <w:pPr>
        <w:pStyle w:val="DefaultStyle"/>
        <w:spacing w:line="276" w:lineRule="auto"/>
        <w:rPr>
          <w:ins w:id="97" w:author="YAKUBU-GUMERY Yussif" w:date="2016-06-02T10:29:00Z"/>
          <w:rFonts w:ascii="Century Gothic" w:hAnsi="Century Gothic"/>
          <w:sz w:val="20"/>
        </w:rPr>
      </w:pPr>
    </w:p>
    <w:p w14:paraId="38679F4F" w14:textId="77777777" w:rsidR="003138DD" w:rsidRPr="00FC4AD0" w:rsidRDefault="003138DD">
      <w:pPr>
        <w:pStyle w:val="DefaultStyle"/>
        <w:spacing w:line="276" w:lineRule="auto"/>
        <w:rPr>
          <w:rFonts w:ascii="Century Gothic" w:hAnsi="Century Gothic"/>
          <w:sz w:val="20"/>
        </w:rPr>
      </w:pPr>
    </w:p>
    <w:p w14:paraId="7A577389"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07F846CF" w14:textId="77777777" w:rsidR="00A96528" w:rsidRPr="00FC4AD0" w:rsidRDefault="00A96528">
      <w:pPr>
        <w:pStyle w:val="DefaultStyle"/>
        <w:spacing w:line="276" w:lineRule="auto"/>
        <w:rPr>
          <w:rFonts w:ascii="Century Gothic" w:hAnsi="Century Gothic"/>
          <w:sz w:val="20"/>
        </w:rPr>
      </w:pPr>
    </w:p>
    <w:p w14:paraId="5AC12660" w14:textId="77777777" w:rsidR="00A96528" w:rsidRPr="00FC4AD0" w:rsidRDefault="00F9455D" w:rsidP="005D79B3">
      <w:pPr>
        <w:pStyle w:val="DefaultStyle"/>
        <w:spacing w:line="276" w:lineRule="auto"/>
        <w:jc w:val="center"/>
        <w:rPr>
          <w:rFonts w:ascii="Century Gothic" w:hAnsi="Century Gothic"/>
          <w:sz w:val="20"/>
        </w:rPr>
      </w:pPr>
      <w:r>
        <w:rPr>
          <w:rFonts w:ascii="Century Gothic" w:hAnsi="Century Gothic"/>
          <w:b/>
          <w:sz w:val="20"/>
        </w:rPr>
        <w:t>Ecobank Ghana Ltd</w:t>
      </w:r>
      <w:r w:rsidR="0062270F" w:rsidRPr="00FC4AD0">
        <w:rPr>
          <w:rFonts w:ascii="Century Gothic" w:hAnsi="Century Gothic"/>
          <w:b/>
          <w:sz w:val="20"/>
        </w:rPr>
        <w:t xml:space="preserve">’s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295A91">
        <w:rPr>
          <w:rFonts w:ascii="Century Gothic" w:hAnsi="Century Gothic"/>
          <w:b/>
          <w:sz w:val="20"/>
        </w:rPr>
        <w:t>EGH/ BNK/ RFQ /JAN/2019 000</w:t>
      </w:r>
      <w:r w:rsidR="00B01808">
        <w:rPr>
          <w:rFonts w:ascii="Century Gothic" w:hAnsi="Century Gothic"/>
          <w:b/>
          <w:sz w:val="20"/>
        </w:rPr>
        <w:t>2</w:t>
      </w:r>
      <w:ins w:id="98" w:author="AMISSAH Genevieve" w:date="2019-01-10T10:51:00Z">
        <w:r w:rsidR="002D7BD9">
          <w:rPr>
            <w:rFonts w:ascii="Century Gothic" w:hAnsi="Century Gothic"/>
            <w:b/>
            <w:sz w:val="20"/>
          </w:rPr>
          <w:t>6</w:t>
        </w:r>
      </w:ins>
      <w:del w:id="99" w:author="AMISSAH Genevieve" w:date="2019-01-10T10:51:00Z">
        <w:r w:rsidR="00B01808" w:rsidDel="00CC13A4">
          <w:rPr>
            <w:rFonts w:ascii="Century Gothic" w:hAnsi="Century Gothic"/>
            <w:b/>
            <w:sz w:val="20"/>
          </w:rPr>
          <w:delText>0</w:delText>
        </w:r>
      </w:del>
    </w:p>
    <w:p w14:paraId="3EEA0D0A" w14:textId="77777777" w:rsidR="00A96528" w:rsidRPr="00FC4AD0" w:rsidRDefault="00A96528">
      <w:pPr>
        <w:pStyle w:val="DefaultStyle"/>
        <w:spacing w:line="276" w:lineRule="auto"/>
        <w:jc w:val="center"/>
        <w:rPr>
          <w:rFonts w:ascii="Century Gothic" w:hAnsi="Century Gothic"/>
          <w:sz w:val="20"/>
        </w:rPr>
      </w:pPr>
    </w:p>
    <w:p w14:paraId="3402FC25"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718FE42A" w14:textId="77777777" w:rsidR="00A96528" w:rsidRPr="00FC4AD0" w:rsidRDefault="00A96528">
      <w:pPr>
        <w:pStyle w:val="DefaultStyle"/>
        <w:spacing w:line="276" w:lineRule="auto"/>
        <w:jc w:val="both"/>
        <w:rPr>
          <w:rFonts w:ascii="Century Gothic" w:hAnsi="Century Gothic"/>
          <w:sz w:val="20"/>
        </w:rPr>
      </w:pPr>
    </w:p>
    <w:p w14:paraId="38311F76"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lastRenderedPageBreak/>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4F90C39D" w14:textId="77777777" w:rsidR="00A96528" w:rsidRPr="00FC4AD0" w:rsidRDefault="00A758F0" w:rsidP="00A758F0">
      <w:pPr>
        <w:pStyle w:val="DefaultStyle"/>
        <w:tabs>
          <w:tab w:val="left" w:pos="3030"/>
        </w:tabs>
        <w:spacing w:line="276" w:lineRule="auto"/>
        <w:jc w:val="both"/>
        <w:rPr>
          <w:rFonts w:ascii="Century Gothic" w:hAnsi="Century Gothic"/>
          <w:sz w:val="20"/>
        </w:rPr>
      </w:pPr>
      <w:ins w:id="100" w:author="OBENG Sandra" w:date="2017-02-15T10:30:00Z">
        <w:r>
          <w:rPr>
            <w:rFonts w:ascii="Century Gothic" w:hAnsi="Century Gothic"/>
            <w:sz w:val="20"/>
          </w:rPr>
          <w:tab/>
        </w:r>
      </w:ins>
    </w:p>
    <w:p w14:paraId="7FAD3E6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r w:rsidR="00A8645A" w:rsidRPr="00A8645A">
        <w:rPr>
          <w:rFonts w:ascii="Century Gothic" w:hAnsi="Century Gothic"/>
          <w:i/>
          <w:sz w:val="20"/>
        </w:rPr>
        <w:t>Ecobank</w:t>
      </w:r>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14:paraId="343F72CC" w14:textId="77777777" w:rsidR="00A96528" w:rsidRPr="00FC4AD0" w:rsidRDefault="00A96528">
      <w:pPr>
        <w:pStyle w:val="DefaultStyle"/>
        <w:spacing w:line="276" w:lineRule="auto"/>
        <w:jc w:val="both"/>
        <w:rPr>
          <w:rFonts w:ascii="Century Gothic" w:hAnsi="Century Gothic"/>
          <w:sz w:val="20"/>
        </w:rPr>
      </w:pPr>
    </w:p>
    <w:p w14:paraId="0123C85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r w:rsidR="00F9455D">
        <w:rPr>
          <w:rFonts w:ascii="Century Gothic" w:hAnsi="Century Gothic"/>
          <w:sz w:val="20"/>
        </w:rPr>
        <w:t>Ecobank Ghana Ltd</w:t>
      </w:r>
      <w:r w:rsidRPr="00FC4AD0">
        <w:rPr>
          <w:rFonts w:ascii="Century Gothic" w:hAnsi="Century Gothic"/>
          <w:sz w:val="20"/>
        </w:rPr>
        <w:t>.</w:t>
      </w:r>
    </w:p>
    <w:p w14:paraId="54C8747C" w14:textId="77777777" w:rsidR="00B1127C" w:rsidRDefault="00B1127C">
      <w:pPr>
        <w:pStyle w:val="DefaultStyle"/>
        <w:spacing w:line="276" w:lineRule="auto"/>
        <w:jc w:val="both"/>
        <w:rPr>
          <w:rFonts w:ascii="Century Gothic" w:hAnsi="Century Gothic"/>
          <w:sz w:val="20"/>
        </w:rPr>
      </w:pPr>
    </w:p>
    <w:p w14:paraId="2929A79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r w:rsidR="00F9455D">
        <w:rPr>
          <w:rFonts w:ascii="Century Gothic" w:hAnsi="Century Gothic"/>
          <w:sz w:val="20"/>
        </w:rPr>
        <w:t>Ecobank Ghana Ltd</w:t>
      </w:r>
      <w:r w:rsidRPr="00FC4AD0">
        <w:rPr>
          <w:rFonts w:ascii="Century Gothic" w:hAnsi="Century Gothic"/>
          <w:sz w:val="20"/>
        </w:rPr>
        <w:t xml:space="preserve"> will conduct inspection on the items delivered to confirm conformity to specifications requested before Goods can be accepted. </w:t>
      </w:r>
    </w:p>
    <w:p w14:paraId="3E0E47E8" w14:textId="77777777" w:rsidR="00A96528" w:rsidRPr="00FC4AD0" w:rsidRDefault="00A96528">
      <w:pPr>
        <w:pStyle w:val="DefaultStyle"/>
        <w:spacing w:line="276" w:lineRule="auto"/>
        <w:jc w:val="both"/>
        <w:rPr>
          <w:rFonts w:ascii="Century Gothic" w:hAnsi="Century Gothic"/>
          <w:sz w:val="20"/>
        </w:rPr>
      </w:pPr>
    </w:p>
    <w:p w14:paraId="44E96E24"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14:paraId="4A333345" w14:textId="77777777" w:rsidR="00A96528" w:rsidRPr="00FC4AD0" w:rsidRDefault="00A96528">
      <w:pPr>
        <w:pStyle w:val="DefaultStyle"/>
        <w:spacing w:line="276" w:lineRule="auto"/>
        <w:jc w:val="both"/>
        <w:rPr>
          <w:rFonts w:ascii="Century Gothic" w:hAnsi="Century Gothic"/>
          <w:sz w:val="20"/>
        </w:rPr>
      </w:pPr>
    </w:p>
    <w:p w14:paraId="2942AFE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7E627ECA" w14:textId="77777777" w:rsidR="00A96528" w:rsidRPr="00FC4AD0" w:rsidRDefault="00A96528">
      <w:pPr>
        <w:pStyle w:val="DefaultStyle"/>
        <w:spacing w:line="276" w:lineRule="auto"/>
        <w:jc w:val="both"/>
        <w:rPr>
          <w:rFonts w:ascii="Century Gothic" w:hAnsi="Century Gothic"/>
          <w:sz w:val="20"/>
        </w:rPr>
      </w:pPr>
    </w:p>
    <w:p w14:paraId="23A6F7B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577A8D96" w14:textId="77777777" w:rsidR="00A96528" w:rsidRPr="00FC4AD0" w:rsidRDefault="00A96528">
      <w:pPr>
        <w:pStyle w:val="DefaultStyle"/>
        <w:spacing w:line="276" w:lineRule="auto"/>
        <w:jc w:val="both"/>
        <w:rPr>
          <w:rFonts w:ascii="Century Gothic" w:hAnsi="Century Gothic"/>
          <w:sz w:val="20"/>
        </w:rPr>
      </w:pPr>
    </w:p>
    <w:p w14:paraId="1396865E"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r w:rsidR="00F9455D">
        <w:rPr>
          <w:rFonts w:ascii="Century Gothic" w:hAnsi="Century Gothic"/>
          <w:sz w:val="20"/>
        </w:rPr>
        <w:t>Ecobank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10AD7395" w14:textId="77777777" w:rsidR="009C7A1D" w:rsidRPr="00FC4AD0" w:rsidRDefault="009C7A1D">
      <w:pPr>
        <w:pStyle w:val="DefaultStyle"/>
        <w:spacing w:line="276" w:lineRule="auto"/>
        <w:jc w:val="both"/>
        <w:rPr>
          <w:rFonts w:ascii="Century Gothic" w:hAnsi="Century Gothic"/>
          <w:sz w:val="20"/>
        </w:rPr>
      </w:pPr>
    </w:p>
    <w:p w14:paraId="6937CDC7" w14:textId="77777777" w:rsidR="009C7A1D" w:rsidRPr="00FC4AD0" w:rsidRDefault="009C7A1D">
      <w:pPr>
        <w:pStyle w:val="DefaultStyle"/>
        <w:spacing w:line="276" w:lineRule="auto"/>
        <w:jc w:val="both"/>
        <w:rPr>
          <w:rFonts w:ascii="Century Gothic" w:hAnsi="Century Gothic"/>
          <w:sz w:val="20"/>
        </w:rPr>
      </w:pPr>
    </w:p>
    <w:p w14:paraId="1CDE4368" w14:textId="77777777" w:rsidR="009C7A1D" w:rsidRPr="00FC4AD0" w:rsidRDefault="009C7A1D">
      <w:pPr>
        <w:pStyle w:val="DefaultStyle"/>
        <w:spacing w:line="276" w:lineRule="auto"/>
        <w:jc w:val="both"/>
        <w:rPr>
          <w:rFonts w:ascii="Century Gothic" w:hAnsi="Century Gothic"/>
          <w:sz w:val="20"/>
        </w:rPr>
      </w:pPr>
    </w:p>
    <w:p w14:paraId="15CCA6C7" w14:textId="77777777" w:rsidR="009C7A1D" w:rsidRPr="00FC4AD0" w:rsidRDefault="009C7A1D">
      <w:pPr>
        <w:pStyle w:val="DefaultStyle"/>
        <w:spacing w:line="276" w:lineRule="auto"/>
        <w:jc w:val="both"/>
        <w:rPr>
          <w:rFonts w:ascii="Century Gothic" w:hAnsi="Century Gothic"/>
          <w:sz w:val="20"/>
        </w:rPr>
      </w:pPr>
    </w:p>
    <w:p w14:paraId="6726EA65" w14:textId="77777777" w:rsidR="009C7A1D" w:rsidRPr="00FC4AD0" w:rsidRDefault="009C7A1D">
      <w:pPr>
        <w:pStyle w:val="DefaultStyle"/>
        <w:spacing w:line="276" w:lineRule="auto"/>
        <w:jc w:val="both"/>
        <w:rPr>
          <w:rFonts w:ascii="Century Gothic" w:hAnsi="Century Gothic"/>
          <w:sz w:val="20"/>
        </w:rPr>
      </w:pPr>
    </w:p>
    <w:p w14:paraId="5AFB172E" w14:textId="77777777" w:rsidR="009C7A1D" w:rsidRPr="00FC4AD0" w:rsidRDefault="009C7A1D">
      <w:pPr>
        <w:pStyle w:val="DefaultStyle"/>
        <w:spacing w:line="276" w:lineRule="auto"/>
        <w:jc w:val="both"/>
        <w:rPr>
          <w:rFonts w:ascii="Century Gothic" w:hAnsi="Century Gothic"/>
          <w:sz w:val="20"/>
        </w:rPr>
      </w:pPr>
    </w:p>
    <w:p w14:paraId="6DB52E87" w14:textId="77777777" w:rsidR="009C7A1D" w:rsidRPr="00FC4AD0" w:rsidRDefault="009C7A1D">
      <w:pPr>
        <w:pStyle w:val="DefaultStyle"/>
        <w:spacing w:line="276" w:lineRule="auto"/>
        <w:jc w:val="both"/>
        <w:rPr>
          <w:rFonts w:ascii="Century Gothic" w:hAnsi="Century Gothic"/>
          <w:sz w:val="20"/>
        </w:rPr>
      </w:pPr>
    </w:p>
    <w:p w14:paraId="5AC6E3AF" w14:textId="77777777" w:rsidR="009C7A1D" w:rsidRPr="00A7692C" w:rsidRDefault="009C7A1D">
      <w:pPr>
        <w:pStyle w:val="DefaultStyle"/>
        <w:spacing w:line="276" w:lineRule="auto"/>
        <w:jc w:val="both"/>
        <w:rPr>
          <w:rFonts w:ascii="Century Gothic" w:hAnsi="Century Gothic"/>
          <w:i/>
          <w:sz w:val="20"/>
        </w:rPr>
      </w:pPr>
    </w:p>
    <w:p w14:paraId="1B19871E" w14:textId="77777777" w:rsidR="009C7A1D" w:rsidRPr="00FC4AD0" w:rsidRDefault="009C7A1D">
      <w:pPr>
        <w:pStyle w:val="DefaultStyle"/>
        <w:spacing w:line="276" w:lineRule="auto"/>
        <w:jc w:val="both"/>
        <w:rPr>
          <w:rFonts w:ascii="Century Gothic" w:hAnsi="Century Gothic"/>
          <w:sz w:val="20"/>
        </w:rPr>
      </w:pPr>
    </w:p>
    <w:p w14:paraId="3D615BDF"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8"/>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A90739" w14:textId="77777777" w:rsidR="00291C97" w:rsidRDefault="00291C97" w:rsidP="009B2008">
      <w:pPr>
        <w:spacing w:after="0" w:line="240" w:lineRule="auto"/>
      </w:pPr>
      <w:r>
        <w:separator/>
      </w:r>
    </w:p>
  </w:endnote>
  <w:endnote w:type="continuationSeparator" w:id="0">
    <w:p w14:paraId="2DF62DB0" w14:textId="77777777" w:rsidR="00291C97" w:rsidRDefault="00291C97"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709C620A" w14:textId="77777777" w:rsidR="00EA5157" w:rsidRPr="00FC4AD0" w:rsidRDefault="00EA5157">
        <w:pPr>
          <w:pStyle w:val="Footer"/>
          <w:pBdr>
            <w:top w:val="single" w:sz="4" w:space="1" w:color="D9D9D9" w:themeColor="background1" w:themeShade="D9"/>
          </w:pBdr>
          <w:jc w:val="right"/>
          <w:rPr>
            <w:rFonts w:ascii="Century Gothic" w:hAnsi="Century Gothic"/>
            <w:sz w:val="18"/>
            <w:szCs w:val="18"/>
          </w:rPr>
        </w:pPr>
        <w:r>
          <w:rPr>
            <w:rFonts w:ascii="Century Gothic" w:hAnsi="Century Gothic"/>
            <w:sz w:val="18"/>
            <w:szCs w:val="18"/>
          </w:rPr>
          <w:t xml:space="preserve">Ecobank Ghana Ltd      </w:t>
        </w:r>
        <w:r w:rsidRPr="00FC4AD0">
          <w:rPr>
            <w:rFonts w:ascii="Century Gothic" w:hAnsi="Century Gothic"/>
            <w:sz w:val="18"/>
            <w:szCs w:val="18"/>
          </w:rPr>
          <w:t xml:space="preserve"> Request For Quo</w:t>
        </w:r>
        <w:r>
          <w:rPr>
            <w:rFonts w:ascii="Century Gothic" w:hAnsi="Century Gothic"/>
            <w:sz w:val="18"/>
            <w:szCs w:val="18"/>
          </w:rPr>
          <w:t>tation</w:t>
        </w:r>
        <w:r w:rsidRPr="00490687">
          <w:rPr>
            <w:rFonts w:ascii="Century Gothic" w:hAnsi="Century Gothic"/>
            <w:b/>
            <w:sz w:val="20"/>
          </w:rPr>
          <w:t xml:space="preserve"> </w:t>
        </w:r>
        <w:r w:rsidR="00295A91">
          <w:rPr>
            <w:rFonts w:ascii="Century Gothic" w:hAnsi="Century Gothic"/>
            <w:b/>
            <w:sz w:val="20"/>
          </w:rPr>
          <w:t>EGH/ BNK/ RFQ / JAN/2019 000</w:t>
        </w:r>
        <w:ins w:id="101" w:author="AMISSAH Genevieve" w:date="2019-01-10T10:52:00Z">
          <w:r w:rsidR="002D7BD9">
            <w:rPr>
              <w:rFonts w:ascii="Century Gothic" w:hAnsi="Century Gothic"/>
              <w:b/>
              <w:sz w:val="20"/>
            </w:rPr>
            <w:t>26</w:t>
          </w:r>
        </w:ins>
        <w:del w:id="102" w:author="AMISSAH Genevieve" w:date="2019-01-10T10:52:00Z">
          <w:r w:rsidR="00055B00" w:rsidDel="00CC13A4">
            <w:rPr>
              <w:rFonts w:ascii="Century Gothic" w:hAnsi="Century Gothic"/>
              <w:b/>
              <w:sz w:val="20"/>
            </w:rPr>
            <w:delText>1</w:delText>
          </w:r>
          <w:r w:rsidR="00397D24" w:rsidDel="00CC13A4">
            <w:rPr>
              <w:rFonts w:ascii="Century Gothic" w:hAnsi="Century Gothic"/>
              <w:b/>
              <w:sz w:val="20"/>
            </w:rPr>
            <w:delText>9</w:delText>
          </w:r>
        </w:del>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3A6A18B6"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4C6908" w14:textId="77777777" w:rsidR="00291C97" w:rsidRDefault="00291C97" w:rsidP="009B2008">
      <w:pPr>
        <w:spacing w:after="0" w:line="240" w:lineRule="auto"/>
      </w:pPr>
      <w:r>
        <w:separator/>
      </w:r>
    </w:p>
  </w:footnote>
  <w:footnote w:type="continuationSeparator" w:id="0">
    <w:p w14:paraId="40404578" w14:textId="77777777" w:rsidR="00291C97" w:rsidRDefault="00291C97" w:rsidP="009B200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phen yankey">
    <w15:presenceInfo w15:providerId="Windows Live" w15:userId="6750342b806aa77f"/>
  </w15:person>
  <w15:person w15:author="AMISSAH Genevieve">
    <w15:presenceInfo w15:providerId="AD" w15:userId="S-1-5-21-10295564-4236147337-3873135586-28183"/>
  </w15:person>
  <w15:person w15:author="OBENG Sandra">
    <w15:presenceInfo w15:providerId="AD" w15:userId="S-1-5-21-10295564-4236147337-3873135586-1647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528"/>
    <w:rsid w:val="00024B50"/>
    <w:rsid w:val="00031695"/>
    <w:rsid w:val="00044B06"/>
    <w:rsid w:val="00055B00"/>
    <w:rsid w:val="00072F71"/>
    <w:rsid w:val="00086E9C"/>
    <w:rsid w:val="00090F0F"/>
    <w:rsid w:val="000A7EDD"/>
    <w:rsid w:val="000C37A1"/>
    <w:rsid w:val="000D2157"/>
    <w:rsid w:val="00157F26"/>
    <w:rsid w:val="00174831"/>
    <w:rsid w:val="001B54F5"/>
    <w:rsid w:val="001E32C7"/>
    <w:rsid w:val="001E3D80"/>
    <w:rsid w:val="001E67E7"/>
    <w:rsid w:val="001E748B"/>
    <w:rsid w:val="00226BF2"/>
    <w:rsid w:val="00233BC7"/>
    <w:rsid w:val="00291C97"/>
    <w:rsid w:val="00295A91"/>
    <w:rsid w:val="002B6F55"/>
    <w:rsid w:val="002D7BD9"/>
    <w:rsid w:val="002E57D1"/>
    <w:rsid w:val="002E6B7A"/>
    <w:rsid w:val="002F18EB"/>
    <w:rsid w:val="002F2D6C"/>
    <w:rsid w:val="002F3BD7"/>
    <w:rsid w:val="00305411"/>
    <w:rsid w:val="003111F1"/>
    <w:rsid w:val="003138DD"/>
    <w:rsid w:val="003249CD"/>
    <w:rsid w:val="00336779"/>
    <w:rsid w:val="00337DE0"/>
    <w:rsid w:val="00346CB0"/>
    <w:rsid w:val="00365B21"/>
    <w:rsid w:val="003859BC"/>
    <w:rsid w:val="00397D24"/>
    <w:rsid w:val="003A771F"/>
    <w:rsid w:val="003A7966"/>
    <w:rsid w:val="003E31D4"/>
    <w:rsid w:val="003E7B5D"/>
    <w:rsid w:val="00400609"/>
    <w:rsid w:val="00403BC6"/>
    <w:rsid w:val="00427703"/>
    <w:rsid w:val="00432A7B"/>
    <w:rsid w:val="00435A2C"/>
    <w:rsid w:val="00451BF3"/>
    <w:rsid w:val="004578A8"/>
    <w:rsid w:val="0046058D"/>
    <w:rsid w:val="00464DCE"/>
    <w:rsid w:val="00472FB3"/>
    <w:rsid w:val="00490687"/>
    <w:rsid w:val="0049273E"/>
    <w:rsid w:val="004C48EC"/>
    <w:rsid w:val="004C4BCD"/>
    <w:rsid w:val="004D6BDC"/>
    <w:rsid w:val="004E323E"/>
    <w:rsid w:val="004F33A1"/>
    <w:rsid w:val="004F4584"/>
    <w:rsid w:val="00507B7D"/>
    <w:rsid w:val="005157D3"/>
    <w:rsid w:val="00516BB5"/>
    <w:rsid w:val="005214BE"/>
    <w:rsid w:val="00566C77"/>
    <w:rsid w:val="005822B6"/>
    <w:rsid w:val="005831D3"/>
    <w:rsid w:val="005B36B3"/>
    <w:rsid w:val="005C7CD5"/>
    <w:rsid w:val="005D79B3"/>
    <w:rsid w:val="005E0945"/>
    <w:rsid w:val="005E4EB4"/>
    <w:rsid w:val="006141F3"/>
    <w:rsid w:val="0061617A"/>
    <w:rsid w:val="0062270F"/>
    <w:rsid w:val="00630DE3"/>
    <w:rsid w:val="006414FA"/>
    <w:rsid w:val="00644F6F"/>
    <w:rsid w:val="006806E5"/>
    <w:rsid w:val="00683E18"/>
    <w:rsid w:val="006A0EBA"/>
    <w:rsid w:val="006D759D"/>
    <w:rsid w:val="006E05D6"/>
    <w:rsid w:val="006F1FBA"/>
    <w:rsid w:val="00712A1F"/>
    <w:rsid w:val="007151CB"/>
    <w:rsid w:val="007403F6"/>
    <w:rsid w:val="00756048"/>
    <w:rsid w:val="00784176"/>
    <w:rsid w:val="007863C3"/>
    <w:rsid w:val="007910E7"/>
    <w:rsid w:val="007B3C0E"/>
    <w:rsid w:val="007C0B7F"/>
    <w:rsid w:val="007E27B3"/>
    <w:rsid w:val="007F7DA9"/>
    <w:rsid w:val="00806C83"/>
    <w:rsid w:val="00813687"/>
    <w:rsid w:val="0083197F"/>
    <w:rsid w:val="00833E03"/>
    <w:rsid w:val="00860FC5"/>
    <w:rsid w:val="008669C5"/>
    <w:rsid w:val="008701CC"/>
    <w:rsid w:val="008736F1"/>
    <w:rsid w:val="008A33C5"/>
    <w:rsid w:val="008A47C9"/>
    <w:rsid w:val="008B7132"/>
    <w:rsid w:val="008D4B9E"/>
    <w:rsid w:val="008E6D74"/>
    <w:rsid w:val="0092158C"/>
    <w:rsid w:val="00923CCC"/>
    <w:rsid w:val="009522F0"/>
    <w:rsid w:val="00971234"/>
    <w:rsid w:val="00984036"/>
    <w:rsid w:val="00993DFB"/>
    <w:rsid w:val="00994698"/>
    <w:rsid w:val="009B2008"/>
    <w:rsid w:val="009B67B3"/>
    <w:rsid w:val="009C7A1D"/>
    <w:rsid w:val="009E71FF"/>
    <w:rsid w:val="009E7565"/>
    <w:rsid w:val="009F3709"/>
    <w:rsid w:val="009F5A19"/>
    <w:rsid w:val="00A13E2A"/>
    <w:rsid w:val="00A23B9D"/>
    <w:rsid w:val="00A545C6"/>
    <w:rsid w:val="00A56DC1"/>
    <w:rsid w:val="00A67B5A"/>
    <w:rsid w:val="00A758F0"/>
    <w:rsid w:val="00A760CD"/>
    <w:rsid w:val="00A7692C"/>
    <w:rsid w:val="00A82BA1"/>
    <w:rsid w:val="00A8645A"/>
    <w:rsid w:val="00A96528"/>
    <w:rsid w:val="00AA4A73"/>
    <w:rsid w:val="00AC2961"/>
    <w:rsid w:val="00AC4002"/>
    <w:rsid w:val="00AD0128"/>
    <w:rsid w:val="00AD4CB9"/>
    <w:rsid w:val="00AF7118"/>
    <w:rsid w:val="00B01808"/>
    <w:rsid w:val="00B102DC"/>
    <w:rsid w:val="00B1127C"/>
    <w:rsid w:val="00B447EC"/>
    <w:rsid w:val="00B72AC2"/>
    <w:rsid w:val="00B73D22"/>
    <w:rsid w:val="00BC0B01"/>
    <w:rsid w:val="00BC330A"/>
    <w:rsid w:val="00BD478D"/>
    <w:rsid w:val="00BE5161"/>
    <w:rsid w:val="00C0352B"/>
    <w:rsid w:val="00C2492F"/>
    <w:rsid w:val="00C36A56"/>
    <w:rsid w:val="00C46AE9"/>
    <w:rsid w:val="00C47D58"/>
    <w:rsid w:val="00C51171"/>
    <w:rsid w:val="00C56E82"/>
    <w:rsid w:val="00C75A95"/>
    <w:rsid w:val="00C861B8"/>
    <w:rsid w:val="00C90284"/>
    <w:rsid w:val="00CB133C"/>
    <w:rsid w:val="00CC13A4"/>
    <w:rsid w:val="00CD0AAD"/>
    <w:rsid w:val="00CD3430"/>
    <w:rsid w:val="00CD6281"/>
    <w:rsid w:val="00CF2DE9"/>
    <w:rsid w:val="00CF55D3"/>
    <w:rsid w:val="00D036E7"/>
    <w:rsid w:val="00D07CF3"/>
    <w:rsid w:val="00D14F31"/>
    <w:rsid w:val="00D54BA3"/>
    <w:rsid w:val="00D61E18"/>
    <w:rsid w:val="00D82EF6"/>
    <w:rsid w:val="00D8688C"/>
    <w:rsid w:val="00D90191"/>
    <w:rsid w:val="00D94BBE"/>
    <w:rsid w:val="00D94DCE"/>
    <w:rsid w:val="00DA0F03"/>
    <w:rsid w:val="00DA334F"/>
    <w:rsid w:val="00DD5D10"/>
    <w:rsid w:val="00E03E60"/>
    <w:rsid w:val="00E06BF0"/>
    <w:rsid w:val="00E11DBB"/>
    <w:rsid w:val="00E142BD"/>
    <w:rsid w:val="00E306EB"/>
    <w:rsid w:val="00E462B2"/>
    <w:rsid w:val="00E505E1"/>
    <w:rsid w:val="00E51802"/>
    <w:rsid w:val="00E52BDC"/>
    <w:rsid w:val="00E658C7"/>
    <w:rsid w:val="00E65A63"/>
    <w:rsid w:val="00E712DB"/>
    <w:rsid w:val="00E74A4B"/>
    <w:rsid w:val="00E83626"/>
    <w:rsid w:val="00EA420B"/>
    <w:rsid w:val="00EA5157"/>
    <w:rsid w:val="00EA77F9"/>
    <w:rsid w:val="00EB6155"/>
    <w:rsid w:val="00F02AA2"/>
    <w:rsid w:val="00F422B0"/>
    <w:rsid w:val="00F45DC1"/>
    <w:rsid w:val="00F5653E"/>
    <w:rsid w:val="00F600A2"/>
    <w:rsid w:val="00F71D11"/>
    <w:rsid w:val="00F826DD"/>
    <w:rsid w:val="00F84A71"/>
    <w:rsid w:val="00F9455D"/>
    <w:rsid w:val="00FC4AD0"/>
    <w:rsid w:val="00FE34FE"/>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ABE1DF"/>
  <w15:docId w15:val="{6CE799A7-0687-4D5D-B343-C0332B94F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 w:type="paragraph" w:styleId="Subtitle">
    <w:name w:val="Subtitle"/>
    <w:basedOn w:val="Normal"/>
    <w:next w:val="Normal"/>
    <w:link w:val="SubtitleChar"/>
    <w:uiPriority w:val="11"/>
    <w:qFormat/>
    <w:rsid w:val="00C75A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75A95"/>
    <w:rPr>
      <w:rFonts w:asciiTheme="majorHAnsi" w:eastAsiaTheme="majorEastAsia" w:hAnsiTheme="majorHAnsi" w:cstheme="majorBidi"/>
      <w:i/>
      <w:iCs/>
      <w:color w:val="4F81BD" w:themeColor="accent1"/>
      <w:spacing w:val="15"/>
      <w:sz w:val="24"/>
      <w:szCs w:val="24"/>
    </w:rPr>
  </w:style>
  <w:style w:type="character" w:styleId="UnresolvedMention">
    <w:name w:val="Unresolved Mention"/>
    <w:basedOn w:val="DefaultParagraphFont"/>
    <w:uiPriority w:val="99"/>
    <w:semiHidden/>
    <w:unhideWhenUsed/>
    <w:rsid w:val="009F37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643865">
      <w:bodyDiv w:val="1"/>
      <w:marLeft w:val="0"/>
      <w:marRight w:val="0"/>
      <w:marTop w:val="0"/>
      <w:marBottom w:val="0"/>
      <w:divBdr>
        <w:top w:val="none" w:sz="0" w:space="0" w:color="auto"/>
        <w:left w:val="none" w:sz="0" w:space="0" w:color="auto"/>
        <w:bottom w:val="none" w:sz="0" w:space="0" w:color="auto"/>
        <w:right w:val="none" w:sz="0" w:space="0" w:color="auto"/>
      </w:divBdr>
    </w:div>
    <w:div w:id="591429610">
      <w:bodyDiv w:val="1"/>
      <w:marLeft w:val="0"/>
      <w:marRight w:val="0"/>
      <w:marTop w:val="0"/>
      <w:marBottom w:val="0"/>
      <w:divBdr>
        <w:top w:val="none" w:sz="0" w:space="0" w:color="auto"/>
        <w:left w:val="none" w:sz="0" w:space="0" w:color="auto"/>
        <w:bottom w:val="none" w:sz="0" w:space="0" w:color="auto"/>
        <w:right w:val="none" w:sz="0" w:space="0" w:color="auto"/>
      </w:divBdr>
    </w:div>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 w:id="1147168120">
      <w:bodyDiv w:val="1"/>
      <w:marLeft w:val="0"/>
      <w:marRight w:val="0"/>
      <w:marTop w:val="0"/>
      <w:marBottom w:val="0"/>
      <w:divBdr>
        <w:top w:val="none" w:sz="0" w:space="0" w:color="auto"/>
        <w:left w:val="none" w:sz="0" w:space="0" w:color="auto"/>
        <w:bottom w:val="none" w:sz="0" w:space="0" w:color="auto"/>
        <w:right w:val="none" w:sz="0" w:space="0" w:color="auto"/>
      </w:divBdr>
    </w:div>
    <w:div w:id="2032103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asante-boateng@ecobank.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1C214-0E95-4089-9F8E-96F9DB5D4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894</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stephen yankey</cp:lastModifiedBy>
  <cp:revision>2</cp:revision>
  <cp:lastPrinted>2016-06-10T10:18:00Z</cp:lastPrinted>
  <dcterms:created xsi:type="dcterms:W3CDTF">2019-01-18T11:37:00Z</dcterms:created>
  <dcterms:modified xsi:type="dcterms:W3CDTF">2019-01-18T11:37:00Z</dcterms:modified>
</cp:coreProperties>
</file>