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1E9FA"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668A01F2" w14:textId="77777777" w:rsidR="00A96528" w:rsidRPr="00FC4AD0" w:rsidRDefault="00A96528">
      <w:pPr>
        <w:pStyle w:val="DefaultStyle"/>
        <w:spacing w:line="276" w:lineRule="auto"/>
        <w:rPr>
          <w:rFonts w:ascii="Century Gothic" w:hAnsi="Century Gothic"/>
          <w:sz w:val="20"/>
        </w:rPr>
      </w:pPr>
    </w:p>
    <w:p w14:paraId="577990DB" w14:textId="77777777" w:rsidR="00A96528" w:rsidRPr="00FC4AD0" w:rsidRDefault="00A96528">
      <w:pPr>
        <w:pStyle w:val="DefaultStyle"/>
        <w:spacing w:line="276" w:lineRule="auto"/>
        <w:rPr>
          <w:rFonts w:ascii="Century Gothic" w:hAnsi="Century Gothic"/>
          <w:sz w:val="20"/>
        </w:rPr>
      </w:pPr>
    </w:p>
    <w:p w14:paraId="6DB709A2" w14:textId="77777777" w:rsidR="00A96528" w:rsidRPr="00FC4AD0" w:rsidRDefault="00A96528">
      <w:pPr>
        <w:pStyle w:val="DefaultStyle"/>
        <w:spacing w:line="276" w:lineRule="auto"/>
        <w:rPr>
          <w:rFonts w:ascii="Century Gothic" w:hAnsi="Century Gothic"/>
          <w:sz w:val="20"/>
        </w:rPr>
      </w:pPr>
    </w:p>
    <w:p w14:paraId="21F97128"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2D7BD9">
          <w:rPr>
            <w:rFonts w:ascii="Century Gothic" w:hAnsi="Century Gothic"/>
            <w:b/>
            <w:sz w:val="20"/>
          </w:rPr>
          <w:t>6</w:t>
        </w:r>
      </w:ins>
      <w:del w:id="2" w:author="AMISSAH Genevieve" w:date="2019-01-10T10:50:00Z">
        <w:r w:rsidR="00B01808" w:rsidDel="00CC13A4">
          <w:rPr>
            <w:rFonts w:ascii="Century Gothic" w:hAnsi="Century Gothic"/>
            <w:b/>
            <w:sz w:val="20"/>
          </w:rPr>
          <w:delText>0</w:delText>
        </w:r>
      </w:del>
    </w:p>
    <w:p w14:paraId="7976D52F" w14:textId="77777777" w:rsidR="00813687" w:rsidRDefault="00813687">
      <w:pPr>
        <w:pStyle w:val="DefaultStyle"/>
        <w:spacing w:line="276" w:lineRule="auto"/>
        <w:rPr>
          <w:ins w:id="3" w:author="OBENG Sandra" w:date="2019-01-08T10:45:00Z"/>
          <w:rFonts w:ascii="Century Gothic" w:hAnsi="Century Gothic"/>
          <w:b/>
          <w:sz w:val="20"/>
        </w:rPr>
      </w:pPr>
    </w:p>
    <w:p w14:paraId="5EDD5B1E"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CFD6F3A"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51A10266" w14:textId="77777777" w:rsidR="00A96528" w:rsidRPr="00FC4AD0" w:rsidRDefault="00A96528">
      <w:pPr>
        <w:pStyle w:val="DefaultStyle"/>
        <w:spacing w:line="276" w:lineRule="auto"/>
        <w:jc w:val="both"/>
        <w:rPr>
          <w:rFonts w:ascii="Century Gothic" w:hAnsi="Century Gothic"/>
          <w:sz w:val="20"/>
        </w:rPr>
      </w:pPr>
    </w:p>
    <w:p w14:paraId="28E5E67C" w14:textId="77777777" w:rsidR="00A96528" w:rsidRPr="00FC4AD0" w:rsidRDefault="00A96528">
      <w:pPr>
        <w:pStyle w:val="DefaultStyle"/>
        <w:spacing w:line="276" w:lineRule="auto"/>
        <w:rPr>
          <w:rFonts w:ascii="Century Gothic" w:hAnsi="Century Gothic"/>
          <w:sz w:val="20"/>
        </w:rPr>
      </w:pPr>
    </w:p>
    <w:p w14:paraId="16C7FE50"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1173FFAF"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2A248E07" w14:textId="77777777" w:rsidR="00A96528" w:rsidRPr="00FC4AD0" w:rsidRDefault="00A96528">
      <w:pPr>
        <w:pStyle w:val="DefaultStyle"/>
        <w:spacing w:line="276" w:lineRule="auto"/>
        <w:rPr>
          <w:rFonts w:ascii="Century Gothic" w:hAnsi="Century Gothic"/>
          <w:sz w:val="20"/>
        </w:rPr>
      </w:pPr>
    </w:p>
    <w:p w14:paraId="576977E3"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04291509" w14:textId="77777777" w:rsidR="00A96528" w:rsidRPr="00FC4AD0" w:rsidRDefault="00A96528">
      <w:pPr>
        <w:pStyle w:val="DefaultStyle"/>
        <w:spacing w:line="276" w:lineRule="auto"/>
        <w:jc w:val="both"/>
        <w:rPr>
          <w:rFonts w:ascii="Century Gothic" w:hAnsi="Century Gothic"/>
          <w:sz w:val="20"/>
        </w:rPr>
      </w:pPr>
    </w:p>
    <w:p w14:paraId="3718BE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4B4C6D59" w14:textId="77777777" w:rsidR="00A96528" w:rsidRPr="00FC4AD0" w:rsidRDefault="00A96528">
      <w:pPr>
        <w:pStyle w:val="DefaultStyle"/>
        <w:spacing w:line="276" w:lineRule="auto"/>
        <w:jc w:val="both"/>
        <w:rPr>
          <w:rFonts w:ascii="Century Gothic" w:hAnsi="Century Gothic"/>
          <w:sz w:val="20"/>
        </w:rPr>
      </w:pPr>
    </w:p>
    <w:p w14:paraId="4E0BCE9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36006558" w14:textId="77777777" w:rsidR="00A96528" w:rsidRPr="00FC4AD0" w:rsidRDefault="00A96528">
      <w:pPr>
        <w:pStyle w:val="DefaultStyle"/>
        <w:spacing w:line="276" w:lineRule="auto"/>
        <w:jc w:val="both"/>
        <w:rPr>
          <w:rFonts w:ascii="Century Gothic" w:hAnsi="Century Gothic"/>
          <w:sz w:val="20"/>
        </w:rPr>
      </w:pPr>
    </w:p>
    <w:p w14:paraId="483CC48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5E4D180F" w14:textId="77777777" w:rsidR="00A96528" w:rsidRPr="00FC4AD0" w:rsidRDefault="00A96528">
      <w:pPr>
        <w:pStyle w:val="DefaultStyle"/>
        <w:spacing w:line="276" w:lineRule="auto"/>
        <w:jc w:val="both"/>
        <w:rPr>
          <w:rFonts w:ascii="Century Gothic" w:hAnsi="Century Gothic"/>
          <w:sz w:val="20"/>
        </w:rPr>
      </w:pPr>
    </w:p>
    <w:p w14:paraId="4EA0D23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0AAC5402" w14:textId="77777777" w:rsidR="00A96528" w:rsidRPr="00FC4AD0" w:rsidRDefault="00A96528">
      <w:pPr>
        <w:pStyle w:val="Header"/>
        <w:tabs>
          <w:tab w:val="left" w:pos="720"/>
        </w:tabs>
        <w:spacing w:line="276" w:lineRule="auto"/>
        <w:rPr>
          <w:rFonts w:ascii="Century Gothic" w:hAnsi="Century Gothic"/>
          <w:sz w:val="20"/>
        </w:rPr>
      </w:pPr>
    </w:p>
    <w:p w14:paraId="101F78AB" w14:textId="77777777" w:rsidR="005D79B3" w:rsidRPr="00FC4AD0" w:rsidRDefault="005D79B3">
      <w:pPr>
        <w:pStyle w:val="Header"/>
        <w:tabs>
          <w:tab w:val="left" w:pos="720"/>
        </w:tabs>
        <w:spacing w:line="276" w:lineRule="auto"/>
        <w:rPr>
          <w:rFonts w:ascii="Century Gothic" w:hAnsi="Century Gothic"/>
          <w:sz w:val="20"/>
        </w:rPr>
      </w:pPr>
    </w:p>
    <w:p w14:paraId="2264E47B"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139E0A8B" w14:textId="77777777" w:rsidR="00EA5157" w:rsidRDefault="00EA5157">
      <w:pPr>
        <w:pStyle w:val="Header"/>
        <w:tabs>
          <w:tab w:val="left" w:pos="720"/>
        </w:tabs>
        <w:spacing w:line="276" w:lineRule="auto"/>
        <w:rPr>
          <w:rFonts w:ascii="Century Gothic" w:hAnsi="Century Gothic"/>
          <w:sz w:val="20"/>
        </w:rPr>
      </w:pPr>
    </w:p>
    <w:p w14:paraId="31073164" w14:textId="77777777" w:rsidR="00EA5157" w:rsidRDefault="00EA5157">
      <w:pPr>
        <w:pStyle w:val="Header"/>
        <w:tabs>
          <w:tab w:val="left" w:pos="720"/>
        </w:tabs>
        <w:spacing w:line="276" w:lineRule="auto"/>
        <w:rPr>
          <w:rFonts w:ascii="Century Gothic" w:hAnsi="Century Gothic"/>
          <w:sz w:val="20"/>
        </w:rPr>
      </w:pPr>
    </w:p>
    <w:p w14:paraId="7BFE9A53"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7173498D"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6ED9998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CE40B97"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439D6C35"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094D0A9E"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6B9D0F4F"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03614795"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4603D899" w14:textId="77777777" w:rsidR="00D54BA3" w:rsidRDefault="00D54BA3" w:rsidP="00FC4AD0">
      <w:pPr>
        <w:pStyle w:val="DefaultStyle"/>
        <w:spacing w:line="276" w:lineRule="auto"/>
        <w:rPr>
          <w:rFonts w:ascii="Century Gothic" w:hAnsi="Century Gothic"/>
          <w:sz w:val="20"/>
        </w:rPr>
      </w:pPr>
    </w:p>
    <w:p w14:paraId="1C994BA3" w14:textId="77777777" w:rsidR="00D54BA3" w:rsidRPr="00FC4AD0" w:rsidRDefault="00D54BA3" w:rsidP="00FC4AD0">
      <w:pPr>
        <w:pStyle w:val="DefaultStyle"/>
        <w:spacing w:line="276" w:lineRule="auto"/>
        <w:rPr>
          <w:rFonts w:ascii="Century Gothic" w:hAnsi="Century Gothic"/>
          <w:sz w:val="20"/>
        </w:rPr>
      </w:pPr>
    </w:p>
    <w:p w14:paraId="3FF76ED4"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126380DA" w14:textId="77777777" w:rsidR="00A96528" w:rsidRPr="00FC4AD0" w:rsidRDefault="00A96528">
      <w:pPr>
        <w:pStyle w:val="TOAHeading"/>
        <w:tabs>
          <w:tab w:val="right" w:pos="9072"/>
        </w:tabs>
        <w:suppressAutoHyphens w:val="0"/>
        <w:rPr>
          <w:rFonts w:ascii="Century Gothic" w:hAnsi="Century Gothic"/>
          <w:sz w:val="20"/>
        </w:rPr>
      </w:pPr>
    </w:p>
    <w:p w14:paraId="0E52E9C4"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2D7BD9">
          <w:rPr>
            <w:rFonts w:ascii="Century Gothic" w:hAnsi="Century Gothic"/>
            <w:b/>
            <w:sz w:val="20"/>
          </w:rPr>
          <w:t>6</w:t>
        </w:r>
      </w:ins>
      <w:del w:id="10" w:author="AMISSAH Genevieve" w:date="2019-01-10T10:51:00Z">
        <w:r w:rsidR="00B01808" w:rsidDel="00CC13A4">
          <w:rPr>
            <w:rFonts w:ascii="Century Gothic" w:hAnsi="Century Gothic"/>
            <w:b/>
            <w:sz w:val="20"/>
          </w:rPr>
          <w:delText>0</w:delText>
        </w:r>
      </w:del>
    </w:p>
    <w:p w14:paraId="1DDEAB05" w14:textId="77777777" w:rsidR="00813687" w:rsidRDefault="00813687">
      <w:pPr>
        <w:pStyle w:val="DefaultStyle"/>
        <w:rPr>
          <w:rFonts w:ascii="Century Gothic" w:hAnsi="Century Gothic"/>
          <w:b/>
          <w:sz w:val="20"/>
        </w:rPr>
      </w:pPr>
    </w:p>
    <w:p w14:paraId="025395BE"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5BA452F8" w14:textId="77777777" w:rsidR="00A96528" w:rsidRPr="00FC4AD0" w:rsidRDefault="00A96528">
      <w:pPr>
        <w:pStyle w:val="DefaultStyle"/>
        <w:rPr>
          <w:rFonts w:ascii="Century Gothic" w:hAnsi="Century Gothic"/>
          <w:sz w:val="18"/>
          <w:szCs w:val="18"/>
        </w:rPr>
      </w:pPr>
    </w:p>
    <w:p w14:paraId="4A0FCFBC" w14:textId="77777777" w:rsidR="005E4EB4" w:rsidRDefault="005E4EB4">
      <w:pPr>
        <w:pStyle w:val="DefaultStyle"/>
        <w:rPr>
          <w:rFonts w:ascii="Century Gothic" w:hAnsi="Century Gothic"/>
          <w:sz w:val="20"/>
        </w:rPr>
      </w:pPr>
    </w:p>
    <w:p w14:paraId="5BA12F65" w14:textId="77777777" w:rsidR="00D54BA3" w:rsidRPr="00FC4AD0" w:rsidRDefault="00D54BA3">
      <w:pPr>
        <w:pStyle w:val="DefaultStyle"/>
        <w:rPr>
          <w:rFonts w:ascii="Century Gothic" w:hAnsi="Century Gothic"/>
          <w:sz w:val="20"/>
        </w:rPr>
      </w:pPr>
    </w:p>
    <w:p w14:paraId="51A41633"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1EF47A92" w14:textId="77777777" w:rsidR="00A96528" w:rsidRPr="00FC4AD0" w:rsidRDefault="00A96528">
      <w:pPr>
        <w:pStyle w:val="DefaultStyle"/>
        <w:spacing w:line="276" w:lineRule="auto"/>
        <w:jc w:val="both"/>
        <w:rPr>
          <w:rFonts w:ascii="Century Gothic" w:hAnsi="Century Gothic"/>
          <w:sz w:val="20"/>
        </w:rPr>
      </w:pPr>
    </w:p>
    <w:p w14:paraId="240EF6ED"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6D23AB4D"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0EDC4753"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C6F9493" w14:textId="77777777" w:rsidR="00A96528" w:rsidRPr="00FC4AD0" w:rsidRDefault="00A96528">
            <w:pPr>
              <w:pStyle w:val="DefaultStyle"/>
              <w:spacing w:line="276" w:lineRule="auto"/>
              <w:jc w:val="center"/>
              <w:rPr>
                <w:rFonts w:ascii="Century Gothic" w:hAnsi="Century Gothic"/>
                <w:sz w:val="20"/>
              </w:rPr>
            </w:pPr>
          </w:p>
          <w:p w14:paraId="2FA37896"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2D55DA4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1A389B8" w14:textId="77777777" w:rsidR="00A96528" w:rsidRPr="00FC4AD0" w:rsidRDefault="00A96528">
            <w:pPr>
              <w:pStyle w:val="DefaultStyle"/>
              <w:spacing w:line="276" w:lineRule="auto"/>
              <w:jc w:val="center"/>
              <w:rPr>
                <w:rFonts w:ascii="Century Gothic" w:hAnsi="Century Gothic"/>
                <w:sz w:val="20"/>
              </w:rPr>
            </w:pPr>
          </w:p>
          <w:p w14:paraId="09E72CF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4B4C066" w14:textId="77777777" w:rsidR="00A96528" w:rsidRPr="00FC4AD0" w:rsidRDefault="00A96528">
            <w:pPr>
              <w:pStyle w:val="DefaultStyle"/>
              <w:spacing w:line="276" w:lineRule="auto"/>
              <w:jc w:val="center"/>
              <w:rPr>
                <w:rFonts w:ascii="Century Gothic" w:hAnsi="Century Gothic"/>
                <w:sz w:val="20"/>
              </w:rPr>
            </w:pPr>
          </w:p>
          <w:p w14:paraId="2545B32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7DF72F3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422B4B1E"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3A900E9"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594C89A"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7E0B39B"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2571E4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3320D0B"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41ED2758"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11ED9BDD"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63811838"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A8AF941" w14:textId="77777777" w:rsidR="00756048" w:rsidRDefault="00756048" w:rsidP="00C90284">
            <w:pPr>
              <w:pStyle w:val="DefaultStyle"/>
              <w:spacing w:line="240" w:lineRule="auto"/>
              <w:jc w:val="center"/>
              <w:rPr>
                <w:rFonts w:ascii="Century Gothic" w:hAnsi="Century Gothic"/>
                <w:b/>
                <w:sz w:val="20"/>
              </w:rPr>
            </w:pPr>
          </w:p>
          <w:p w14:paraId="70891571" w14:textId="77777777" w:rsidR="00756048" w:rsidRDefault="00756048" w:rsidP="002E57D1">
            <w:pPr>
              <w:pStyle w:val="DefaultStyle"/>
              <w:spacing w:line="240" w:lineRule="auto"/>
              <w:rPr>
                <w:rFonts w:ascii="Century Gothic" w:hAnsi="Century Gothic"/>
                <w:b/>
                <w:sz w:val="20"/>
              </w:rPr>
            </w:pPr>
          </w:p>
          <w:p w14:paraId="5608804B" w14:textId="77777777" w:rsidR="00756048" w:rsidRDefault="00756048" w:rsidP="002E57D1">
            <w:pPr>
              <w:pStyle w:val="DefaultStyle"/>
              <w:spacing w:line="240" w:lineRule="auto"/>
              <w:rPr>
                <w:rFonts w:ascii="Century Gothic" w:hAnsi="Century Gothic"/>
                <w:b/>
                <w:sz w:val="20"/>
              </w:rPr>
            </w:pPr>
          </w:p>
          <w:p w14:paraId="1F2E9AFC"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59FC71F0" w14:textId="77777777" w:rsidR="00756048" w:rsidRPr="00813687" w:rsidRDefault="002D7BD9">
            <w:pPr>
              <w:rPr>
                <w:rFonts w:ascii="Century Gothic" w:hAnsi="Century Gothic" w:cs="Calibri"/>
                <w:b/>
                <w:color w:val="000000"/>
                <w:sz w:val="20"/>
                <w:szCs w:val="20"/>
              </w:rPr>
            </w:pPr>
            <w:ins w:id="20" w:author="AMISSAH Genevieve" w:date="2019-01-10T11:10:00Z">
              <w:r>
                <w:rPr>
                  <w:rFonts w:ascii="Calibri" w:hAnsi="Calibri"/>
                  <w:b/>
                  <w:sz w:val="24"/>
                </w:rPr>
                <w:t>CARBON PAPER</w:t>
              </w:r>
            </w:ins>
            <w:del w:id="21" w:author="AMISSAH Genevieve" w:date="2019-01-10T10:51:00Z">
              <w:r w:rsidR="00B01808" w:rsidDel="00CC13A4">
                <w:rPr>
                  <w:rFonts w:ascii="Calibri" w:hAnsi="Calibri"/>
                  <w:b/>
                  <w:sz w:val="24"/>
                </w:rPr>
                <w:delText>PAPER CLIPS</w:delText>
              </w:r>
            </w:del>
            <w:del w:id="22"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ABED76" w14:textId="77777777" w:rsidR="009522F0" w:rsidDel="002F2D6C" w:rsidRDefault="009522F0" w:rsidP="002E57D1">
            <w:pPr>
              <w:pStyle w:val="DefaultStyle"/>
              <w:spacing w:line="240" w:lineRule="auto"/>
              <w:rPr>
                <w:del w:id="23" w:author="AMISSAH Genevieve" w:date="2019-01-10T10:56:00Z"/>
                <w:rFonts w:ascii="Century Gothic" w:hAnsi="Century Gothic"/>
                <w:b/>
                <w:sz w:val="20"/>
              </w:rPr>
            </w:pPr>
          </w:p>
          <w:p w14:paraId="12C1A994" w14:textId="77777777" w:rsidR="002F2D6C" w:rsidRDefault="002F2D6C" w:rsidP="002E57D1">
            <w:pPr>
              <w:pStyle w:val="DefaultStyle"/>
              <w:spacing w:line="240" w:lineRule="auto"/>
              <w:rPr>
                <w:ins w:id="24" w:author="AMISSAH Genevieve" w:date="2019-01-10T10:56:00Z"/>
                <w:rFonts w:ascii="Century Gothic" w:hAnsi="Century Gothic"/>
                <w:b/>
                <w:sz w:val="20"/>
              </w:rPr>
            </w:pPr>
          </w:p>
          <w:p w14:paraId="2A9340D9" w14:textId="77777777" w:rsidR="002F2D6C" w:rsidRDefault="002F2D6C" w:rsidP="002E57D1">
            <w:pPr>
              <w:pStyle w:val="DefaultStyle"/>
              <w:spacing w:line="240" w:lineRule="auto"/>
              <w:rPr>
                <w:ins w:id="25" w:author="AMISSAH Genevieve" w:date="2019-01-10T10:56:00Z"/>
                <w:rFonts w:ascii="Century Gothic" w:hAnsi="Century Gothic"/>
                <w:b/>
                <w:sz w:val="20"/>
              </w:rPr>
            </w:pPr>
          </w:p>
          <w:p w14:paraId="6E2B9381" w14:textId="77777777" w:rsidR="009522F0" w:rsidDel="002F2D6C" w:rsidRDefault="002D7BD9" w:rsidP="002E57D1">
            <w:pPr>
              <w:pStyle w:val="DefaultStyle"/>
              <w:spacing w:line="240" w:lineRule="auto"/>
              <w:rPr>
                <w:del w:id="26" w:author="AMISSAH Genevieve" w:date="2019-01-10T10:56:00Z"/>
                <w:rFonts w:ascii="Century Gothic" w:hAnsi="Century Gothic"/>
                <w:b/>
                <w:sz w:val="20"/>
              </w:rPr>
            </w:pPr>
            <w:ins w:id="27" w:author="AMISSAH Genevieve" w:date="2019-01-10T11:13:00Z">
              <w:r>
                <w:rPr>
                  <w:rFonts w:ascii="Century Gothic" w:hAnsi="Century Gothic"/>
                  <w:b/>
                  <w:sz w:val="20"/>
                </w:rPr>
                <w:t>100</w:t>
              </w:r>
            </w:ins>
            <w:ins w:id="28" w:author="AMISSAH Genevieve" w:date="2019-01-10T11:10:00Z">
              <w:r w:rsidR="005E0945">
                <w:rPr>
                  <w:rFonts w:ascii="Century Gothic" w:hAnsi="Century Gothic"/>
                  <w:b/>
                  <w:sz w:val="20"/>
                </w:rPr>
                <w:t>PKTS</w:t>
              </w:r>
            </w:ins>
          </w:p>
          <w:p w14:paraId="18C6B16E" w14:textId="77777777" w:rsidR="00833E03" w:rsidDel="002F2D6C" w:rsidRDefault="00B01808" w:rsidP="002E57D1">
            <w:pPr>
              <w:pStyle w:val="DefaultStyle"/>
              <w:spacing w:line="240" w:lineRule="auto"/>
              <w:rPr>
                <w:del w:id="29" w:author="AMISSAH Genevieve" w:date="2019-01-10T10:56:00Z"/>
                <w:rFonts w:ascii="Century Gothic" w:hAnsi="Century Gothic"/>
                <w:b/>
                <w:sz w:val="20"/>
              </w:rPr>
            </w:pPr>
            <w:del w:id="30"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1" w:author="OBENG Sandra" w:date="2019-01-10T10:47:00Z">
              <w:del w:id="32" w:author="AMISSAH Genevieve" w:date="2019-01-10T10:51:00Z">
                <w:r w:rsidDel="00CC13A4">
                  <w:rPr>
                    <w:rFonts w:ascii="Century Gothic" w:hAnsi="Century Gothic"/>
                    <w:b/>
                    <w:sz w:val="20"/>
                  </w:rPr>
                  <w:delText>pkt</w:delText>
                </w:r>
              </w:del>
            </w:ins>
            <w:ins w:id="33" w:author="OBENG Sandra" w:date="2019-01-10T10:48:00Z">
              <w:del w:id="34" w:author="AMISSAH Genevieve" w:date="2019-01-10T10:56:00Z">
                <w:r w:rsidDel="002F2D6C">
                  <w:rPr>
                    <w:rFonts w:ascii="Century Gothic" w:hAnsi="Century Gothic"/>
                    <w:b/>
                    <w:sz w:val="20"/>
                  </w:rPr>
                  <w:delText xml:space="preserve"> </w:delText>
                </w:r>
              </w:del>
            </w:ins>
            <w:del w:id="35" w:author="AMISSAH Genevieve" w:date="2019-01-10T10:56:00Z">
              <w:r w:rsidR="00055B00" w:rsidDel="002F2D6C">
                <w:rPr>
                  <w:rFonts w:ascii="Century Gothic" w:hAnsi="Century Gothic"/>
                  <w:b/>
                  <w:sz w:val="20"/>
                </w:rPr>
                <w:delText xml:space="preserve"> </w:delText>
              </w:r>
            </w:del>
          </w:p>
          <w:p w14:paraId="19917C4A" w14:textId="77777777" w:rsidR="00833E03" w:rsidRDefault="00833E03" w:rsidP="002E57D1">
            <w:pPr>
              <w:pStyle w:val="DefaultStyle"/>
              <w:spacing w:line="240" w:lineRule="auto"/>
              <w:rPr>
                <w:rFonts w:ascii="Century Gothic" w:hAnsi="Century Gothic"/>
                <w:b/>
                <w:sz w:val="20"/>
              </w:rPr>
            </w:pPr>
          </w:p>
          <w:p w14:paraId="7D59E69D"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7CF11D07"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48F38975" w14:textId="77777777" w:rsidR="00756048" w:rsidRPr="00FC4AD0" w:rsidRDefault="00756048" w:rsidP="00C90284">
            <w:pPr>
              <w:pStyle w:val="DefaultStyle"/>
              <w:spacing w:line="240" w:lineRule="auto"/>
              <w:rPr>
                <w:rFonts w:ascii="Century Gothic" w:hAnsi="Century Gothic"/>
                <w:sz w:val="20"/>
              </w:rPr>
            </w:pPr>
          </w:p>
        </w:tc>
      </w:tr>
    </w:tbl>
    <w:p w14:paraId="420B2CA4" w14:textId="77777777" w:rsidR="00DA0F03" w:rsidRPr="00FC4AD0" w:rsidDel="003E7B5D" w:rsidRDefault="00DA0F03" w:rsidP="00C90284">
      <w:pPr>
        <w:pStyle w:val="DefaultStyle"/>
        <w:rPr>
          <w:del w:id="36" w:author="OBENG Sandra" w:date="2019-01-08T11:09:00Z"/>
          <w:rFonts w:ascii="Century Gothic" w:hAnsi="Century Gothic"/>
          <w:sz w:val="18"/>
          <w:szCs w:val="18"/>
        </w:rPr>
      </w:pPr>
    </w:p>
    <w:p w14:paraId="41BC68F8" w14:textId="77777777" w:rsidR="00D54BA3" w:rsidRDefault="00D54BA3" w:rsidP="005B36B3">
      <w:pPr>
        <w:pStyle w:val="Subtitle"/>
      </w:pPr>
    </w:p>
    <w:p w14:paraId="7413C051"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34C5D58B" w14:textId="77777777" w:rsidR="00923CCC" w:rsidRDefault="00923CCC" w:rsidP="005E4EB4">
      <w:pPr>
        <w:pStyle w:val="DefaultStyle"/>
        <w:tabs>
          <w:tab w:val="right" w:pos="9072"/>
        </w:tabs>
        <w:spacing w:after="120" w:line="276" w:lineRule="auto"/>
        <w:rPr>
          <w:rFonts w:ascii="Century Gothic" w:hAnsi="Century Gothic"/>
          <w:sz w:val="20"/>
        </w:rPr>
      </w:pPr>
    </w:p>
    <w:p w14:paraId="249E018D"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CAE3FB5" w14:textId="77777777" w:rsidR="00923CCC" w:rsidRDefault="00923CCC" w:rsidP="005E4EB4">
      <w:pPr>
        <w:pStyle w:val="DefaultStyle"/>
        <w:tabs>
          <w:tab w:val="right" w:pos="9072"/>
        </w:tabs>
        <w:spacing w:after="120" w:line="276" w:lineRule="auto"/>
        <w:rPr>
          <w:rFonts w:ascii="Century Gothic" w:hAnsi="Century Gothic"/>
          <w:sz w:val="20"/>
        </w:rPr>
      </w:pPr>
    </w:p>
    <w:p w14:paraId="23CEF984"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F646F5A" w14:textId="77777777" w:rsidTr="00C90284">
        <w:trPr>
          <w:cantSplit/>
          <w:jc w:val="center"/>
        </w:trPr>
        <w:tc>
          <w:tcPr>
            <w:tcW w:w="4809" w:type="dxa"/>
            <w:tcBorders>
              <w:right w:val="single" w:sz="12" w:space="0" w:color="00000A"/>
            </w:tcBorders>
            <w:shd w:val="clear" w:color="auto" w:fill="FFFFFF"/>
          </w:tcPr>
          <w:p w14:paraId="564712F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7FAFA203"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FE738D7" w14:textId="77777777" w:rsidR="0062270F" w:rsidRPr="00FC4AD0" w:rsidRDefault="0062270F" w:rsidP="0062270F">
            <w:pPr>
              <w:pStyle w:val="DefaultStyle"/>
              <w:spacing w:line="276" w:lineRule="auto"/>
              <w:rPr>
                <w:rFonts w:ascii="Century Gothic" w:hAnsi="Century Gothic"/>
                <w:sz w:val="20"/>
              </w:rPr>
            </w:pPr>
          </w:p>
          <w:p w14:paraId="347C4B60"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3D9204A" w14:textId="77777777" w:rsidTr="00C90284">
        <w:trPr>
          <w:cantSplit/>
          <w:trHeight w:val="332"/>
          <w:jc w:val="center"/>
        </w:trPr>
        <w:tc>
          <w:tcPr>
            <w:tcW w:w="4809" w:type="dxa"/>
            <w:tcBorders>
              <w:right w:val="single" w:sz="12" w:space="0" w:color="00000A"/>
            </w:tcBorders>
            <w:shd w:val="clear" w:color="auto" w:fill="FFFFFF"/>
          </w:tcPr>
          <w:p w14:paraId="6B10A27D"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8368A98" w14:textId="77777777" w:rsidR="0062270F" w:rsidRPr="00FC4AD0" w:rsidRDefault="0062270F" w:rsidP="0062270F">
            <w:pPr>
              <w:pStyle w:val="DefaultStyle"/>
              <w:spacing w:line="276" w:lineRule="auto"/>
              <w:rPr>
                <w:rFonts w:ascii="Century Gothic" w:hAnsi="Century Gothic"/>
                <w:sz w:val="20"/>
              </w:rPr>
            </w:pPr>
          </w:p>
          <w:p w14:paraId="5F6FECB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2FEB53D" w14:textId="77777777" w:rsidTr="00C90284">
        <w:trPr>
          <w:cantSplit/>
          <w:trHeight w:val="395"/>
          <w:jc w:val="center"/>
        </w:trPr>
        <w:tc>
          <w:tcPr>
            <w:tcW w:w="4809" w:type="dxa"/>
            <w:tcBorders>
              <w:right w:val="single" w:sz="12" w:space="0" w:color="00000A"/>
            </w:tcBorders>
            <w:shd w:val="clear" w:color="auto" w:fill="FFFFFF"/>
          </w:tcPr>
          <w:p w14:paraId="1BB8A1BC"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5215D86" w14:textId="77777777" w:rsidR="0062270F" w:rsidRPr="00FC4AD0" w:rsidRDefault="0062270F" w:rsidP="0062270F">
            <w:pPr>
              <w:pStyle w:val="DefaultStyle"/>
              <w:spacing w:line="276" w:lineRule="auto"/>
              <w:jc w:val="right"/>
              <w:rPr>
                <w:rFonts w:ascii="Century Gothic" w:hAnsi="Century Gothic"/>
                <w:sz w:val="20"/>
              </w:rPr>
            </w:pPr>
          </w:p>
          <w:p w14:paraId="3C0DA84F"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F834548" w14:textId="77777777" w:rsidTr="00CD0AAD">
        <w:trPr>
          <w:cantSplit/>
          <w:trHeight w:val="530"/>
          <w:jc w:val="center"/>
        </w:trPr>
        <w:tc>
          <w:tcPr>
            <w:tcW w:w="4809" w:type="dxa"/>
            <w:tcBorders>
              <w:right w:val="single" w:sz="12" w:space="0" w:color="00000A"/>
            </w:tcBorders>
            <w:shd w:val="clear" w:color="auto" w:fill="FFFFFF"/>
          </w:tcPr>
          <w:p w14:paraId="307BDD7F" w14:textId="77777777" w:rsidR="0062270F" w:rsidRPr="00FC4AD0" w:rsidRDefault="0062270F" w:rsidP="0062270F">
            <w:pPr>
              <w:pStyle w:val="DefaultStyle"/>
              <w:spacing w:line="276" w:lineRule="auto"/>
              <w:jc w:val="both"/>
              <w:rPr>
                <w:rFonts w:ascii="Century Gothic" w:hAnsi="Century Gothic"/>
                <w:sz w:val="20"/>
              </w:rPr>
            </w:pPr>
          </w:p>
          <w:p w14:paraId="1AED203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15F89D1E" w14:textId="77777777" w:rsidR="0062270F" w:rsidRPr="00FC4AD0" w:rsidRDefault="0062270F" w:rsidP="0062270F">
            <w:pPr>
              <w:pStyle w:val="DefaultStyle"/>
              <w:spacing w:line="276" w:lineRule="auto"/>
              <w:jc w:val="center"/>
              <w:rPr>
                <w:rFonts w:ascii="Century Gothic" w:hAnsi="Century Gothic"/>
                <w:sz w:val="20"/>
              </w:rPr>
            </w:pPr>
          </w:p>
          <w:p w14:paraId="7DB04CE7" w14:textId="77777777" w:rsidR="0062270F" w:rsidRPr="00FC4AD0" w:rsidRDefault="0062270F" w:rsidP="0062270F">
            <w:pPr>
              <w:pStyle w:val="DefaultStyle"/>
              <w:spacing w:line="276" w:lineRule="auto"/>
              <w:rPr>
                <w:rFonts w:ascii="Century Gothic" w:hAnsi="Century Gothic"/>
                <w:sz w:val="20"/>
              </w:rPr>
            </w:pPr>
          </w:p>
        </w:tc>
      </w:tr>
    </w:tbl>
    <w:p w14:paraId="1A05D5A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6CE2B3FF"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020244A"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7C1CFF06" w14:textId="77777777" w:rsidR="007910E7" w:rsidRPr="00DA0F03" w:rsidRDefault="007910E7" w:rsidP="00DA0F03">
      <w:pPr>
        <w:pStyle w:val="NormalWeb"/>
        <w:spacing w:line="360" w:lineRule="auto"/>
        <w:jc w:val="both"/>
        <w:rPr>
          <w:rFonts w:ascii="Century Gothic" w:hAnsi="Century Gothic"/>
          <w:sz w:val="20"/>
          <w:szCs w:val="20"/>
        </w:rPr>
      </w:pPr>
    </w:p>
    <w:p w14:paraId="7F7088B4"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B396797" w14:textId="77777777" w:rsidR="008A47C9" w:rsidRDefault="008A47C9" w:rsidP="00C51171">
      <w:pPr>
        <w:pStyle w:val="DefaultStyle"/>
        <w:tabs>
          <w:tab w:val="right" w:pos="8789"/>
        </w:tabs>
        <w:spacing w:line="360" w:lineRule="auto"/>
        <w:rPr>
          <w:rFonts w:ascii="Century Gothic" w:hAnsi="Century Gothic"/>
          <w:sz w:val="20"/>
        </w:rPr>
      </w:pPr>
    </w:p>
    <w:p w14:paraId="0447CBA0"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515B5C57"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B3E05A1" w14:textId="77777777" w:rsidTr="0062270F">
        <w:trPr>
          <w:cantSplit/>
          <w:jc w:val="center"/>
        </w:trPr>
        <w:tc>
          <w:tcPr>
            <w:tcW w:w="3045" w:type="dxa"/>
            <w:shd w:val="clear" w:color="auto" w:fill="FFFFFF"/>
          </w:tcPr>
          <w:p w14:paraId="38F25DAE" w14:textId="77777777" w:rsidR="0062270F" w:rsidRPr="00FC4AD0" w:rsidRDefault="0062270F" w:rsidP="00C51171">
            <w:pPr>
              <w:pStyle w:val="DefaultStyle"/>
              <w:tabs>
                <w:tab w:val="right" w:pos="8789"/>
              </w:tabs>
              <w:spacing w:line="360" w:lineRule="auto"/>
              <w:rPr>
                <w:rFonts w:ascii="Century Gothic" w:hAnsi="Century Gothic"/>
                <w:sz w:val="20"/>
              </w:rPr>
            </w:pPr>
          </w:p>
          <w:p w14:paraId="4500C18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490CAE9B"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06935F5B" w14:textId="77777777" w:rsidR="0062270F" w:rsidRPr="00FC4AD0" w:rsidRDefault="0062270F" w:rsidP="00C51171">
            <w:pPr>
              <w:pStyle w:val="DefaultStyle"/>
              <w:tabs>
                <w:tab w:val="right" w:pos="8789"/>
              </w:tabs>
              <w:spacing w:line="360" w:lineRule="auto"/>
              <w:rPr>
                <w:rFonts w:ascii="Century Gothic" w:hAnsi="Century Gothic"/>
                <w:sz w:val="20"/>
              </w:rPr>
            </w:pPr>
          </w:p>
          <w:p w14:paraId="5EBDE0E0"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568E1C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3AA07BA" w14:textId="77777777" w:rsidR="0062270F" w:rsidRPr="00FC4AD0" w:rsidRDefault="0062270F" w:rsidP="00C51171">
            <w:pPr>
              <w:pStyle w:val="DefaultStyle"/>
              <w:tabs>
                <w:tab w:val="right" w:pos="8789"/>
              </w:tabs>
              <w:spacing w:line="360" w:lineRule="auto"/>
              <w:rPr>
                <w:rFonts w:ascii="Century Gothic" w:hAnsi="Century Gothic"/>
                <w:sz w:val="20"/>
              </w:rPr>
            </w:pPr>
          </w:p>
          <w:p w14:paraId="7CF73725"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30B78B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5A2291BE"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156AE900" w14:textId="77777777" w:rsidR="00A96528" w:rsidRPr="00FC4AD0" w:rsidRDefault="00A96528">
      <w:pPr>
        <w:pStyle w:val="DefaultStyle"/>
        <w:spacing w:line="276" w:lineRule="auto"/>
        <w:jc w:val="both"/>
        <w:rPr>
          <w:rFonts w:ascii="Century Gothic" w:hAnsi="Century Gothic"/>
          <w:sz w:val="20"/>
        </w:rPr>
      </w:pPr>
    </w:p>
    <w:p w14:paraId="4179740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6B65E26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3EAB4E6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4CEC90AD"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A7717F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5DF0D6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912553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F5B807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45CF1A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CAFA75B"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7" w:name="__UnoMark__2709_2135027740"/>
      <w:bookmarkStart w:id="38" w:name="__UnoMark__1070_1933893160"/>
      <w:bookmarkEnd w:id="37"/>
      <w:bookmarkEnd w:id="38"/>
    </w:p>
    <w:p w14:paraId="49B4020F" w14:textId="77777777" w:rsidR="00923CCC" w:rsidRDefault="00923CCC">
      <w:pPr>
        <w:pStyle w:val="DefaultStyle"/>
        <w:spacing w:line="276" w:lineRule="auto"/>
        <w:jc w:val="right"/>
        <w:rPr>
          <w:rFonts w:ascii="Century Gothic" w:hAnsi="Century Gothic"/>
          <w:b/>
          <w:sz w:val="20"/>
        </w:rPr>
      </w:pPr>
    </w:p>
    <w:p w14:paraId="19BFD58A" w14:textId="77777777" w:rsidR="00923CCC" w:rsidRDefault="00923CCC">
      <w:pPr>
        <w:pStyle w:val="DefaultStyle"/>
        <w:spacing w:line="276" w:lineRule="auto"/>
        <w:jc w:val="right"/>
        <w:rPr>
          <w:rFonts w:ascii="Century Gothic" w:hAnsi="Century Gothic"/>
          <w:b/>
          <w:sz w:val="20"/>
        </w:rPr>
      </w:pPr>
    </w:p>
    <w:p w14:paraId="6F6FCBAC"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EE57CB2" w14:textId="77777777" w:rsidR="00A96528" w:rsidRPr="00FC4AD0" w:rsidRDefault="00A96528">
      <w:pPr>
        <w:pStyle w:val="DefaultStyle"/>
        <w:spacing w:line="276" w:lineRule="auto"/>
        <w:rPr>
          <w:rFonts w:ascii="Century Gothic" w:hAnsi="Century Gothic"/>
          <w:sz w:val="20"/>
        </w:rPr>
      </w:pPr>
    </w:p>
    <w:p w14:paraId="34ED9234" w14:textId="77777777" w:rsidR="00784176" w:rsidRDefault="00784176">
      <w:pPr>
        <w:pStyle w:val="DefaultStyle"/>
        <w:spacing w:line="276" w:lineRule="auto"/>
        <w:rPr>
          <w:ins w:id="39" w:author="YAKUBU-GUMERY Yussif" w:date="2016-06-02T10:29:00Z"/>
          <w:rFonts w:ascii="Century Gothic" w:hAnsi="Century Gothic"/>
          <w:sz w:val="20"/>
        </w:rPr>
      </w:pPr>
    </w:p>
    <w:p w14:paraId="190EB10E" w14:textId="77777777" w:rsidR="003138DD" w:rsidRDefault="003138DD">
      <w:pPr>
        <w:pStyle w:val="DefaultStyle"/>
        <w:spacing w:line="276" w:lineRule="auto"/>
        <w:rPr>
          <w:ins w:id="40" w:author="YAKUBU-GUMERY Yussif" w:date="2016-06-02T10:29:00Z"/>
          <w:rFonts w:ascii="Century Gothic" w:hAnsi="Century Gothic"/>
          <w:sz w:val="20"/>
        </w:rPr>
      </w:pPr>
    </w:p>
    <w:p w14:paraId="63AB2998" w14:textId="77777777" w:rsidR="003138DD" w:rsidRDefault="003138DD">
      <w:pPr>
        <w:pStyle w:val="DefaultStyle"/>
        <w:spacing w:line="276" w:lineRule="auto"/>
        <w:rPr>
          <w:ins w:id="41" w:author="YAKUBU-GUMERY Yussif" w:date="2016-06-02T10:29:00Z"/>
          <w:rFonts w:ascii="Century Gothic" w:hAnsi="Century Gothic"/>
          <w:sz w:val="20"/>
        </w:rPr>
      </w:pPr>
    </w:p>
    <w:p w14:paraId="38679F4F" w14:textId="77777777" w:rsidR="003138DD" w:rsidRPr="00FC4AD0" w:rsidRDefault="003138DD">
      <w:pPr>
        <w:pStyle w:val="DefaultStyle"/>
        <w:spacing w:line="276" w:lineRule="auto"/>
        <w:rPr>
          <w:rFonts w:ascii="Century Gothic" w:hAnsi="Century Gothic"/>
          <w:sz w:val="20"/>
        </w:rPr>
      </w:pPr>
    </w:p>
    <w:p w14:paraId="7A577389"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07F846CF" w14:textId="77777777" w:rsidR="00A96528" w:rsidRPr="00FC4AD0" w:rsidRDefault="00A96528">
      <w:pPr>
        <w:pStyle w:val="DefaultStyle"/>
        <w:spacing w:line="276" w:lineRule="auto"/>
        <w:rPr>
          <w:rFonts w:ascii="Century Gothic" w:hAnsi="Century Gothic"/>
          <w:sz w:val="20"/>
        </w:rPr>
      </w:pPr>
    </w:p>
    <w:p w14:paraId="5AC12660"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42" w:author="AMISSAH Genevieve" w:date="2019-01-10T10:51:00Z">
        <w:r w:rsidR="002D7BD9">
          <w:rPr>
            <w:rFonts w:ascii="Century Gothic" w:hAnsi="Century Gothic"/>
            <w:b/>
            <w:sz w:val="20"/>
          </w:rPr>
          <w:t>6</w:t>
        </w:r>
      </w:ins>
      <w:del w:id="43" w:author="AMISSAH Genevieve" w:date="2019-01-10T10:51:00Z">
        <w:r w:rsidR="00B01808" w:rsidDel="00CC13A4">
          <w:rPr>
            <w:rFonts w:ascii="Century Gothic" w:hAnsi="Century Gothic"/>
            <w:b/>
            <w:sz w:val="20"/>
          </w:rPr>
          <w:delText>0</w:delText>
        </w:r>
      </w:del>
    </w:p>
    <w:p w14:paraId="3EEA0D0A" w14:textId="77777777" w:rsidR="00A96528" w:rsidRPr="00FC4AD0" w:rsidRDefault="00A96528">
      <w:pPr>
        <w:pStyle w:val="DefaultStyle"/>
        <w:spacing w:line="276" w:lineRule="auto"/>
        <w:jc w:val="center"/>
        <w:rPr>
          <w:rFonts w:ascii="Century Gothic" w:hAnsi="Century Gothic"/>
          <w:sz w:val="20"/>
        </w:rPr>
      </w:pPr>
    </w:p>
    <w:p w14:paraId="3402FC25"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718FE42A" w14:textId="77777777" w:rsidR="00A96528" w:rsidRPr="00FC4AD0" w:rsidRDefault="00A96528">
      <w:pPr>
        <w:pStyle w:val="DefaultStyle"/>
        <w:spacing w:line="276" w:lineRule="auto"/>
        <w:jc w:val="both"/>
        <w:rPr>
          <w:rFonts w:ascii="Century Gothic" w:hAnsi="Century Gothic"/>
          <w:sz w:val="20"/>
        </w:rPr>
      </w:pPr>
    </w:p>
    <w:p w14:paraId="38311F7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4F90C39D"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4" w:author="OBENG Sandra" w:date="2017-02-15T10:30:00Z">
        <w:r>
          <w:rPr>
            <w:rFonts w:ascii="Century Gothic" w:hAnsi="Century Gothic"/>
            <w:sz w:val="20"/>
          </w:rPr>
          <w:tab/>
        </w:r>
      </w:ins>
    </w:p>
    <w:p w14:paraId="7FAD3E6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43F72CC" w14:textId="77777777" w:rsidR="00A96528" w:rsidRPr="00FC4AD0" w:rsidRDefault="00A96528">
      <w:pPr>
        <w:pStyle w:val="DefaultStyle"/>
        <w:spacing w:line="276" w:lineRule="auto"/>
        <w:jc w:val="both"/>
        <w:rPr>
          <w:rFonts w:ascii="Century Gothic" w:hAnsi="Century Gothic"/>
          <w:sz w:val="20"/>
        </w:rPr>
      </w:pPr>
    </w:p>
    <w:p w14:paraId="0123C85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54C8747C" w14:textId="77777777" w:rsidR="00B1127C" w:rsidRDefault="00B1127C">
      <w:pPr>
        <w:pStyle w:val="DefaultStyle"/>
        <w:spacing w:line="276" w:lineRule="auto"/>
        <w:jc w:val="both"/>
        <w:rPr>
          <w:rFonts w:ascii="Century Gothic" w:hAnsi="Century Gothic"/>
          <w:sz w:val="20"/>
        </w:rPr>
      </w:pPr>
    </w:p>
    <w:p w14:paraId="2929A79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3E0E47E8" w14:textId="77777777" w:rsidR="00A96528" w:rsidRPr="00FC4AD0" w:rsidRDefault="00A96528">
      <w:pPr>
        <w:pStyle w:val="DefaultStyle"/>
        <w:spacing w:line="276" w:lineRule="auto"/>
        <w:jc w:val="both"/>
        <w:rPr>
          <w:rFonts w:ascii="Century Gothic" w:hAnsi="Century Gothic"/>
          <w:sz w:val="20"/>
        </w:rPr>
      </w:pPr>
    </w:p>
    <w:p w14:paraId="44E96E2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4A333345" w14:textId="77777777" w:rsidR="00A96528" w:rsidRPr="00FC4AD0" w:rsidRDefault="00A96528">
      <w:pPr>
        <w:pStyle w:val="DefaultStyle"/>
        <w:spacing w:line="276" w:lineRule="auto"/>
        <w:jc w:val="both"/>
        <w:rPr>
          <w:rFonts w:ascii="Century Gothic" w:hAnsi="Century Gothic"/>
          <w:sz w:val="20"/>
        </w:rPr>
      </w:pPr>
    </w:p>
    <w:p w14:paraId="2942AFE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7E627ECA" w14:textId="77777777" w:rsidR="00A96528" w:rsidRPr="00FC4AD0" w:rsidRDefault="00A96528">
      <w:pPr>
        <w:pStyle w:val="DefaultStyle"/>
        <w:spacing w:line="276" w:lineRule="auto"/>
        <w:jc w:val="both"/>
        <w:rPr>
          <w:rFonts w:ascii="Century Gothic" w:hAnsi="Century Gothic"/>
          <w:sz w:val="20"/>
        </w:rPr>
      </w:pPr>
    </w:p>
    <w:p w14:paraId="23A6F7B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577A8D96" w14:textId="77777777" w:rsidR="00A96528" w:rsidRPr="00FC4AD0" w:rsidRDefault="00A96528">
      <w:pPr>
        <w:pStyle w:val="DefaultStyle"/>
        <w:spacing w:line="276" w:lineRule="auto"/>
        <w:jc w:val="both"/>
        <w:rPr>
          <w:rFonts w:ascii="Century Gothic" w:hAnsi="Century Gothic"/>
          <w:sz w:val="20"/>
        </w:rPr>
      </w:pPr>
    </w:p>
    <w:p w14:paraId="1396865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10AD7395" w14:textId="77777777" w:rsidR="009C7A1D" w:rsidRPr="00FC4AD0" w:rsidRDefault="009C7A1D">
      <w:pPr>
        <w:pStyle w:val="DefaultStyle"/>
        <w:spacing w:line="276" w:lineRule="auto"/>
        <w:jc w:val="both"/>
        <w:rPr>
          <w:rFonts w:ascii="Century Gothic" w:hAnsi="Century Gothic"/>
          <w:sz w:val="20"/>
        </w:rPr>
      </w:pPr>
    </w:p>
    <w:p w14:paraId="6937CDC7" w14:textId="77777777" w:rsidR="009C7A1D" w:rsidRPr="00FC4AD0" w:rsidRDefault="009C7A1D">
      <w:pPr>
        <w:pStyle w:val="DefaultStyle"/>
        <w:spacing w:line="276" w:lineRule="auto"/>
        <w:jc w:val="both"/>
        <w:rPr>
          <w:rFonts w:ascii="Century Gothic" w:hAnsi="Century Gothic"/>
          <w:sz w:val="20"/>
        </w:rPr>
      </w:pPr>
    </w:p>
    <w:p w14:paraId="1CDE4368" w14:textId="77777777" w:rsidR="009C7A1D" w:rsidRPr="00FC4AD0" w:rsidRDefault="009C7A1D">
      <w:pPr>
        <w:pStyle w:val="DefaultStyle"/>
        <w:spacing w:line="276" w:lineRule="auto"/>
        <w:jc w:val="both"/>
        <w:rPr>
          <w:rFonts w:ascii="Century Gothic" w:hAnsi="Century Gothic"/>
          <w:sz w:val="20"/>
        </w:rPr>
      </w:pPr>
    </w:p>
    <w:p w14:paraId="15CCA6C7" w14:textId="77777777" w:rsidR="009C7A1D" w:rsidRPr="00FC4AD0" w:rsidRDefault="009C7A1D">
      <w:pPr>
        <w:pStyle w:val="DefaultStyle"/>
        <w:spacing w:line="276" w:lineRule="auto"/>
        <w:jc w:val="both"/>
        <w:rPr>
          <w:rFonts w:ascii="Century Gothic" w:hAnsi="Century Gothic"/>
          <w:sz w:val="20"/>
        </w:rPr>
      </w:pPr>
    </w:p>
    <w:p w14:paraId="6726EA65" w14:textId="77777777" w:rsidR="009C7A1D" w:rsidRPr="00FC4AD0" w:rsidRDefault="009C7A1D">
      <w:pPr>
        <w:pStyle w:val="DefaultStyle"/>
        <w:spacing w:line="276" w:lineRule="auto"/>
        <w:jc w:val="both"/>
        <w:rPr>
          <w:rFonts w:ascii="Century Gothic" w:hAnsi="Century Gothic"/>
          <w:sz w:val="20"/>
        </w:rPr>
      </w:pPr>
    </w:p>
    <w:p w14:paraId="5AFB172E" w14:textId="77777777" w:rsidR="009C7A1D" w:rsidRPr="00FC4AD0" w:rsidRDefault="009C7A1D">
      <w:pPr>
        <w:pStyle w:val="DefaultStyle"/>
        <w:spacing w:line="276" w:lineRule="auto"/>
        <w:jc w:val="both"/>
        <w:rPr>
          <w:rFonts w:ascii="Century Gothic" w:hAnsi="Century Gothic"/>
          <w:sz w:val="20"/>
        </w:rPr>
      </w:pPr>
    </w:p>
    <w:p w14:paraId="6DB52E87" w14:textId="77777777" w:rsidR="009C7A1D" w:rsidRPr="00FC4AD0" w:rsidRDefault="009C7A1D">
      <w:pPr>
        <w:pStyle w:val="DefaultStyle"/>
        <w:spacing w:line="276" w:lineRule="auto"/>
        <w:jc w:val="both"/>
        <w:rPr>
          <w:rFonts w:ascii="Century Gothic" w:hAnsi="Century Gothic"/>
          <w:sz w:val="20"/>
        </w:rPr>
      </w:pPr>
    </w:p>
    <w:p w14:paraId="5AC6E3AF" w14:textId="77777777" w:rsidR="009C7A1D" w:rsidRPr="00A7692C" w:rsidRDefault="009C7A1D">
      <w:pPr>
        <w:pStyle w:val="DefaultStyle"/>
        <w:spacing w:line="276" w:lineRule="auto"/>
        <w:jc w:val="both"/>
        <w:rPr>
          <w:rFonts w:ascii="Century Gothic" w:hAnsi="Century Gothic"/>
          <w:i/>
          <w:sz w:val="20"/>
        </w:rPr>
      </w:pPr>
    </w:p>
    <w:p w14:paraId="1B19871E" w14:textId="77777777" w:rsidR="009C7A1D" w:rsidRPr="00FC4AD0" w:rsidRDefault="009C7A1D">
      <w:pPr>
        <w:pStyle w:val="DefaultStyle"/>
        <w:spacing w:line="276" w:lineRule="auto"/>
        <w:jc w:val="both"/>
        <w:rPr>
          <w:rFonts w:ascii="Century Gothic" w:hAnsi="Century Gothic"/>
          <w:sz w:val="20"/>
        </w:rPr>
      </w:pPr>
    </w:p>
    <w:p w14:paraId="3D615BDF"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8A5CD" w14:textId="77777777" w:rsidR="008A33C5" w:rsidRDefault="008A33C5" w:rsidP="009B2008">
      <w:pPr>
        <w:spacing w:after="0" w:line="240" w:lineRule="auto"/>
      </w:pPr>
      <w:r>
        <w:separator/>
      </w:r>
    </w:p>
  </w:endnote>
  <w:endnote w:type="continuationSeparator" w:id="0">
    <w:p w14:paraId="4AC6C1FC" w14:textId="77777777" w:rsidR="008A33C5" w:rsidRDefault="008A33C5"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709C620A"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5" w:author="AMISSAH Genevieve" w:date="2019-01-10T10:52:00Z">
          <w:r w:rsidR="002D7BD9">
            <w:rPr>
              <w:rFonts w:ascii="Century Gothic" w:hAnsi="Century Gothic"/>
              <w:b/>
              <w:sz w:val="20"/>
            </w:rPr>
            <w:t>26</w:t>
          </w:r>
        </w:ins>
        <w:del w:id="46"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3A6A18B6"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E48E9" w14:textId="77777777" w:rsidR="008A33C5" w:rsidRDefault="008A33C5" w:rsidP="009B2008">
      <w:pPr>
        <w:spacing w:after="0" w:line="240" w:lineRule="auto"/>
      </w:pPr>
      <w:r>
        <w:separator/>
      </w:r>
    </w:p>
  </w:footnote>
  <w:footnote w:type="continuationSeparator" w:id="0">
    <w:p w14:paraId="5579F100" w14:textId="77777777" w:rsidR="008A33C5" w:rsidRDefault="008A33C5"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33C5"/>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56E82"/>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BE1DF"/>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6110-D680-4307-BF0F-7433B65E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4834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2019-01-11T13:34:00Z</dcterms:created>
  <dcterms:modified xsi:type="dcterms:W3CDTF">2019-01-11T13:34:00Z</dcterms:modified>
</cp:coreProperties>
</file>