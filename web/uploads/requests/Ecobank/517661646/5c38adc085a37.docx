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7FC48"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13162176" w14:textId="77777777" w:rsidR="00A96528" w:rsidRPr="00FC4AD0" w:rsidRDefault="00A96528">
      <w:pPr>
        <w:pStyle w:val="DefaultStyle"/>
        <w:spacing w:line="276" w:lineRule="auto"/>
        <w:rPr>
          <w:rFonts w:ascii="Century Gothic" w:hAnsi="Century Gothic"/>
          <w:sz w:val="20"/>
        </w:rPr>
      </w:pPr>
    </w:p>
    <w:p w14:paraId="530E7466" w14:textId="77777777" w:rsidR="00A96528" w:rsidRPr="00FC4AD0" w:rsidRDefault="00A96528">
      <w:pPr>
        <w:pStyle w:val="DefaultStyle"/>
        <w:spacing w:line="276" w:lineRule="auto"/>
        <w:rPr>
          <w:rFonts w:ascii="Century Gothic" w:hAnsi="Century Gothic"/>
          <w:sz w:val="20"/>
        </w:rPr>
      </w:pPr>
    </w:p>
    <w:p w14:paraId="6C94404C" w14:textId="77777777" w:rsidR="00A96528" w:rsidRPr="00FC4AD0" w:rsidRDefault="00A96528">
      <w:pPr>
        <w:pStyle w:val="DefaultStyle"/>
        <w:spacing w:line="276" w:lineRule="auto"/>
        <w:rPr>
          <w:rFonts w:ascii="Century Gothic" w:hAnsi="Century Gothic"/>
          <w:sz w:val="20"/>
        </w:rPr>
      </w:pPr>
    </w:p>
    <w:p w14:paraId="0E739C3F"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B01808">
        <w:rPr>
          <w:rFonts w:ascii="Century Gothic" w:hAnsi="Century Gothic"/>
          <w:b/>
          <w:sz w:val="20"/>
        </w:rPr>
        <w:t>2</w:t>
      </w:r>
      <w:ins w:id="1" w:author="AMISSAH Genevieve" w:date="2019-01-10T10:50:00Z">
        <w:r w:rsidR="00CC13A4">
          <w:rPr>
            <w:rFonts w:ascii="Century Gothic" w:hAnsi="Century Gothic"/>
            <w:b/>
            <w:sz w:val="20"/>
          </w:rPr>
          <w:t>1</w:t>
        </w:r>
      </w:ins>
      <w:del w:id="2" w:author="AMISSAH Genevieve" w:date="2019-01-10T10:50:00Z">
        <w:r w:rsidR="00B01808" w:rsidDel="00CC13A4">
          <w:rPr>
            <w:rFonts w:ascii="Century Gothic" w:hAnsi="Century Gothic"/>
            <w:b/>
            <w:sz w:val="20"/>
          </w:rPr>
          <w:delText>0</w:delText>
        </w:r>
      </w:del>
    </w:p>
    <w:p w14:paraId="043DE173" w14:textId="77777777" w:rsidR="00813687" w:rsidRDefault="00813687">
      <w:pPr>
        <w:pStyle w:val="DefaultStyle"/>
        <w:spacing w:line="276" w:lineRule="auto"/>
        <w:rPr>
          <w:ins w:id="3" w:author="OBENG Sandra" w:date="2019-01-08T10:45:00Z"/>
          <w:rFonts w:ascii="Century Gothic" w:hAnsi="Century Gothic"/>
          <w:b/>
          <w:sz w:val="20"/>
        </w:rPr>
      </w:pPr>
    </w:p>
    <w:p w14:paraId="54FEB3F8"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A4B1DF7"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3EC963A6" w14:textId="77777777" w:rsidR="00A96528" w:rsidRPr="00FC4AD0" w:rsidRDefault="00A96528">
      <w:pPr>
        <w:pStyle w:val="DefaultStyle"/>
        <w:spacing w:line="276" w:lineRule="auto"/>
        <w:jc w:val="both"/>
        <w:rPr>
          <w:rFonts w:ascii="Century Gothic" w:hAnsi="Century Gothic"/>
          <w:sz w:val="20"/>
        </w:rPr>
      </w:pPr>
    </w:p>
    <w:p w14:paraId="4F00A5C1" w14:textId="77777777" w:rsidR="00A96528" w:rsidRPr="00FC4AD0" w:rsidRDefault="00A96528">
      <w:pPr>
        <w:pStyle w:val="DefaultStyle"/>
        <w:spacing w:line="276" w:lineRule="auto"/>
        <w:rPr>
          <w:rFonts w:ascii="Century Gothic" w:hAnsi="Century Gothic"/>
          <w:sz w:val="20"/>
        </w:rPr>
      </w:pPr>
    </w:p>
    <w:p w14:paraId="66E3BDC5"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4" w:author="OFORI George" w:date="2016-02-22T09:10:00Z">
        <w:r w:rsidRPr="00FC4AD0" w:rsidDel="00EA420B">
          <w:rPr>
            <w:rFonts w:ascii="Century Gothic" w:hAnsi="Century Gothic"/>
            <w:sz w:val="20"/>
          </w:rPr>
          <w:delText xml:space="preserve"> </w:delText>
        </w:r>
      </w:del>
    </w:p>
    <w:p w14:paraId="49F4148B"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33C4FA81" w14:textId="77777777" w:rsidR="00A96528" w:rsidRPr="00FC4AD0" w:rsidRDefault="00A96528">
      <w:pPr>
        <w:pStyle w:val="DefaultStyle"/>
        <w:spacing w:line="276" w:lineRule="auto"/>
        <w:rPr>
          <w:rFonts w:ascii="Century Gothic" w:hAnsi="Century Gothic"/>
          <w:sz w:val="20"/>
        </w:rPr>
      </w:pPr>
    </w:p>
    <w:p w14:paraId="26CAF0D2"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285667B" w14:textId="77777777" w:rsidR="00A96528" w:rsidRPr="00FC4AD0" w:rsidRDefault="00A96528">
      <w:pPr>
        <w:pStyle w:val="DefaultStyle"/>
        <w:spacing w:line="276" w:lineRule="auto"/>
        <w:jc w:val="both"/>
        <w:rPr>
          <w:rFonts w:ascii="Century Gothic" w:hAnsi="Century Gothic"/>
          <w:sz w:val="20"/>
        </w:rPr>
      </w:pPr>
    </w:p>
    <w:p w14:paraId="62B94D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79DA7420" w14:textId="77777777" w:rsidR="00A96528" w:rsidRPr="00FC4AD0" w:rsidRDefault="00A96528">
      <w:pPr>
        <w:pStyle w:val="DefaultStyle"/>
        <w:spacing w:line="276" w:lineRule="auto"/>
        <w:jc w:val="both"/>
        <w:rPr>
          <w:rFonts w:ascii="Century Gothic" w:hAnsi="Century Gothic"/>
          <w:sz w:val="20"/>
        </w:rPr>
      </w:pPr>
    </w:p>
    <w:p w14:paraId="4CA5F36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1578638F" w14:textId="77777777" w:rsidR="00A96528" w:rsidRPr="00FC4AD0" w:rsidRDefault="00A96528">
      <w:pPr>
        <w:pStyle w:val="DefaultStyle"/>
        <w:spacing w:line="276" w:lineRule="auto"/>
        <w:jc w:val="both"/>
        <w:rPr>
          <w:rFonts w:ascii="Century Gothic" w:hAnsi="Century Gothic"/>
          <w:sz w:val="20"/>
        </w:rPr>
      </w:pPr>
    </w:p>
    <w:p w14:paraId="469018F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2119FE5E" w14:textId="77777777" w:rsidR="00A96528" w:rsidRPr="00FC4AD0" w:rsidRDefault="00A96528">
      <w:pPr>
        <w:pStyle w:val="DefaultStyle"/>
        <w:spacing w:line="276" w:lineRule="auto"/>
        <w:jc w:val="both"/>
        <w:rPr>
          <w:rFonts w:ascii="Century Gothic" w:hAnsi="Century Gothic"/>
          <w:sz w:val="20"/>
        </w:rPr>
      </w:pPr>
    </w:p>
    <w:p w14:paraId="7D4018B0"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1F000F27" w14:textId="77777777" w:rsidR="00A96528" w:rsidRPr="00FC4AD0" w:rsidRDefault="00A96528">
      <w:pPr>
        <w:pStyle w:val="Header"/>
        <w:tabs>
          <w:tab w:val="left" w:pos="720"/>
        </w:tabs>
        <w:spacing w:line="276" w:lineRule="auto"/>
        <w:rPr>
          <w:rFonts w:ascii="Century Gothic" w:hAnsi="Century Gothic"/>
          <w:sz w:val="20"/>
        </w:rPr>
      </w:pPr>
    </w:p>
    <w:p w14:paraId="6051FE58" w14:textId="77777777" w:rsidR="005D79B3" w:rsidRPr="00FC4AD0" w:rsidRDefault="005D79B3">
      <w:pPr>
        <w:pStyle w:val="Header"/>
        <w:tabs>
          <w:tab w:val="left" w:pos="720"/>
        </w:tabs>
        <w:spacing w:line="276" w:lineRule="auto"/>
        <w:rPr>
          <w:rFonts w:ascii="Century Gothic" w:hAnsi="Century Gothic"/>
          <w:sz w:val="20"/>
        </w:rPr>
      </w:pPr>
    </w:p>
    <w:p w14:paraId="4497522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C36A5DC" w14:textId="77777777" w:rsidR="00EA5157" w:rsidRDefault="00EA5157">
      <w:pPr>
        <w:pStyle w:val="Header"/>
        <w:tabs>
          <w:tab w:val="left" w:pos="720"/>
        </w:tabs>
        <w:spacing w:line="276" w:lineRule="auto"/>
        <w:rPr>
          <w:rFonts w:ascii="Century Gothic" w:hAnsi="Century Gothic"/>
          <w:sz w:val="20"/>
        </w:rPr>
      </w:pPr>
    </w:p>
    <w:p w14:paraId="5785DC03" w14:textId="77777777" w:rsidR="00EA5157" w:rsidRDefault="00EA5157">
      <w:pPr>
        <w:pStyle w:val="Header"/>
        <w:tabs>
          <w:tab w:val="left" w:pos="720"/>
        </w:tabs>
        <w:spacing w:line="276" w:lineRule="auto"/>
        <w:rPr>
          <w:rFonts w:ascii="Century Gothic" w:hAnsi="Century Gothic"/>
          <w:sz w:val="20"/>
        </w:rPr>
      </w:pPr>
    </w:p>
    <w:p w14:paraId="455638E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7D2D423"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0E20F5BF"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1804840"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51608B00" w14:textId="77777777" w:rsidR="00EA5157" w:rsidRPr="00FC4AD0" w:rsidDel="00A758F0" w:rsidRDefault="00EA5157">
      <w:pPr>
        <w:pStyle w:val="Header"/>
        <w:tabs>
          <w:tab w:val="left" w:pos="720"/>
        </w:tabs>
        <w:spacing w:line="276" w:lineRule="auto"/>
        <w:rPr>
          <w:del w:id="5" w:author="OBENG Sandra" w:date="2017-02-15T10:29:00Z"/>
          <w:rFonts w:ascii="Century Gothic" w:hAnsi="Century Gothic"/>
          <w:sz w:val="20"/>
        </w:rPr>
      </w:pPr>
    </w:p>
    <w:p w14:paraId="7FC17156" w14:textId="77777777" w:rsidR="00A96528" w:rsidRPr="00FC4AD0" w:rsidDel="00A758F0" w:rsidRDefault="00A96528">
      <w:pPr>
        <w:pStyle w:val="Heading2"/>
        <w:spacing w:line="276" w:lineRule="auto"/>
        <w:rPr>
          <w:del w:id="6" w:author="OBENG Sandra" w:date="2017-02-15T10:29:00Z"/>
          <w:rFonts w:ascii="Century Gothic" w:hAnsi="Century Gothic"/>
          <w:sz w:val="20"/>
        </w:rPr>
      </w:pPr>
    </w:p>
    <w:p w14:paraId="3B25F77D" w14:textId="77777777" w:rsidR="005D79B3" w:rsidRPr="00FC4AD0" w:rsidDel="00A758F0" w:rsidRDefault="005D79B3">
      <w:pPr>
        <w:pStyle w:val="Header1"/>
        <w:spacing w:after="0" w:line="276" w:lineRule="auto"/>
        <w:rPr>
          <w:del w:id="7" w:author="OBENG Sandra" w:date="2017-02-15T10:29:00Z"/>
          <w:rFonts w:ascii="Century Gothic" w:hAnsi="Century Gothic"/>
          <w:sz w:val="20"/>
        </w:rPr>
      </w:pPr>
    </w:p>
    <w:p w14:paraId="3A944B01" w14:textId="77777777" w:rsidR="00D54BA3" w:rsidDel="00A758F0" w:rsidRDefault="00D54BA3" w:rsidP="00FC4AD0">
      <w:pPr>
        <w:pStyle w:val="DefaultStyle"/>
        <w:spacing w:line="276" w:lineRule="auto"/>
        <w:rPr>
          <w:del w:id="8" w:author="OBENG Sandra" w:date="2017-02-15T10:29:00Z"/>
          <w:rFonts w:ascii="Century Gothic" w:hAnsi="Century Gothic"/>
          <w:sz w:val="20"/>
        </w:rPr>
      </w:pPr>
    </w:p>
    <w:p w14:paraId="660E41F9" w14:textId="77777777" w:rsidR="00D54BA3" w:rsidRDefault="00D54BA3" w:rsidP="00FC4AD0">
      <w:pPr>
        <w:pStyle w:val="DefaultStyle"/>
        <w:spacing w:line="276" w:lineRule="auto"/>
        <w:rPr>
          <w:rFonts w:ascii="Century Gothic" w:hAnsi="Century Gothic"/>
          <w:sz w:val="20"/>
        </w:rPr>
      </w:pPr>
    </w:p>
    <w:p w14:paraId="4C05DAC7" w14:textId="77777777" w:rsidR="00D54BA3" w:rsidRPr="00FC4AD0" w:rsidRDefault="00D54BA3" w:rsidP="00FC4AD0">
      <w:pPr>
        <w:pStyle w:val="DefaultStyle"/>
        <w:spacing w:line="276" w:lineRule="auto"/>
        <w:rPr>
          <w:rFonts w:ascii="Century Gothic" w:hAnsi="Century Gothic"/>
          <w:sz w:val="20"/>
        </w:rPr>
      </w:pPr>
    </w:p>
    <w:p w14:paraId="17A6DEA9"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77B8AF1D" w14:textId="77777777" w:rsidR="00A96528" w:rsidRPr="00FC4AD0" w:rsidRDefault="00A96528">
      <w:pPr>
        <w:pStyle w:val="TOAHeading"/>
        <w:tabs>
          <w:tab w:val="right" w:pos="9072"/>
        </w:tabs>
        <w:suppressAutoHyphens w:val="0"/>
        <w:rPr>
          <w:rFonts w:ascii="Century Gothic" w:hAnsi="Century Gothic"/>
          <w:sz w:val="20"/>
        </w:rPr>
      </w:pPr>
    </w:p>
    <w:p w14:paraId="0322F4CF"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r w:rsidR="00B01808">
        <w:rPr>
          <w:rFonts w:ascii="Century Gothic" w:hAnsi="Century Gothic"/>
          <w:b/>
          <w:sz w:val="20"/>
        </w:rPr>
        <w:t>2</w:t>
      </w:r>
      <w:ins w:id="9" w:author="AMISSAH Genevieve" w:date="2019-01-10T10:51:00Z">
        <w:r w:rsidR="00CC13A4">
          <w:rPr>
            <w:rFonts w:ascii="Century Gothic" w:hAnsi="Century Gothic"/>
            <w:b/>
            <w:sz w:val="20"/>
          </w:rPr>
          <w:t>1</w:t>
        </w:r>
      </w:ins>
      <w:del w:id="10" w:author="AMISSAH Genevieve" w:date="2019-01-10T10:51:00Z">
        <w:r w:rsidR="00B01808" w:rsidDel="00CC13A4">
          <w:rPr>
            <w:rFonts w:ascii="Century Gothic" w:hAnsi="Century Gothic"/>
            <w:b/>
            <w:sz w:val="20"/>
          </w:rPr>
          <w:delText>0</w:delText>
        </w:r>
      </w:del>
    </w:p>
    <w:p w14:paraId="6F1653AE" w14:textId="77777777" w:rsidR="00813687" w:rsidRDefault="00813687">
      <w:pPr>
        <w:pStyle w:val="DefaultStyle"/>
        <w:rPr>
          <w:rFonts w:ascii="Century Gothic" w:hAnsi="Century Gothic"/>
          <w:b/>
          <w:sz w:val="20"/>
        </w:rPr>
      </w:pPr>
    </w:p>
    <w:p w14:paraId="46953A0A"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65E07DE7" w14:textId="77777777" w:rsidR="00A96528" w:rsidRPr="00FC4AD0" w:rsidRDefault="00A96528">
      <w:pPr>
        <w:pStyle w:val="DefaultStyle"/>
        <w:rPr>
          <w:rFonts w:ascii="Century Gothic" w:hAnsi="Century Gothic"/>
          <w:sz w:val="18"/>
          <w:szCs w:val="18"/>
        </w:rPr>
      </w:pPr>
    </w:p>
    <w:p w14:paraId="704AF2D0" w14:textId="77777777" w:rsidR="005E4EB4" w:rsidRDefault="005E4EB4">
      <w:pPr>
        <w:pStyle w:val="DefaultStyle"/>
        <w:rPr>
          <w:rFonts w:ascii="Century Gothic" w:hAnsi="Century Gothic"/>
          <w:sz w:val="20"/>
        </w:rPr>
      </w:pPr>
    </w:p>
    <w:p w14:paraId="065204FC" w14:textId="77777777" w:rsidR="00D54BA3" w:rsidRPr="00FC4AD0" w:rsidRDefault="00D54BA3">
      <w:pPr>
        <w:pStyle w:val="DefaultStyle"/>
        <w:rPr>
          <w:rFonts w:ascii="Century Gothic" w:hAnsi="Century Gothic"/>
          <w:sz w:val="20"/>
        </w:rPr>
      </w:pPr>
    </w:p>
    <w:p w14:paraId="1395EEEC"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79FB9020" w14:textId="77777777" w:rsidR="00A96528" w:rsidRPr="00FC4AD0" w:rsidRDefault="00A96528">
      <w:pPr>
        <w:pStyle w:val="DefaultStyle"/>
        <w:spacing w:line="276" w:lineRule="auto"/>
        <w:jc w:val="both"/>
        <w:rPr>
          <w:rFonts w:ascii="Century Gothic" w:hAnsi="Century Gothic"/>
          <w:sz w:val="20"/>
        </w:rPr>
      </w:pPr>
    </w:p>
    <w:p w14:paraId="42D504E6"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0129CD57"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Change w:id="11">
          <w:tblGrid>
            <w:gridCol w:w="618"/>
            <w:gridCol w:w="4291"/>
            <w:gridCol w:w="1009"/>
            <w:gridCol w:w="1501"/>
            <w:gridCol w:w="1520"/>
          </w:tblGrid>
        </w:tblGridChange>
      </w:tblGrid>
      <w:tr w:rsidR="00A96528" w:rsidRPr="00FC4AD0" w14:paraId="48371454"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3BB737A8" w14:textId="77777777" w:rsidR="00A96528" w:rsidRPr="00FC4AD0" w:rsidRDefault="00A96528">
            <w:pPr>
              <w:pStyle w:val="DefaultStyle"/>
              <w:spacing w:line="276" w:lineRule="auto"/>
              <w:jc w:val="center"/>
              <w:rPr>
                <w:rFonts w:ascii="Century Gothic" w:hAnsi="Century Gothic"/>
                <w:sz w:val="20"/>
              </w:rPr>
            </w:pPr>
          </w:p>
          <w:p w14:paraId="7EDEF295"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4A0D3F88"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94B128E" w14:textId="77777777" w:rsidR="00A96528" w:rsidRPr="00FC4AD0" w:rsidRDefault="00A96528">
            <w:pPr>
              <w:pStyle w:val="DefaultStyle"/>
              <w:spacing w:line="276" w:lineRule="auto"/>
              <w:jc w:val="center"/>
              <w:rPr>
                <w:rFonts w:ascii="Century Gothic" w:hAnsi="Century Gothic"/>
                <w:sz w:val="20"/>
              </w:rPr>
            </w:pPr>
          </w:p>
          <w:p w14:paraId="5013BCBC"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03C488C" w14:textId="77777777" w:rsidR="00A96528" w:rsidRPr="00FC4AD0" w:rsidRDefault="00A96528">
            <w:pPr>
              <w:pStyle w:val="DefaultStyle"/>
              <w:spacing w:line="276" w:lineRule="auto"/>
              <w:jc w:val="center"/>
              <w:rPr>
                <w:rFonts w:ascii="Century Gothic" w:hAnsi="Century Gothic"/>
                <w:sz w:val="20"/>
              </w:rPr>
            </w:pPr>
          </w:p>
          <w:p w14:paraId="43B7EAF1"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01BCEF5B"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2E144159" w14:textId="77777777" w:rsidTr="009522F0">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Change w:id="12" w:author="OBENG Sandra" w:date="2019-01-09T09:18:00Z">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
          </w:tblPrExChange>
        </w:tblPrEx>
        <w:trPr>
          <w:cantSplit/>
          <w:trHeight w:val="942"/>
          <w:jc w:val="center"/>
          <w:trPrChange w:id="13" w:author="OBENG Sandra" w:date="2019-01-09T09:1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4" w:author="OBENG Sandra" w:date="2019-01-09T09:18:00Z">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0413C30C"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5" w:author="OBENG Sandra" w:date="2019-01-09T09:18:00Z">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052E5664"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6" w:author="OBENG Sandra" w:date="2019-01-09T09:18:00Z">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5DB4E230"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7" w:author="OBENG Sandra" w:date="2019-01-09T09:18:00Z">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7F563D8D"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8" w:author="OBENG Sandra" w:date="2019-01-09T09:18:00Z">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2A843C91"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2BB8DF9D"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5A1BAF6C" w14:textId="77777777" w:rsidR="00813687" w:rsidRDefault="00813687" w:rsidP="00A758F0">
            <w:pPr>
              <w:pStyle w:val="DefaultStyle"/>
              <w:tabs>
                <w:tab w:val="center" w:pos="224"/>
              </w:tabs>
              <w:spacing w:line="240" w:lineRule="auto"/>
              <w:rPr>
                <w:ins w:id="19" w:author="OBENG Sandra" w:date="2019-01-08T10:48:00Z"/>
                <w:rFonts w:ascii="Century Gothic" w:hAnsi="Century Gothic"/>
                <w:b/>
                <w:sz w:val="20"/>
              </w:rPr>
            </w:pPr>
          </w:p>
          <w:p w14:paraId="7325B5FF"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08C3E9D5" w14:textId="77777777" w:rsidR="00756048" w:rsidRDefault="00756048" w:rsidP="00C90284">
            <w:pPr>
              <w:pStyle w:val="DefaultStyle"/>
              <w:spacing w:line="240" w:lineRule="auto"/>
              <w:jc w:val="center"/>
              <w:rPr>
                <w:rFonts w:ascii="Century Gothic" w:hAnsi="Century Gothic"/>
                <w:b/>
                <w:sz w:val="20"/>
              </w:rPr>
            </w:pPr>
          </w:p>
          <w:p w14:paraId="5EEE3CF6" w14:textId="77777777" w:rsidR="00756048" w:rsidRDefault="00756048" w:rsidP="002E57D1">
            <w:pPr>
              <w:pStyle w:val="DefaultStyle"/>
              <w:spacing w:line="240" w:lineRule="auto"/>
              <w:rPr>
                <w:rFonts w:ascii="Century Gothic" w:hAnsi="Century Gothic"/>
                <w:b/>
                <w:sz w:val="20"/>
              </w:rPr>
            </w:pPr>
          </w:p>
          <w:p w14:paraId="74A58620" w14:textId="77777777" w:rsidR="00756048" w:rsidRDefault="00756048" w:rsidP="002E57D1">
            <w:pPr>
              <w:pStyle w:val="DefaultStyle"/>
              <w:spacing w:line="240" w:lineRule="auto"/>
              <w:rPr>
                <w:rFonts w:ascii="Century Gothic" w:hAnsi="Century Gothic"/>
                <w:b/>
                <w:sz w:val="20"/>
              </w:rPr>
            </w:pPr>
          </w:p>
          <w:p w14:paraId="0D1774E3"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57EBD44C" w14:textId="77777777" w:rsidR="00756048" w:rsidRPr="00813687" w:rsidRDefault="00B01808" w:rsidP="004F33A1">
            <w:pPr>
              <w:rPr>
                <w:rFonts w:ascii="Century Gothic" w:hAnsi="Century Gothic" w:cs="Calibri"/>
                <w:b/>
                <w:color w:val="000000"/>
                <w:sz w:val="20"/>
                <w:szCs w:val="20"/>
              </w:rPr>
            </w:pPr>
            <w:del w:id="20" w:author="AMISSAH Genevieve" w:date="2019-01-10T10:51:00Z">
              <w:r w:rsidDel="00CC13A4">
                <w:rPr>
                  <w:rFonts w:ascii="Calibri" w:hAnsi="Calibri"/>
                  <w:b/>
                  <w:sz w:val="24"/>
                </w:rPr>
                <w:delText>PAPER CLIPS</w:delText>
              </w:r>
            </w:del>
            <w:ins w:id="21" w:author="AMISSAH Genevieve" w:date="2019-01-10T10:51:00Z">
              <w:r w:rsidR="00CC13A4">
                <w:rPr>
                  <w:rFonts w:ascii="Calibri" w:hAnsi="Calibri"/>
                  <w:b/>
                  <w:sz w:val="24"/>
                </w:rPr>
                <w:t>NOSE MASK</w:t>
              </w:r>
            </w:ins>
            <w:r>
              <w:rPr>
                <w:rFonts w:ascii="Calibri" w:hAnsi="Calibri"/>
                <w:b/>
                <w:sz w:val="24"/>
              </w:rPr>
              <w:t xml:space="preserve"> </w:t>
            </w:r>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0D3C4B6B" w14:textId="77777777" w:rsidR="009522F0" w:rsidRDefault="009522F0" w:rsidP="002E57D1">
            <w:pPr>
              <w:pStyle w:val="DefaultStyle"/>
              <w:spacing w:line="240" w:lineRule="auto"/>
              <w:rPr>
                <w:rFonts w:ascii="Century Gothic" w:hAnsi="Century Gothic"/>
                <w:b/>
                <w:sz w:val="20"/>
              </w:rPr>
            </w:pPr>
          </w:p>
          <w:p w14:paraId="5D25F93F" w14:textId="77777777" w:rsidR="009522F0" w:rsidRDefault="009522F0" w:rsidP="002E57D1">
            <w:pPr>
              <w:pStyle w:val="DefaultStyle"/>
              <w:spacing w:line="240" w:lineRule="auto"/>
              <w:rPr>
                <w:rFonts w:ascii="Century Gothic" w:hAnsi="Century Gothic"/>
                <w:b/>
                <w:sz w:val="20"/>
              </w:rPr>
            </w:pPr>
          </w:p>
          <w:p w14:paraId="14D7DAA1" w14:textId="77777777" w:rsidR="00833E03" w:rsidRDefault="00B01808" w:rsidP="002E57D1">
            <w:pPr>
              <w:pStyle w:val="DefaultStyle"/>
              <w:spacing w:line="240" w:lineRule="auto"/>
              <w:rPr>
                <w:rFonts w:ascii="Century Gothic" w:hAnsi="Century Gothic"/>
                <w:b/>
                <w:sz w:val="20"/>
              </w:rPr>
            </w:pPr>
            <w:del w:id="22"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23" w:author="OBENG Sandra" w:date="2019-01-10T10:47:00Z">
              <w:del w:id="24" w:author="AMISSAH Genevieve" w:date="2019-01-10T10:51:00Z">
                <w:r w:rsidDel="00CC13A4">
                  <w:rPr>
                    <w:rFonts w:ascii="Century Gothic" w:hAnsi="Century Gothic"/>
                    <w:b/>
                    <w:sz w:val="20"/>
                  </w:rPr>
                  <w:delText>pkt</w:delText>
                </w:r>
              </w:del>
            </w:ins>
            <w:ins w:id="25" w:author="AMISSAH Genevieve" w:date="2019-01-10T10:51:00Z">
              <w:r w:rsidR="00CC13A4">
                <w:rPr>
                  <w:rFonts w:ascii="Century Gothic" w:hAnsi="Century Gothic"/>
                  <w:b/>
                  <w:sz w:val="20"/>
                </w:rPr>
                <w:t>100 PCS</w:t>
              </w:r>
            </w:ins>
            <w:ins w:id="26" w:author="OBENG Sandra" w:date="2019-01-10T10:48:00Z">
              <w:r>
                <w:rPr>
                  <w:rFonts w:ascii="Century Gothic" w:hAnsi="Century Gothic"/>
                  <w:b/>
                  <w:sz w:val="20"/>
                </w:rPr>
                <w:t xml:space="preserve"> </w:t>
              </w:r>
            </w:ins>
            <w:r w:rsidR="00055B00">
              <w:rPr>
                <w:rFonts w:ascii="Century Gothic" w:hAnsi="Century Gothic"/>
                <w:b/>
                <w:sz w:val="20"/>
              </w:rPr>
              <w:t xml:space="preserve"> </w:t>
            </w:r>
          </w:p>
          <w:p w14:paraId="37EB05D1" w14:textId="77777777" w:rsidR="00833E03" w:rsidRDefault="00833E03" w:rsidP="002E57D1">
            <w:pPr>
              <w:pStyle w:val="DefaultStyle"/>
              <w:spacing w:line="240" w:lineRule="auto"/>
              <w:rPr>
                <w:rFonts w:ascii="Century Gothic" w:hAnsi="Century Gothic"/>
                <w:b/>
                <w:sz w:val="20"/>
              </w:rPr>
            </w:pPr>
          </w:p>
          <w:p w14:paraId="4E4AE6A9"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2A7FC307"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0269B106" w14:textId="77777777" w:rsidR="00756048" w:rsidRPr="00FC4AD0" w:rsidRDefault="00756048" w:rsidP="00C90284">
            <w:pPr>
              <w:pStyle w:val="DefaultStyle"/>
              <w:spacing w:line="240" w:lineRule="auto"/>
              <w:rPr>
                <w:rFonts w:ascii="Century Gothic" w:hAnsi="Century Gothic"/>
                <w:sz w:val="20"/>
              </w:rPr>
            </w:pPr>
          </w:p>
        </w:tc>
      </w:tr>
    </w:tbl>
    <w:p w14:paraId="6E6758DC" w14:textId="77777777" w:rsidR="00DA0F03" w:rsidRPr="00FC4AD0" w:rsidDel="003E7B5D" w:rsidRDefault="00DA0F03" w:rsidP="00C90284">
      <w:pPr>
        <w:pStyle w:val="DefaultStyle"/>
        <w:rPr>
          <w:del w:id="27" w:author="OBENG Sandra" w:date="2019-01-08T11:09:00Z"/>
          <w:rFonts w:ascii="Century Gothic" w:hAnsi="Century Gothic"/>
          <w:sz w:val="18"/>
          <w:szCs w:val="18"/>
        </w:rPr>
      </w:pPr>
    </w:p>
    <w:p w14:paraId="0DC8E410" w14:textId="77777777" w:rsidR="00D54BA3" w:rsidRDefault="00D54BA3" w:rsidP="005B36B3">
      <w:pPr>
        <w:pStyle w:val="Subtitle"/>
      </w:pPr>
    </w:p>
    <w:p w14:paraId="6EE20244"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7DDD57" w14:textId="77777777" w:rsidR="00923CCC" w:rsidRDefault="00923CCC" w:rsidP="005E4EB4">
      <w:pPr>
        <w:pStyle w:val="DefaultStyle"/>
        <w:tabs>
          <w:tab w:val="right" w:pos="9072"/>
        </w:tabs>
        <w:spacing w:after="120" w:line="276" w:lineRule="auto"/>
        <w:rPr>
          <w:rFonts w:ascii="Century Gothic" w:hAnsi="Century Gothic"/>
          <w:sz w:val="20"/>
        </w:rPr>
      </w:pPr>
    </w:p>
    <w:p w14:paraId="4AA14F83"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297426A3" w14:textId="77777777" w:rsidR="00923CCC" w:rsidRDefault="00923CCC" w:rsidP="005E4EB4">
      <w:pPr>
        <w:pStyle w:val="DefaultStyle"/>
        <w:tabs>
          <w:tab w:val="right" w:pos="9072"/>
        </w:tabs>
        <w:spacing w:after="120" w:line="276" w:lineRule="auto"/>
        <w:rPr>
          <w:rFonts w:ascii="Century Gothic" w:hAnsi="Century Gothic"/>
          <w:sz w:val="20"/>
        </w:rPr>
      </w:pPr>
    </w:p>
    <w:p w14:paraId="67FB1115"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649FC0CB" w14:textId="77777777" w:rsidTr="00C90284">
        <w:trPr>
          <w:cantSplit/>
          <w:jc w:val="center"/>
        </w:trPr>
        <w:tc>
          <w:tcPr>
            <w:tcW w:w="4809" w:type="dxa"/>
            <w:tcBorders>
              <w:right w:val="single" w:sz="12" w:space="0" w:color="00000A"/>
            </w:tcBorders>
            <w:shd w:val="clear" w:color="auto" w:fill="FFFFFF"/>
          </w:tcPr>
          <w:p w14:paraId="25CB329D"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7F617EA8"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5A44FA20" w14:textId="77777777" w:rsidR="0062270F" w:rsidRPr="00FC4AD0" w:rsidRDefault="0062270F" w:rsidP="0062270F">
            <w:pPr>
              <w:pStyle w:val="DefaultStyle"/>
              <w:spacing w:line="276" w:lineRule="auto"/>
              <w:rPr>
                <w:rFonts w:ascii="Century Gothic" w:hAnsi="Century Gothic"/>
                <w:sz w:val="20"/>
              </w:rPr>
            </w:pPr>
          </w:p>
          <w:p w14:paraId="233C8AA6"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3436DA39" w14:textId="77777777" w:rsidTr="00C90284">
        <w:trPr>
          <w:cantSplit/>
          <w:trHeight w:val="332"/>
          <w:jc w:val="center"/>
        </w:trPr>
        <w:tc>
          <w:tcPr>
            <w:tcW w:w="4809" w:type="dxa"/>
            <w:tcBorders>
              <w:right w:val="single" w:sz="12" w:space="0" w:color="00000A"/>
            </w:tcBorders>
            <w:shd w:val="clear" w:color="auto" w:fill="FFFFFF"/>
          </w:tcPr>
          <w:p w14:paraId="5FB41851"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B15BCD6" w14:textId="77777777" w:rsidR="0062270F" w:rsidRPr="00FC4AD0" w:rsidRDefault="0062270F" w:rsidP="0062270F">
            <w:pPr>
              <w:pStyle w:val="DefaultStyle"/>
              <w:spacing w:line="276" w:lineRule="auto"/>
              <w:rPr>
                <w:rFonts w:ascii="Century Gothic" w:hAnsi="Century Gothic"/>
                <w:sz w:val="20"/>
              </w:rPr>
            </w:pPr>
          </w:p>
          <w:p w14:paraId="2BFA1651"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5FBCCB7C" w14:textId="77777777" w:rsidTr="00C90284">
        <w:trPr>
          <w:cantSplit/>
          <w:trHeight w:val="395"/>
          <w:jc w:val="center"/>
        </w:trPr>
        <w:tc>
          <w:tcPr>
            <w:tcW w:w="4809" w:type="dxa"/>
            <w:tcBorders>
              <w:right w:val="single" w:sz="12" w:space="0" w:color="00000A"/>
            </w:tcBorders>
            <w:shd w:val="clear" w:color="auto" w:fill="FFFFFF"/>
          </w:tcPr>
          <w:p w14:paraId="375E8A69"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40F09F7B" w14:textId="77777777" w:rsidR="0062270F" w:rsidRPr="00FC4AD0" w:rsidRDefault="0062270F" w:rsidP="0062270F">
            <w:pPr>
              <w:pStyle w:val="DefaultStyle"/>
              <w:spacing w:line="276" w:lineRule="auto"/>
              <w:jc w:val="right"/>
              <w:rPr>
                <w:rFonts w:ascii="Century Gothic" w:hAnsi="Century Gothic"/>
                <w:sz w:val="20"/>
              </w:rPr>
            </w:pPr>
          </w:p>
          <w:p w14:paraId="6A231A82"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6F702738" w14:textId="77777777" w:rsidTr="00CD0AAD">
        <w:trPr>
          <w:cantSplit/>
          <w:trHeight w:val="530"/>
          <w:jc w:val="center"/>
        </w:trPr>
        <w:tc>
          <w:tcPr>
            <w:tcW w:w="4809" w:type="dxa"/>
            <w:tcBorders>
              <w:right w:val="single" w:sz="12" w:space="0" w:color="00000A"/>
            </w:tcBorders>
            <w:shd w:val="clear" w:color="auto" w:fill="FFFFFF"/>
          </w:tcPr>
          <w:p w14:paraId="68D74137" w14:textId="77777777" w:rsidR="0062270F" w:rsidRPr="00FC4AD0" w:rsidRDefault="0062270F" w:rsidP="0062270F">
            <w:pPr>
              <w:pStyle w:val="DefaultStyle"/>
              <w:spacing w:line="276" w:lineRule="auto"/>
              <w:jc w:val="both"/>
              <w:rPr>
                <w:rFonts w:ascii="Century Gothic" w:hAnsi="Century Gothic"/>
                <w:sz w:val="20"/>
              </w:rPr>
            </w:pPr>
          </w:p>
          <w:p w14:paraId="24EDCDC6"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1FBE2E5" w14:textId="77777777" w:rsidR="0062270F" w:rsidRPr="00FC4AD0" w:rsidRDefault="0062270F" w:rsidP="0062270F">
            <w:pPr>
              <w:pStyle w:val="DefaultStyle"/>
              <w:spacing w:line="276" w:lineRule="auto"/>
              <w:jc w:val="center"/>
              <w:rPr>
                <w:rFonts w:ascii="Century Gothic" w:hAnsi="Century Gothic"/>
                <w:sz w:val="20"/>
              </w:rPr>
            </w:pPr>
          </w:p>
          <w:p w14:paraId="473C4D59" w14:textId="77777777" w:rsidR="0062270F" w:rsidRPr="00FC4AD0" w:rsidRDefault="0062270F" w:rsidP="0062270F">
            <w:pPr>
              <w:pStyle w:val="DefaultStyle"/>
              <w:spacing w:line="276" w:lineRule="auto"/>
              <w:rPr>
                <w:rFonts w:ascii="Century Gothic" w:hAnsi="Century Gothic"/>
                <w:sz w:val="20"/>
              </w:rPr>
            </w:pPr>
          </w:p>
        </w:tc>
      </w:tr>
    </w:tbl>
    <w:p w14:paraId="3C9D9205"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03F79B44"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D0C4430"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6AA0C006" w14:textId="77777777" w:rsidR="007910E7" w:rsidRPr="00DA0F03" w:rsidRDefault="007910E7" w:rsidP="00DA0F03">
      <w:pPr>
        <w:pStyle w:val="NormalWeb"/>
        <w:spacing w:line="360" w:lineRule="auto"/>
        <w:jc w:val="both"/>
        <w:rPr>
          <w:rFonts w:ascii="Century Gothic" w:hAnsi="Century Gothic"/>
          <w:sz w:val="20"/>
          <w:szCs w:val="20"/>
        </w:rPr>
      </w:pPr>
    </w:p>
    <w:p w14:paraId="33F3972C"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22FB4987" w14:textId="77777777" w:rsidR="008A47C9" w:rsidRDefault="008A47C9" w:rsidP="00C51171">
      <w:pPr>
        <w:pStyle w:val="DefaultStyle"/>
        <w:tabs>
          <w:tab w:val="right" w:pos="8789"/>
        </w:tabs>
        <w:spacing w:line="360" w:lineRule="auto"/>
        <w:rPr>
          <w:rFonts w:ascii="Century Gothic" w:hAnsi="Century Gothic"/>
          <w:sz w:val="20"/>
        </w:rPr>
      </w:pPr>
    </w:p>
    <w:p w14:paraId="1D409204"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512E725A"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2FC8C1D1" w14:textId="77777777" w:rsidTr="0062270F">
        <w:trPr>
          <w:cantSplit/>
          <w:jc w:val="center"/>
        </w:trPr>
        <w:tc>
          <w:tcPr>
            <w:tcW w:w="3045" w:type="dxa"/>
            <w:shd w:val="clear" w:color="auto" w:fill="FFFFFF"/>
          </w:tcPr>
          <w:p w14:paraId="7DE5CACC" w14:textId="77777777" w:rsidR="0062270F" w:rsidRPr="00FC4AD0" w:rsidRDefault="0062270F" w:rsidP="00C51171">
            <w:pPr>
              <w:pStyle w:val="DefaultStyle"/>
              <w:tabs>
                <w:tab w:val="right" w:pos="8789"/>
              </w:tabs>
              <w:spacing w:line="360" w:lineRule="auto"/>
              <w:rPr>
                <w:rFonts w:ascii="Century Gothic" w:hAnsi="Century Gothic"/>
                <w:sz w:val="20"/>
              </w:rPr>
            </w:pPr>
          </w:p>
          <w:p w14:paraId="73A1E7B9"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2543888A"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2AD9D201" w14:textId="77777777" w:rsidR="0062270F" w:rsidRPr="00FC4AD0" w:rsidRDefault="0062270F" w:rsidP="00C51171">
            <w:pPr>
              <w:pStyle w:val="DefaultStyle"/>
              <w:tabs>
                <w:tab w:val="right" w:pos="8789"/>
              </w:tabs>
              <w:spacing w:line="360" w:lineRule="auto"/>
              <w:rPr>
                <w:rFonts w:ascii="Century Gothic" w:hAnsi="Century Gothic"/>
                <w:sz w:val="20"/>
              </w:rPr>
            </w:pPr>
          </w:p>
          <w:p w14:paraId="015A28DD"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7ADE581C"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3EE7225C" w14:textId="77777777" w:rsidR="0062270F" w:rsidRPr="00FC4AD0" w:rsidRDefault="0062270F" w:rsidP="00C51171">
            <w:pPr>
              <w:pStyle w:val="DefaultStyle"/>
              <w:tabs>
                <w:tab w:val="right" w:pos="8789"/>
              </w:tabs>
              <w:spacing w:line="360" w:lineRule="auto"/>
              <w:rPr>
                <w:rFonts w:ascii="Century Gothic" w:hAnsi="Century Gothic"/>
                <w:sz w:val="20"/>
              </w:rPr>
            </w:pPr>
          </w:p>
          <w:p w14:paraId="441DEFEC"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4B8A1C08"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0C623CF2"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43C047B7" w14:textId="77777777" w:rsidR="00A96528" w:rsidRPr="00FC4AD0" w:rsidRDefault="00A96528">
      <w:pPr>
        <w:pStyle w:val="DefaultStyle"/>
        <w:spacing w:line="276" w:lineRule="auto"/>
        <w:jc w:val="both"/>
        <w:rPr>
          <w:rFonts w:ascii="Century Gothic" w:hAnsi="Century Gothic"/>
          <w:sz w:val="20"/>
        </w:rPr>
      </w:pPr>
    </w:p>
    <w:p w14:paraId="428C1AB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3E8984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5D276497"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4B4ACB8C"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F6F99C5"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76AE139"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A4F2C8F"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7A6D5684"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F9D0DB9"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7245124"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28" w:name="__UnoMark__2709_2135027740"/>
      <w:bookmarkStart w:id="29" w:name="__UnoMark__1070_1933893160"/>
      <w:bookmarkEnd w:id="28"/>
      <w:bookmarkEnd w:id="29"/>
    </w:p>
    <w:p w14:paraId="2749B13D" w14:textId="77777777" w:rsidR="00923CCC" w:rsidRDefault="00923CCC">
      <w:pPr>
        <w:pStyle w:val="DefaultStyle"/>
        <w:spacing w:line="276" w:lineRule="auto"/>
        <w:jc w:val="right"/>
        <w:rPr>
          <w:rFonts w:ascii="Century Gothic" w:hAnsi="Century Gothic"/>
          <w:b/>
          <w:sz w:val="20"/>
        </w:rPr>
      </w:pPr>
    </w:p>
    <w:p w14:paraId="51213EDC" w14:textId="77777777" w:rsidR="00923CCC" w:rsidRDefault="00923CCC">
      <w:pPr>
        <w:pStyle w:val="DefaultStyle"/>
        <w:spacing w:line="276" w:lineRule="auto"/>
        <w:jc w:val="right"/>
        <w:rPr>
          <w:rFonts w:ascii="Century Gothic" w:hAnsi="Century Gothic"/>
          <w:b/>
          <w:sz w:val="20"/>
        </w:rPr>
      </w:pPr>
    </w:p>
    <w:p w14:paraId="037565A0"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49C86D96" w14:textId="77777777" w:rsidR="00A96528" w:rsidRPr="00FC4AD0" w:rsidRDefault="00A96528">
      <w:pPr>
        <w:pStyle w:val="DefaultStyle"/>
        <w:spacing w:line="276" w:lineRule="auto"/>
        <w:rPr>
          <w:rFonts w:ascii="Century Gothic" w:hAnsi="Century Gothic"/>
          <w:sz w:val="20"/>
        </w:rPr>
      </w:pPr>
    </w:p>
    <w:p w14:paraId="2920F1C1" w14:textId="77777777" w:rsidR="00784176" w:rsidRDefault="00784176">
      <w:pPr>
        <w:pStyle w:val="DefaultStyle"/>
        <w:spacing w:line="276" w:lineRule="auto"/>
        <w:rPr>
          <w:ins w:id="30" w:author="YAKUBU-GUMERY Yussif" w:date="2016-06-02T10:29:00Z"/>
          <w:rFonts w:ascii="Century Gothic" w:hAnsi="Century Gothic"/>
          <w:sz w:val="20"/>
        </w:rPr>
      </w:pPr>
    </w:p>
    <w:p w14:paraId="6FE73FEB" w14:textId="77777777" w:rsidR="003138DD" w:rsidRDefault="003138DD">
      <w:pPr>
        <w:pStyle w:val="DefaultStyle"/>
        <w:spacing w:line="276" w:lineRule="auto"/>
        <w:rPr>
          <w:ins w:id="31" w:author="YAKUBU-GUMERY Yussif" w:date="2016-06-02T10:29:00Z"/>
          <w:rFonts w:ascii="Century Gothic" w:hAnsi="Century Gothic"/>
          <w:sz w:val="20"/>
        </w:rPr>
      </w:pPr>
    </w:p>
    <w:p w14:paraId="158C0D2A" w14:textId="77777777" w:rsidR="003138DD" w:rsidRDefault="003138DD">
      <w:pPr>
        <w:pStyle w:val="DefaultStyle"/>
        <w:spacing w:line="276" w:lineRule="auto"/>
        <w:rPr>
          <w:ins w:id="32" w:author="YAKUBU-GUMERY Yussif" w:date="2016-06-02T10:29:00Z"/>
          <w:rFonts w:ascii="Century Gothic" w:hAnsi="Century Gothic"/>
          <w:sz w:val="20"/>
        </w:rPr>
      </w:pPr>
    </w:p>
    <w:p w14:paraId="38E1C239" w14:textId="77777777" w:rsidR="003138DD" w:rsidRPr="00FC4AD0" w:rsidRDefault="003138DD">
      <w:pPr>
        <w:pStyle w:val="DefaultStyle"/>
        <w:spacing w:line="276" w:lineRule="auto"/>
        <w:rPr>
          <w:rFonts w:ascii="Century Gothic" w:hAnsi="Century Gothic"/>
          <w:sz w:val="20"/>
        </w:rPr>
      </w:pPr>
    </w:p>
    <w:p w14:paraId="47E4E6DD"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379842D" w14:textId="77777777" w:rsidR="00A96528" w:rsidRPr="00FC4AD0" w:rsidRDefault="00A96528">
      <w:pPr>
        <w:pStyle w:val="DefaultStyle"/>
        <w:spacing w:line="276" w:lineRule="auto"/>
        <w:rPr>
          <w:rFonts w:ascii="Century Gothic" w:hAnsi="Century Gothic"/>
          <w:sz w:val="20"/>
        </w:rPr>
      </w:pPr>
    </w:p>
    <w:p w14:paraId="57D08EA8"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r w:rsidR="00B01808">
        <w:rPr>
          <w:rFonts w:ascii="Century Gothic" w:hAnsi="Century Gothic"/>
          <w:b/>
          <w:sz w:val="20"/>
        </w:rPr>
        <w:t>2</w:t>
      </w:r>
      <w:ins w:id="33" w:author="AMISSAH Genevieve" w:date="2019-01-10T10:51:00Z">
        <w:r w:rsidR="00CC13A4">
          <w:rPr>
            <w:rFonts w:ascii="Century Gothic" w:hAnsi="Century Gothic"/>
            <w:b/>
            <w:sz w:val="20"/>
          </w:rPr>
          <w:t>1</w:t>
        </w:r>
      </w:ins>
      <w:del w:id="34" w:author="AMISSAH Genevieve" w:date="2019-01-10T10:51:00Z">
        <w:r w:rsidR="00B01808" w:rsidDel="00CC13A4">
          <w:rPr>
            <w:rFonts w:ascii="Century Gothic" w:hAnsi="Century Gothic"/>
            <w:b/>
            <w:sz w:val="20"/>
          </w:rPr>
          <w:delText>0</w:delText>
        </w:r>
      </w:del>
    </w:p>
    <w:p w14:paraId="76FDBAD7" w14:textId="77777777" w:rsidR="00A96528" w:rsidRPr="00FC4AD0" w:rsidRDefault="00A96528">
      <w:pPr>
        <w:pStyle w:val="DefaultStyle"/>
        <w:spacing w:line="276" w:lineRule="auto"/>
        <w:jc w:val="center"/>
        <w:rPr>
          <w:rFonts w:ascii="Century Gothic" w:hAnsi="Century Gothic"/>
          <w:sz w:val="20"/>
        </w:rPr>
      </w:pPr>
    </w:p>
    <w:p w14:paraId="7EF5B4F3"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332BCF61" w14:textId="77777777" w:rsidR="00A96528" w:rsidRPr="00FC4AD0" w:rsidRDefault="00A96528">
      <w:pPr>
        <w:pStyle w:val="DefaultStyle"/>
        <w:spacing w:line="276" w:lineRule="auto"/>
        <w:jc w:val="both"/>
        <w:rPr>
          <w:rFonts w:ascii="Century Gothic" w:hAnsi="Century Gothic"/>
          <w:sz w:val="20"/>
        </w:rPr>
      </w:pPr>
    </w:p>
    <w:p w14:paraId="32BF94E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7ABF5101"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35" w:author="OBENG Sandra" w:date="2017-02-15T10:30:00Z">
        <w:r>
          <w:rPr>
            <w:rFonts w:ascii="Century Gothic" w:hAnsi="Century Gothic"/>
            <w:sz w:val="20"/>
          </w:rPr>
          <w:tab/>
        </w:r>
      </w:ins>
    </w:p>
    <w:p w14:paraId="1893885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6EE1C6D2" w14:textId="77777777" w:rsidR="00A96528" w:rsidRPr="00FC4AD0" w:rsidRDefault="00A96528">
      <w:pPr>
        <w:pStyle w:val="DefaultStyle"/>
        <w:spacing w:line="276" w:lineRule="auto"/>
        <w:jc w:val="both"/>
        <w:rPr>
          <w:rFonts w:ascii="Century Gothic" w:hAnsi="Century Gothic"/>
          <w:sz w:val="20"/>
        </w:rPr>
      </w:pPr>
    </w:p>
    <w:p w14:paraId="66954AF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086AD0E9" w14:textId="77777777" w:rsidR="00B1127C" w:rsidRDefault="00B1127C">
      <w:pPr>
        <w:pStyle w:val="DefaultStyle"/>
        <w:spacing w:line="276" w:lineRule="auto"/>
        <w:jc w:val="both"/>
        <w:rPr>
          <w:rFonts w:ascii="Century Gothic" w:hAnsi="Century Gothic"/>
          <w:sz w:val="20"/>
        </w:rPr>
      </w:pPr>
    </w:p>
    <w:p w14:paraId="04DD3DE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369DB1A6" w14:textId="77777777" w:rsidR="00A96528" w:rsidRPr="00FC4AD0" w:rsidRDefault="00A96528">
      <w:pPr>
        <w:pStyle w:val="DefaultStyle"/>
        <w:spacing w:line="276" w:lineRule="auto"/>
        <w:jc w:val="both"/>
        <w:rPr>
          <w:rFonts w:ascii="Century Gothic" w:hAnsi="Century Gothic"/>
          <w:sz w:val="20"/>
        </w:rPr>
      </w:pPr>
    </w:p>
    <w:p w14:paraId="5AB4ED24"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69FA74FD" w14:textId="77777777" w:rsidR="00A96528" w:rsidRPr="00FC4AD0" w:rsidRDefault="00A96528">
      <w:pPr>
        <w:pStyle w:val="DefaultStyle"/>
        <w:spacing w:line="276" w:lineRule="auto"/>
        <w:jc w:val="both"/>
        <w:rPr>
          <w:rFonts w:ascii="Century Gothic" w:hAnsi="Century Gothic"/>
          <w:sz w:val="20"/>
        </w:rPr>
      </w:pPr>
    </w:p>
    <w:p w14:paraId="4866F1DD"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5990F7" w14:textId="77777777" w:rsidR="00A96528" w:rsidRPr="00FC4AD0" w:rsidRDefault="00A96528">
      <w:pPr>
        <w:pStyle w:val="DefaultStyle"/>
        <w:spacing w:line="276" w:lineRule="auto"/>
        <w:jc w:val="both"/>
        <w:rPr>
          <w:rFonts w:ascii="Century Gothic" w:hAnsi="Century Gothic"/>
          <w:sz w:val="20"/>
        </w:rPr>
      </w:pPr>
    </w:p>
    <w:p w14:paraId="771B19D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5BC0DB9" w14:textId="77777777" w:rsidR="00A96528" w:rsidRPr="00FC4AD0" w:rsidRDefault="00A96528">
      <w:pPr>
        <w:pStyle w:val="DefaultStyle"/>
        <w:spacing w:line="276" w:lineRule="auto"/>
        <w:jc w:val="both"/>
        <w:rPr>
          <w:rFonts w:ascii="Century Gothic" w:hAnsi="Century Gothic"/>
          <w:sz w:val="20"/>
        </w:rPr>
      </w:pPr>
    </w:p>
    <w:p w14:paraId="7A67555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6941A9FE" w14:textId="77777777" w:rsidR="009C7A1D" w:rsidRPr="00FC4AD0" w:rsidRDefault="009C7A1D">
      <w:pPr>
        <w:pStyle w:val="DefaultStyle"/>
        <w:spacing w:line="276" w:lineRule="auto"/>
        <w:jc w:val="both"/>
        <w:rPr>
          <w:rFonts w:ascii="Century Gothic" w:hAnsi="Century Gothic"/>
          <w:sz w:val="20"/>
        </w:rPr>
      </w:pPr>
    </w:p>
    <w:p w14:paraId="172368E4" w14:textId="77777777" w:rsidR="009C7A1D" w:rsidRPr="00FC4AD0" w:rsidRDefault="009C7A1D">
      <w:pPr>
        <w:pStyle w:val="DefaultStyle"/>
        <w:spacing w:line="276" w:lineRule="auto"/>
        <w:jc w:val="both"/>
        <w:rPr>
          <w:rFonts w:ascii="Century Gothic" w:hAnsi="Century Gothic"/>
          <w:sz w:val="20"/>
        </w:rPr>
      </w:pPr>
    </w:p>
    <w:p w14:paraId="447BB0B8" w14:textId="77777777" w:rsidR="009C7A1D" w:rsidRPr="00FC4AD0" w:rsidRDefault="009C7A1D">
      <w:pPr>
        <w:pStyle w:val="DefaultStyle"/>
        <w:spacing w:line="276" w:lineRule="auto"/>
        <w:jc w:val="both"/>
        <w:rPr>
          <w:rFonts w:ascii="Century Gothic" w:hAnsi="Century Gothic"/>
          <w:sz w:val="20"/>
        </w:rPr>
      </w:pPr>
    </w:p>
    <w:p w14:paraId="58375E08" w14:textId="77777777" w:rsidR="009C7A1D" w:rsidRPr="00FC4AD0" w:rsidRDefault="009C7A1D">
      <w:pPr>
        <w:pStyle w:val="DefaultStyle"/>
        <w:spacing w:line="276" w:lineRule="auto"/>
        <w:jc w:val="both"/>
        <w:rPr>
          <w:rFonts w:ascii="Century Gothic" w:hAnsi="Century Gothic"/>
          <w:sz w:val="20"/>
        </w:rPr>
      </w:pPr>
    </w:p>
    <w:p w14:paraId="5F1F34EB" w14:textId="77777777" w:rsidR="009C7A1D" w:rsidRPr="00FC4AD0" w:rsidRDefault="009C7A1D">
      <w:pPr>
        <w:pStyle w:val="DefaultStyle"/>
        <w:spacing w:line="276" w:lineRule="auto"/>
        <w:jc w:val="both"/>
        <w:rPr>
          <w:rFonts w:ascii="Century Gothic" w:hAnsi="Century Gothic"/>
          <w:sz w:val="20"/>
        </w:rPr>
      </w:pPr>
    </w:p>
    <w:p w14:paraId="4B3DF74F" w14:textId="77777777" w:rsidR="009C7A1D" w:rsidRPr="00FC4AD0" w:rsidRDefault="009C7A1D">
      <w:pPr>
        <w:pStyle w:val="DefaultStyle"/>
        <w:spacing w:line="276" w:lineRule="auto"/>
        <w:jc w:val="both"/>
        <w:rPr>
          <w:rFonts w:ascii="Century Gothic" w:hAnsi="Century Gothic"/>
          <w:sz w:val="20"/>
        </w:rPr>
      </w:pPr>
    </w:p>
    <w:p w14:paraId="234566AC" w14:textId="77777777" w:rsidR="009C7A1D" w:rsidRPr="00FC4AD0" w:rsidRDefault="009C7A1D">
      <w:pPr>
        <w:pStyle w:val="DefaultStyle"/>
        <w:spacing w:line="276" w:lineRule="auto"/>
        <w:jc w:val="both"/>
        <w:rPr>
          <w:rFonts w:ascii="Century Gothic" w:hAnsi="Century Gothic"/>
          <w:sz w:val="20"/>
        </w:rPr>
      </w:pPr>
    </w:p>
    <w:p w14:paraId="38808736" w14:textId="77777777" w:rsidR="009C7A1D" w:rsidRPr="00A7692C" w:rsidRDefault="009C7A1D">
      <w:pPr>
        <w:pStyle w:val="DefaultStyle"/>
        <w:spacing w:line="276" w:lineRule="auto"/>
        <w:jc w:val="both"/>
        <w:rPr>
          <w:rFonts w:ascii="Century Gothic" w:hAnsi="Century Gothic"/>
          <w:i/>
          <w:sz w:val="20"/>
        </w:rPr>
      </w:pPr>
    </w:p>
    <w:p w14:paraId="35CFFB55" w14:textId="77777777" w:rsidR="009C7A1D" w:rsidRPr="00FC4AD0" w:rsidRDefault="009C7A1D">
      <w:pPr>
        <w:pStyle w:val="DefaultStyle"/>
        <w:spacing w:line="276" w:lineRule="auto"/>
        <w:jc w:val="both"/>
        <w:rPr>
          <w:rFonts w:ascii="Century Gothic" w:hAnsi="Century Gothic"/>
          <w:sz w:val="20"/>
        </w:rPr>
      </w:pPr>
    </w:p>
    <w:p w14:paraId="06E9C81F"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37D5B" w14:textId="77777777" w:rsidR="005E1F74" w:rsidRDefault="005E1F74" w:rsidP="009B2008">
      <w:pPr>
        <w:spacing w:after="0" w:line="240" w:lineRule="auto"/>
      </w:pPr>
      <w:r>
        <w:separator/>
      </w:r>
    </w:p>
  </w:endnote>
  <w:endnote w:type="continuationSeparator" w:id="0">
    <w:p w14:paraId="451C8AC8" w14:textId="77777777" w:rsidR="005E1F74" w:rsidRDefault="005E1F74"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1EA34F24"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36" w:author="AMISSAH Genevieve" w:date="2019-01-10T10:52:00Z">
          <w:r w:rsidR="00CC13A4">
            <w:rPr>
              <w:rFonts w:ascii="Century Gothic" w:hAnsi="Century Gothic"/>
              <w:b/>
              <w:sz w:val="20"/>
            </w:rPr>
            <w:t>21</w:t>
          </w:r>
        </w:ins>
        <w:del w:id="37"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7A1FDA3D"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EF160" w14:textId="77777777" w:rsidR="005E1F74" w:rsidRDefault="005E1F74" w:rsidP="009B2008">
      <w:pPr>
        <w:spacing w:after="0" w:line="240" w:lineRule="auto"/>
      </w:pPr>
      <w:r>
        <w:separator/>
      </w:r>
    </w:p>
  </w:footnote>
  <w:footnote w:type="continuationSeparator" w:id="0">
    <w:p w14:paraId="1B67DEAF" w14:textId="77777777" w:rsidR="005E1F74" w:rsidRDefault="005E1F74"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C37A1"/>
    <w:rsid w:val="000D2157"/>
    <w:rsid w:val="00157F26"/>
    <w:rsid w:val="00174831"/>
    <w:rsid w:val="001B54F5"/>
    <w:rsid w:val="001E32C7"/>
    <w:rsid w:val="001E3D80"/>
    <w:rsid w:val="001E67E7"/>
    <w:rsid w:val="001E748B"/>
    <w:rsid w:val="00226BF2"/>
    <w:rsid w:val="00233BC7"/>
    <w:rsid w:val="00295A91"/>
    <w:rsid w:val="002B6F55"/>
    <w:rsid w:val="002E57D1"/>
    <w:rsid w:val="002E6B7A"/>
    <w:rsid w:val="002F18EB"/>
    <w:rsid w:val="002F3BD7"/>
    <w:rsid w:val="00305411"/>
    <w:rsid w:val="003111F1"/>
    <w:rsid w:val="003138DD"/>
    <w:rsid w:val="003249CD"/>
    <w:rsid w:val="00336779"/>
    <w:rsid w:val="00337DE0"/>
    <w:rsid w:val="00346CB0"/>
    <w:rsid w:val="00365B21"/>
    <w:rsid w:val="003859BC"/>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E323E"/>
    <w:rsid w:val="004F33A1"/>
    <w:rsid w:val="004F4584"/>
    <w:rsid w:val="00507B7D"/>
    <w:rsid w:val="005157D3"/>
    <w:rsid w:val="00516BB5"/>
    <w:rsid w:val="005214BE"/>
    <w:rsid w:val="00566C77"/>
    <w:rsid w:val="005822B6"/>
    <w:rsid w:val="005831D3"/>
    <w:rsid w:val="00585CA6"/>
    <w:rsid w:val="005B36B3"/>
    <w:rsid w:val="005C7CD5"/>
    <w:rsid w:val="005D79B3"/>
    <w:rsid w:val="005E1F74"/>
    <w:rsid w:val="005E4EB4"/>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47C9"/>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102DC"/>
    <w:rsid w:val="00B1127C"/>
    <w:rsid w:val="00B447EC"/>
    <w:rsid w:val="00B72AC2"/>
    <w:rsid w:val="00B73D22"/>
    <w:rsid w:val="00BC0B01"/>
    <w:rsid w:val="00BC330A"/>
    <w:rsid w:val="00BD478D"/>
    <w:rsid w:val="00BE5161"/>
    <w:rsid w:val="00C0352B"/>
    <w:rsid w:val="00C2492F"/>
    <w:rsid w:val="00C36A56"/>
    <w:rsid w:val="00C46AE9"/>
    <w:rsid w:val="00C47D58"/>
    <w:rsid w:val="00C51171"/>
    <w:rsid w:val="00C75A95"/>
    <w:rsid w:val="00C861B8"/>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11DBB"/>
    <w:rsid w:val="00E142BD"/>
    <w:rsid w:val="00E306EB"/>
    <w:rsid w:val="00E462B2"/>
    <w:rsid w:val="00E505E1"/>
    <w:rsid w:val="00E51802"/>
    <w:rsid w:val="00E52BDC"/>
    <w:rsid w:val="00E658C7"/>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A157BC"/>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89A38-0461-45DB-8283-42DC07F0F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847</Words>
  <Characters>4830</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2019-01-11T13:36:00Z</dcterms:created>
  <dcterms:modified xsi:type="dcterms:W3CDTF">2019-01-11T13:36:00Z</dcterms:modified>
</cp:coreProperties>
</file>