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F490D"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48627215" w14:textId="77777777" w:rsidR="00A96528" w:rsidRPr="00FC4AD0" w:rsidRDefault="00A96528">
      <w:pPr>
        <w:pStyle w:val="DefaultStyle"/>
        <w:spacing w:line="276" w:lineRule="auto"/>
        <w:rPr>
          <w:rFonts w:ascii="Century Gothic" w:hAnsi="Century Gothic"/>
          <w:sz w:val="20"/>
        </w:rPr>
      </w:pPr>
    </w:p>
    <w:p w14:paraId="03BF5ADC" w14:textId="77777777" w:rsidR="00A96528" w:rsidRPr="00FC4AD0" w:rsidRDefault="00A96528">
      <w:pPr>
        <w:pStyle w:val="DefaultStyle"/>
        <w:spacing w:line="276" w:lineRule="auto"/>
        <w:rPr>
          <w:rFonts w:ascii="Century Gothic" w:hAnsi="Century Gothic"/>
          <w:sz w:val="20"/>
        </w:rPr>
      </w:pPr>
    </w:p>
    <w:p w14:paraId="5F0D6B7C" w14:textId="77777777" w:rsidR="00A96528" w:rsidRPr="00FC4AD0" w:rsidRDefault="00A96528">
      <w:pPr>
        <w:pStyle w:val="DefaultStyle"/>
        <w:spacing w:line="276" w:lineRule="auto"/>
        <w:rPr>
          <w:rFonts w:ascii="Century Gothic" w:hAnsi="Century Gothic"/>
          <w:sz w:val="20"/>
        </w:rPr>
      </w:pPr>
    </w:p>
    <w:p w14:paraId="20E14B6A"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ins w:id="1" w:author="AMISSAH Genevieve" w:date="2019-01-10T11:25:00Z">
        <w:r w:rsidR="002B67A1">
          <w:rPr>
            <w:rFonts w:ascii="Century Gothic" w:hAnsi="Century Gothic"/>
            <w:b/>
            <w:sz w:val="20"/>
          </w:rPr>
          <w:t>35</w:t>
        </w:r>
      </w:ins>
      <w:del w:id="2" w:author="AMISSAH Genevieve" w:date="2019-01-10T11:25:00Z">
        <w:r w:rsidR="00B01808" w:rsidDel="00B054DC">
          <w:rPr>
            <w:rFonts w:ascii="Century Gothic" w:hAnsi="Century Gothic"/>
            <w:b/>
            <w:sz w:val="20"/>
          </w:rPr>
          <w:delText>2</w:delText>
        </w:r>
      </w:del>
      <w:del w:id="3" w:author="AMISSAH Genevieve" w:date="2019-01-10T10:50:00Z">
        <w:r w:rsidR="00B01808" w:rsidDel="00CC13A4">
          <w:rPr>
            <w:rFonts w:ascii="Century Gothic" w:hAnsi="Century Gothic"/>
            <w:b/>
            <w:sz w:val="20"/>
          </w:rPr>
          <w:delText>0</w:delText>
        </w:r>
      </w:del>
    </w:p>
    <w:p w14:paraId="7E16F367" w14:textId="77777777" w:rsidR="00813687" w:rsidRDefault="00813687">
      <w:pPr>
        <w:pStyle w:val="DefaultStyle"/>
        <w:spacing w:line="276" w:lineRule="auto"/>
        <w:rPr>
          <w:ins w:id="4" w:author="OBENG Sandra" w:date="2019-01-08T10:45:00Z"/>
          <w:rFonts w:ascii="Century Gothic" w:hAnsi="Century Gothic"/>
          <w:b/>
          <w:sz w:val="20"/>
        </w:rPr>
      </w:pPr>
    </w:p>
    <w:p w14:paraId="5184A4B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8AFC257"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39BF76D9" w14:textId="77777777" w:rsidR="00A96528" w:rsidRPr="00FC4AD0" w:rsidRDefault="00A96528">
      <w:pPr>
        <w:pStyle w:val="DefaultStyle"/>
        <w:spacing w:line="276" w:lineRule="auto"/>
        <w:jc w:val="both"/>
        <w:rPr>
          <w:rFonts w:ascii="Century Gothic" w:hAnsi="Century Gothic"/>
          <w:sz w:val="20"/>
        </w:rPr>
      </w:pPr>
    </w:p>
    <w:p w14:paraId="013F2440" w14:textId="77777777" w:rsidR="00A96528" w:rsidRPr="00FC4AD0" w:rsidRDefault="00A96528">
      <w:pPr>
        <w:pStyle w:val="DefaultStyle"/>
        <w:spacing w:line="276" w:lineRule="auto"/>
        <w:rPr>
          <w:rFonts w:ascii="Century Gothic" w:hAnsi="Century Gothic"/>
          <w:sz w:val="20"/>
        </w:rPr>
      </w:pPr>
    </w:p>
    <w:p w14:paraId="6E5E4E50"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5" w:author="OFORI George" w:date="2016-02-22T09:10:00Z">
        <w:r w:rsidRPr="00FC4AD0" w:rsidDel="00EA420B">
          <w:rPr>
            <w:rFonts w:ascii="Century Gothic" w:hAnsi="Century Gothic"/>
            <w:sz w:val="20"/>
          </w:rPr>
          <w:delText xml:space="preserve"> </w:delText>
        </w:r>
      </w:del>
    </w:p>
    <w:p w14:paraId="32EF5391"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2265B479" w14:textId="77777777" w:rsidR="00A96528" w:rsidRPr="00FC4AD0" w:rsidRDefault="00A96528">
      <w:pPr>
        <w:pStyle w:val="DefaultStyle"/>
        <w:spacing w:line="276" w:lineRule="auto"/>
        <w:rPr>
          <w:rFonts w:ascii="Century Gothic" w:hAnsi="Century Gothic"/>
          <w:sz w:val="20"/>
        </w:rPr>
      </w:pPr>
    </w:p>
    <w:p w14:paraId="32C954C8"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70C659CA" w14:textId="77777777" w:rsidR="00A96528" w:rsidRPr="00FC4AD0" w:rsidRDefault="00A96528">
      <w:pPr>
        <w:pStyle w:val="DefaultStyle"/>
        <w:spacing w:line="276" w:lineRule="auto"/>
        <w:jc w:val="both"/>
        <w:rPr>
          <w:rFonts w:ascii="Century Gothic" w:hAnsi="Century Gothic"/>
          <w:sz w:val="20"/>
        </w:rPr>
      </w:pPr>
    </w:p>
    <w:p w14:paraId="046F921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47456CED" w14:textId="77777777" w:rsidR="00A96528" w:rsidRPr="00FC4AD0" w:rsidRDefault="00A96528">
      <w:pPr>
        <w:pStyle w:val="DefaultStyle"/>
        <w:spacing w:line="276" w:lineRule="auto"/>
        <w:jc w:val="both"/>
        <w:rPr>
          <w:rFonts w:ascii="Century Gothic" w:hAnsi="Century Gothic"/>
          <w:sz w:val="20"/>
        </w:rPr>
      </w:pPr>
    </w:p>
    <w:p w14:paraId="4D70ACB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769FDD65" w14:textId="77777777" w:rsidR="00A96528" w:rsidRPr="00FC4AD0" w:rsidRDefault="00A96528">
      <w:pPr>
        <w:pStyle w:val="DefaultStyle"/>
        <w:spacing w:line="276" w:lineRule="auto"/>
        <w:jc w:val="both"/>
        <w:rPr>
          <w:rFonts w:ascii="Century Gothic" w:hAnsi="Century Gothic"/>
          <w:sz w:val="20"/>
        </w:rPr>
      </w:pPr>
    </w:p>
    <w:p w14:paraId="6DFD6CD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2E46602F" w14:textId="77777777" w:rsidR="00A96528" w:rsidRPr="00FC4AD0" w:rsidRDefault="00A96528">
      <w:pPr>
        <w:pStyle w:val="DefaultStyle"/>
        <w:spacing w:line="276" w:lineRule="auto"/>
        <w:jc w:val="both"/>
        <w:rPr>
          <w:rFonts w:ascii="Century Gothic" w:hAnsi="Century Gothic"/>
          <w:sz w:val="20"/>
        </w:rPr>
      </w:pPr>
    </w:p>
    <w:p w14:paraId="5CE4B554"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4D0D3194" w14:textId="77777777" w:rsidR="00A96528" w:rsidRPr="00FC4AD0" w:rsidRDefault="00A96528">
      <w:pPr>
        <w:pStyle w:val="Header"/>
        <w:tabs>
          <w:tab w:val="left" w:pos="720"/>
        </w:tabs>
        <w:spacing w:line="276" w:lineRule="auto"/>
        <w:rPr>
          <w:rFonts w:ascii="Century Gothic" w:hAnsi="Century Gothic"/>
          <w:sz w:val="20"/>
        </w:rPr>
      </w:pPr>
    </w:p>
    <w:p w14:paraId="0E33E159" w14:textId="77777777" w:rsidR="005D79B3" w:rsidRPr="00FC4AD0" w:rsidRDefault="005D79B3">
      <w:pPr>
        <w:pStyle w:val="Header"/>
        <w:tabs>
          <w:tab w:val="left" w:pos="720"/>
        </w:tabs>
        <w:spacing w:line="276" w:lineRule="auto"/>
        <w:rPr>
          <w:rFonts w:ascii="Century Gothic" w:hAnsi="Century Gothic"/>
          <w:sz w:val="20"/>
        </w:rPr>
      </w:pPr>
    </w:p>
    <w:p w14:paraId="7758B9FE"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21E43AFD" w14:textId="77777777" w:rsidR="00EA5157" w:rsidRDefault="00EA5157">
      <w:pPr>
        <w:pStyle w:val="Header"/>
        <w:tabs>
          <w:tab w:val="left" w:pos="720"/>
        </w:tabs>
        <w:spacing w:line="276" w:lineRule="auto"/>
        <w:rPr>
          <w:rFonts w:ascii="Century Gothic" w:hAnsi="Century Gothic"/>
          <w:sz w:val="20"/>
        </w:rPr>
      </w:pPr>
    </w:p>
    <w:p w14:paraId="4BB7BD2C" w14:textId="77777777" w:rsidR="00EA5157" w:rsidRDefault="00EA5157">
      <w:pPr>
        <w:pStyle w:val="Header"/>
        <w:tabs>
          <w:tab w:val="left" w:pos="720"/>
        </w:tabs>
        <w:spacing w:line="276" w:lineRule="auto"/>
        <w:rPr>
          <w:rFonts w:ascii="Century Gothic" w:hAnsi="Century Gothic"/>
          <w:sz w:val="20"/>
        </w:rPr>
      </w:pPr>
    </w:p>
    <w:p w14:paraId="62E122D7"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7202747C"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633BA5D7"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02561F6C"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3D001E71" w14:textId="77777777" w:rsidR="00EA5157" w:rsidRPr="00FC4AD0" w:rsidDel="00A758F0" w:rsidRDefault="00EA5157">
      <w:pPr>
        <w:pStyle w:val="Header"/>
        <w:tabs>
          <w:tab w:val="left" w:pos="720"/>
        </w:tabs>
        <w:spacing w:line="276" w:lineRule="auto"/>
        <w:rPr>
          <w:del w:id="6" w:author="OBENG Sandra" w:date="2017-02-15T10:29:00Z"/>
          <w:rFonts w:ascii="Century Gothic" w:hAnsi="Century Gothic"/>
          <w:sz w:val="20"/>
        </w:rPr>
      </w:pPr>
    </w:p>
    <w:p w14:paraId="489CB556" w14:textId="77777777" w:rsidR="00A96528" w:rsidRPr="00FC4AD0" w:rsidDel="00A758F0" w:rsidRDefault="00A96528">
      <w:pPr>
        <w:pStyle w:val="Heading2"/>
        <w:spacing w:line="276" w:lineRule="auto"/>
        <w:rPr>
          <w:del w:id="7" w:author="OBENG Sandra" w:date="2017-02-15T10:29:00Z"/>
          <w:rFonts w:ascii="Century Gothic" w:hAnsi="Century Gothic"/>
          <w:sz w:val="20"/>
        </w:rPr>
      </w:pPr>
    </w:p>
    <w:p w14:paraId="3EE57E62" w14:textId="77777777" w:rsidR="005D79B3" w:rsidRPr="00FC4AD0" w:rsidDel="00A758F0" w:rsidRDefault="005D79B3">
      <w:pPr>
        <w:pStyle w:val="Header1"/>
        <w:spacing w:after="0" w:line="276" w:lineRule="auto"/>
        <w:rPr>
          <w:del w:id="8" w:author="OBENG Sandra" w:date="2017-02-15T10:29:00Z"/>
          <w:rFonts w:ascii="Century Gothic" w:hAnsi="Century Gothic"/>
          <w:sz w:val="20"/>
        </w:rPr>
      </w:pPr>
    </w:p>
    <w:p w14:paraId="052E3CCA" w14:textId="77777777" w:rsidR="00D54BA3" w:rsidDel="00A758F0" w:rsidRDefault="00D54BA3" w:rsidP="00FC4AD0">
      <w:pPr>
        <w:pStyle w:val="DefaultStyle"/>
        <w:spacing w:line="276" w:lineRule="auto"/>
        <w:rPr>
          <w:del w:id="9" w:author="OBENG Sandra" w:date="2017-02-15T10:29:00Z"/>
          <w:rFonts w:ascii="Century Gothic" w:hAnsi="Century Gothic"/>
          <w:sz w:val="20"/>
        </w:rPr>
      </w:pPr>
    </w:p>
    <w:p w14:paraId="59DEB3EC" w14:textId="77777777" w:rsidR="00D54BA3" w:rsidRDefault="00D54BA3" w:rsidP="00FC4AD0">
      <w:pPr>
        <w:pStyle w:val="DefaultStyle"/>
        <w:spacing w:line="276" w:lineRule="auto"/>
        <w:rPr>
          <w:rFonts w:ascii="Century Gothic" w:hAnsi="Century Gothic"/>
          <w:sz w:val="20"/>
        </w:rPr>
      </w:pPr>
    </w:p>
    <w:p w14:paraId="4FA95AD2" w14:textId="77777777" w:rsidR="00D54BA3" w:rsidRPr="00FC4AD0" w:rsidRDefault="00D54BA3" w:rsidP="00FC4AD0">
      <w:pPr>
        <w:pStyle w:val="DefaultStyle"/>
        <w:spacing w:line="276" w:lineRule="auto"/>
        <w:rPr>
          <w:rFonts w:ascii="Century Gothic" w:hAnsi="Century Gothic"/>
          <w:sz w:val="20"/>
        </w:rPr>
      </w:pPr>
    </w:p>
    <w:p w14:paraId="2F0E0E52"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49482612" w14:textId="77777777" w:rsidR="00A96528" w:rsidRPr="00FC4AD0" w:rsidRDefault="00A96528">
      <w:pPr>
        <w:pStyle w:val="TOAHeading"/>
        <w:tabs>
          <w:tab w:val="right" w:pos="9072"/>
        </w:tabs>
        <w:suppressAutoHyphens w:val="0"/>
        <w:rPr>
          <w:rFonts w:ascii="Century Gothic" w:hAnsi="Century Gothic"/>
          <w:sz w:val="20"/>
        </w:rPr>
      </w:pPr>
    </w:p>
    <w:p w14:paraId="6FE968E9"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ins w:id="10" w:author="AMISSAH Genevieve" w:date="2019-01-10T11:25:00Z">
        <w:r w:rsidR="002B67A1">
          <w:rPr>
            <w:rFonts w:ascii="Century Gothic" w:hAnsi="Century Gothic"/>
            <w:b/>
            <w:sz w:val="20"/>
          </w:rPr>
          <w:t>35</w:t>
        </w:r>
      </w:ins>
      <w:del w:id="11" w:author="AMISSAH Genevieve" w:date="2019-01-10T11:25:00Z">
        <w:r w:rsidR="00B01808" w:rsidDel="00B054DC">
          <w:rPr>
            <w:rFonts w:ascii="Century Gothic" w:hAnsi="Century Gothic"/>
            <w:b/>
            <w:sz w:val="20"/>
          </w:rPr>
          <w:delText>2</w:delText>
        </w:r>
      </w:del>
      <w:del w:id="12" w:author="AMISSAH Genevieve" w:date="2019-01-10T10:51:00Z">
        <w:r w:rsidR="00B01808" w:rsidDel="00CC13A4">
          <w:rPr>
            <w:rFonts w:ascii="Century Gothic" w:hAnsi="Century Gothic"/>
            <w:b/>
            <w:sz w:val="20"/>
          </w:rPr>
          <w:delText>0</w:delText>
        </w:r>
      </w:del>
    </w:p>
    <w:p w14:paraId="686AB3D2" w14:textId="77777777" w:rsidR="00813687" w:rsidRDefault="00813687">
      <w:pPr>
        <w:pStyle w:val="DefaultStyle"/>
        <w:rPr>
          <w:rFonts w:ascii="Century Gothic" w:hAnsi="Century Gothic"/>
          <w:b/>
          <w:sz w:val="20"/>
        </w:rPr>
      </w:pPr>
    </w:p>
    <w:p w14:paraId="60815ED2"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5E1F8ED4" w14:textId="77777777" w:rsidR="00A96528" w:rsidRPr="00FC4AD0" w:rsidRDefault="00A96528">
      <w:pPr>
        <w:pStyle w:val="DefaultStyle"/>
        <w:rPr>
          <w:rFonts w:ascii="Century Gothic" w:hAnsi="Century Gothic"/>
          <w:sz w:val="18"/>
          <w:szCs w:val="18"/>
        </w:rPr>
      </w:pPr>
    </w:p>
    <w:p w14:paraId="7BB75479" w14:textId="77777777" w:rsidR="005E4EB4" w:rsidRDefault="005E4EB4">
      <w:pPr>
        <w:pStyle w:val="DefaultStyle"/>
        <w:rPr>
          <w:rFonts w:ascii="Century Gothic" w:hAnsi="Century Gothic"/>
          <w:sz w:val="20"/>
        </w:rPr>
      </w:pPr>
    </w:p>
    <w:p w14:paraId="433090A8" w14:textId="77777777" w:rsidR="00D54BA3" w:rsidRPr="00FC4AD0" w:rsidRDefault="00D54BA3">
      <w:pPr>
        <w:pStyle w:val="DefaultStyle"/>
        <w:rPr>
          <w:rFonts w:ascii="Century Gothic" w:hAnsi="Century Gothic"/>
          <w:sz w:val="20"/>
        </w:rPr>
      </w:pPr>
    </w:p>
    <w:p w14:paraId="392A49AF"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26599172" w14:textId="77777777" w:rsidR="00A96528" w:rsidRPr="00FC4AD0" w:rsidRDefault="00A96528">
      <w:pPr>
        <w:pStyle w:val="DefaultStyle"/>
        <w:spacing w:line="276" w:lineRule="auto"/>
        <w:jc w:val="both"/>
        <w:rPr>
          <w:rFonts w:ascii="Century Gothic" w:hAnsi="Century Gothic"/>
          <w:sz w:val="20"/>
        </w:rPr>
      </w:pPr>
    </w:p>
    <w:p w14:paraId="552D9835"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1350245"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14:paraId="0696CE7A"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9A4E2CF" w14:textId="77777777" w:rsidR="00A96528" w:rsidRPr="00FC4AD0" w:rsidRDefault="00A96528">
            <w:pPr>
              <w:pStyle w:val="DefaultStyle"/>
              <w:spacing w:line="276" w:lineRule="auto"/>
              <w:jc w:val="center"/>
              <w:rPr>
                <w:rFonts w:ascii="Century Gothic" w:hAnsi="Century Gothic"/>
                <w:sz w:val="20"/>
              </w:rPr>
            </w:pPr>
          </w:p>
          <w:p w14:paraId="459E25EC"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5F2198FD"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6F6FBFA" w14:textId="77777777" w:rsidR="00A96528" w:rsidRPr="00FC4AD0" w:rsidRDefault="00A96528">
            <w:pPr>
              <w:pStyle w:val="DefaultStyle"/>
              <w:spacing w:line="276" w:lineRule="auto"/>
              <w:jc w:val="center"/>
              <w:rPr>
                <w:rFonts w:ascii="Century Gothic" w:hAnsi="Century Gothic"/>
                <w:sz w:val="20"/>
              </w:rPr>
            </w:pPr>
          </w:p>
          <w:p w14:paraId="6C2D6608"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4B0344C" w14:textId="77777777" w:rsidR="00A96528" w:rsidRPr="00FC4AD0" w:rsidRDefault="00A96528">
            <w:pPr>
              <w:pStyle w:val="DefaultStyle"/>
              <w:spacing w:line="276" w:lineRule="auto"/>
              <w:jc w:val="center"/>
              <w:rPr>
                <w:rFonts w:ascii="Century Gothic" w:hAnsi="Century Gothic"/>
                <w:sz w:val="20"/>
              </w:rPr>
            </w:pPr>
          </w:p>
          <w:p w14:paraId="16D316F6"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3B249C8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B054DC" w:rsidRPr="00FC4AD0" w14:paraId="28392A0E" w14:textId="77777777" w:rsidTr="009522F0">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627BDE75"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5121AED"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629FC991"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2704A6DB"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881D79A"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640B9611"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340F1F59" w14:textId="77777777" w:rsidR="00813687" w:rsidRDefault="00813687" w:rsidP="00A758F0">
            <w:pPr>
              <w:pStyle w:val="DefaultStyle"/>
              <w:tabs>
                <w:tab w:val="center" w:pos="224"/>
              </w:tabs>
              <w:spacing w:line="240" w:lineRule="auto"/>
              <w:rPr>
                <w:ins w:id="13" w:author="OBENG Sandra" w:date="2019-01-08T10:48:00Z"/>
                <w:rFonts w:ascii="Century Gothic" w:hAnsi="Century Gothic"/>
                <w:b/>
                <w:sz w:val="20"/>
              </w:rPr>
            </w:pPr>
          </w:p>
          <w:p w14:paraId="43325F04"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7E73F371" w14:textId="77777777" w:rsidR="00756048" w:rsidRDefault="00756048" w:rsidP="00C90284">
            <w:pPr>
              <w:pStyle w:val="DefaultStyle"/>
              <w:spacing w:line="240" w:lineRule="auto"/>
              <w:jc w:val="center"/>
              <w:rPr>
                <w:rFonts w:ascii="Century Gothic" w:hAnsi="Century Gothic"/>
                <w:b/>
                <w:sz w:val="20"/>
              </w:rPr>
            </w:pPr>
          </w:p>
          <w:p w14:paraId="414F31D5" w14:textId="77777777" w:rsidR="00756048" w:rsidRDefault="00756048" w:rsidP="002E57D1">
            <w:pPr>
              <w:pStyle w:val="DefaultStyle"/>
              <w:spacing w:line="240" w:lineRule="auto"/>
              <w:rPr>
                <w:rFonts w:ascii="Century Gothic" w:hAnsi="Century Gothic"/>
                <w:b/>
                <w:sz w:val="20"/>
              </w:rPr>
            </w:pPr>
          </w:p>
          <w:p w14:paraId="163794EB" w14:textId="77777777" w:rsidR="00756048" w:rsidRDefault="00756048" w:rsidP="002E57D1">
            <w:pPr>
              <w:pStyle w:val="DefaultStyle"/>
              <w:spacing w:line="240" w:lineRule="auto"/>
              <w:rPr>
                <w:rFonts w:ascii="Century Gothic" w:hAnsi="Century Gothic"/>
                <w:b/>
                <w:sz w:val="20"/>
              </w:rPr>
            </w:pPr>
          </w:p>
          <w:p w14:paraId="6D58BB5B"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001896E9" w14:textId="77777777" w:rsidR="00756048" w:rsidRPr="00813687" w:rsidRDefault="002B67A1">
            <w:pPr>
              <w:rPr>
                <w:rFonts w:ascii="Century Gothic" w:hAnsi="Century Gothic" w:cs="Calibri"/>
                <w:b/>
                <w:color w:val="000000"/>
                <w:sz w:val="20"/>
                <w:szCs w:val="20"/>
              </w:rPr>
            </w:pPr>
            <w:ins w:id="14" w:author="AMISSAH Genevieve" w:date="2019-01-10T12:23:00Z">
              <w:r>
                <w:rPr>
                  <w:rFonts w:ascii="Calibri" w:hAnsi="Calibri"/>
                  <w:b/>
                  <w:sz w:val="24"/>
                </w:rPr>
                <w:t>ARCHIVE BOXES</w:t>
              </w:r>
            </w:ins>
            <w:del w:id="15" w:author="AMISSAH Genevieve" w:date="2019-01-10T10:51:00Z">
              <w:r w:rsidR="00B01808" w:rsidDel="00CC13A4">
                <w:rPr>
                  <w:rFonts w:ascii="Calibri" w:hAnsi="Calibri"/>
                  <w:b/>
                  <w:sz w:val="24"/>
                </w:rPr>
                <w:delText>PAPER CLIPS</w:delText>
              </w:r>
            </w:del>
            <w:del w:id="16"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A621E11" w14:textId="77777777" w:rsidR="000B5886" w:rsidRDefault="000B5886" w:rsidP="002E57D1">
            <w:pPr>
              <w:pStyle w:val="DefaultStyle"/>
              <w:spacing w:line="240" w:lineRule="auto"/>
              <w:rPr>
                <w:ins w:id="17" w:author="AMISSAH Genevieve" w:date="2019-01-10T12:10:00Z"/>
                <w:rFonts w:ascii="Century Gothic" w:hAnsi="Century Gothic"/>
                <w:b/>
                <w:sz w:val="20"/>
              </w:rPr>
            </w:pPr>
          </w:p>
          <w:p w14:paraId="31285F93" w14:textId="77777777" w:rsidR="000B5886" w:rsidRDefault="000B5886" w:rsidP="002E57D1">
            <w:pPr>
              <w:pStyle w:val="DefaultStyle"/>
              <w:spacing w:line="240" w:lineRule="auto"/>
              <w:rPr>
                <w:ins w:id="18" w:author="AMISSAH Genevieve" w:date="2019-01-10T12:10:00Z"/>
                <w:rFonts w:ascii="Century Gothic" w:hAnsi="Century Gothic"/>
                <w:b/>
                <w:sz w:val="20"/>
              </w:rPr>
            </w:pPr>
          </w:p>
          <w:p w14:paraId="74E75301" w14:textId="77777777" w:rsidR="009522F0" w:rsidDel="002F2D6C" w:rsidRDefault="002B67A1" w:rsidP="002E57D1">
            <w:pPr>
              <w:pStyle w:val="DefaultStyle"/>
              <w:spacing w:line="240" w:lineRule="auto"/>
              <w:rPr>
                <w:del w:id="19" w:author="AMISSAH Genevieve" w:date="2019-01-10T10:56:00Z"/>
                <w:rFonts w:ascii="Century Gothic" w:hAnsi="Century Gothic"/>
                <w:b/>
                <w:sz w:val="20"/>
              </w:rPr>
            </w:pPr>
            <w:ins w:id="20" w:author="AMISSAH Genevieve" w:date="2019-01-10T12:24:00Z">
              <w:r>
                <w:rPr>
                  <w:rFonts w:ascii="Century Gothic" w:hAnsi="Century Gothic"/>
                  <w:b/>
                  <w:sz w:val="20"/>
                </w:rPr>
                <w:t>5000 BOXES</w:t>
              </w:r>
            </w:ins>
          </w:p>
          <w:p w14:paraId="69684DF0" w14:textId="77777777" w:rsidR="009522F0" w:rsidDel="002F2D6C" w:rsidRDefault="009522F0" w:rsidP="002E57D1">
            <w:pPr>
              <w:pStyle w:val="DefaultStyle"/>
              <w:spacing w:line="240" w:lineRule="auto"/>
              <w:rPr>
                <w:del w:id="21" w:author="AMISSAH Genevieve" w:date="2019-01-10T10:56:00Z"/>
                <w:rFonts w:ascii="Century Gothic" w:hAnsi="Century Gothic"/>
                <w:b/>
                <w:sz w:val="20"/>
              </w:rPr>
            </w:pPr>
          </w:p>
          <w:p w14:paraId="6182E4B3" w14:textId="77777777" w:rsidR="00833E03" w:rsidDel="002F2D6C" w:rsidRDefault="00B01808" w:rsidP="002E57D1">
            <w:pPr>
              <w:pStyle w:val="DefaultStyle"/>
              <w:spacing w:line="240" w:lineRule="auto"/>
              <w:rPr>
                <w:del w:id="22" w:author="AMISSAH Genevieve" w:date="2019-01-10T10:56:00Z"/>
                <w:rFonts w:ascii="Century Gothic" w:hAnsi="Century Gothic"/>
                <w:b/>
                <w:sz w:val="20"/>
              </w:rPr>
            </w:pPr>
            <w:del w:id="23"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4" w:author="OBENG Sandra" w:date="2019-01-10T10:47:00Z">
              <w:del w:id="25" w:author="AMISSAH Genevieve" w:date="2019-01-10T10:51:00Z">
                <w:r w:rsidDel="00CC13A4">
                  <w:rPr>
                    <w:rFonts w:ascii="Century Gothic" w:hAnsi="Century Gothic"/>
                    <w:b/>
                    <w:sz w:val="20"/>
                  </w:rPr>
                  <w:delText>pkt</w:delText>
                </w:r>
              </w:del>
            </w:ins>
            <w:ins w:id="26" w:author="OBENG Sandra" w:date="2019-01-10T10:48:00Z">
              <w:del w:id="27" w:author="AMISSAH Genevieve" w:date="2019-01-10T10:56:00Z">
                <w:r w:rsidDel="002F2D6C">
                  <w:rPr>
                    <w:rFonts w:ascii="Century Gothic" w:hAnsi="Century Gothic"/>
                    <w:b/>
                    <w:sz w:val="20"/>
                  </w:rPr>
                  <w:delText xml:space="preserve"> </w:delText>
                </w:r>
              </w:del>
            </w:ins>
            <w:del w:id="28" w:author="AMISSAH Genevieve" w:date="2019-01-10T10:56:00Z">
              <w:r w:rsidR="00055B00" w:rsidDel="002F2D6C">
                <w:rPr>
                  <w:rFonts w:ascii="Century Gothic" w:hAnsi="Century Gothic"/>
                  <w:b/>
                  <w:sz w:val="20"/>
                </w:rPr>
                <w:delText xml:space="preserve"> </w:delText>
              </w:r>
            </w:del>
          </w:p>
          <w:p w14:paraId="758C922C" w14:textId="77777777" w:rsidR="00833E03" w:rsidRDefault="00833E03" w:rsidP="002E57D1">
            <w:pPr>
              <w:pStyle w:val="DefaultStyle"/>
              <w:spacing w:line="240" w:lineRule="auto"/>
              <w:rPr>
                <w:rFonts w:ascii="Century Gothic" w:hAnsi="Century Gothic"/>
                <w:b/>
                <w:sz w:val="20"/>
              </w:rPr>
            </w:pPr>
          </w:p>
          <w:p w14:paraId="2CD09873"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59752DFF"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7F726EA4" w14:textId="77777777" w:rsidR="00756048" w:rsidRPr="00FC4AD0" w:rsidRDefault="00756048" w:rsidP="00C90284">
            <w:pPr>
              <w:pStyle w:val="DefaultStyle"/>
              <w:spacing w:line="240" w:lineRule="auto"/>
              <w:rPr>
                <w:rFonts w:ascii="Century Gothic" w:hAnsi="Century Gothic"/>
                <w:sz w:val="20"/>
              </w:rPr>
            </w:pPr>
          </w:p>
        </w:tc>
      </w:tr>
    </w:tbl>
    <w:p w14:paraId="2B88FA32" w14:textId="77777777" w:rsidR="00DA0F03" w:rsidRPr="00FC4AD0" w:rsidDel="003E7B5D" w:rsidRDefault="00DA0F03" w:rsidP="00C90284">
      <w:pPr>
        <w:pStyle w:val="DefaultStyle"/>
        <w:rPr>
          <w:del w:id="29" w:author="OBENG Sandra" w:date="2019-01-08T11:09:00Z"/>
          <w:rFonts w:ascii="Century Gothic" w:hAnsi="Century Gothic"/>
          <w:sz w:val="18"/>
          <w:szCs w:val="18"/>
        </w:rPr>
      </w:pPr>
    </w:p>
    <w:p w14:paraId="40F318D8" w14:textId="77777777" w:rsidR="00D54BA3" w:rsidRDefault="00D54BA3" w:rsidP="005B36B3">
      <w:pPr>
        <w:pStyle w:val="Subtitle"/>
      </w:pPr>
    </w:p>
    <w:p w14:paraId="490CF7A7"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11858BB3" w14:textId="77777777" w:rsidR="00923CCC" w:rsidRDefault="00923CCC" w:rsidP="005E4EB4">
      <w:pPr>
        <w:pStyle w:val="DefaultStyle"/>
        <w:tabs>
          <w:tab w:val="right" w:pos="9072"/>
        </w:tabs>
        <w:spacing w:after="120" w:line="276" w:lineRule="auto"/>
        <w:rPr>
          <w:rFonts w:ascii="Century Gothic" w:hAnsi="Century Gothic"/>
          <w:sz w:val="20"/>
        </w:rPr>
      </w:pPr>
    </w:p>
    <w:p w14:paraId="4B4D1730"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677F5903" w14:textId="77777777" w:rsidR="00923CCC" w:rsidRDefault="00923CCC" w:rsidP="005E4EB4">
      <w:pPr>
        <w:pStyle w:val="DefaultStyle"/>
        <w:tabs>
          <w:tab w:val="right" w:pos="9072"/>
        </w:tabs>
        <w:spacing w:after="120" w:line="276" w:lineRule="auto"/>
        <w:rPr>
          <w:rFonts w:ascii="Century Gothic" w:hAnsi="Century Gothic"/>
          <w:sz w:val="20"/>
        </w:rPr>
      </w:pPr>
    </w:p>
    <w:p w14:paraId="1B86BA5C"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67E7D9D7" w14:textId="77777777" w:rsidTr="00C90284">
        <w:trPr>
          <w:cantSplit/>
          <w:jc w:val="center"/>
        </w:trPr>
        <w:tc>
          <w:tcPr>
            <w:tcW w:w="4809" w:type="dxa"/>
            <w:tcBorders>
              <w:right w:val="single" w:sz="12" w:space="0" w:color="00000A"/>
            </w:tcBorders>
            <w:shd w:val="clear" w:color="auto" w:fill="FFFFFF"/>
          </w:tcPr>
          <w:p w14:paraId="1AA80EFA"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3C533F19"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60A87759" w14:textId="77777777" w:rsidR="0062270F" w:rsidRPr="00FC4AD0" w:rsidRDefault="0062270F" w:rsidP="0062270F">
            <w:pPr>
              <w:pStyle w:val="DefaultStyle"/>
              <w:spacing w:line="276" w:lineRule="auto"/>
              <w:rPr>
                <w:rFonts w:ascii="Century Gothic" w:hAnsi="Century Gothic"/>
                <w:sz w:val="20"/>
              </w:rPr>
            </w:pPr>
          </w:p>
          <w:p w14:paraId="39F7864C"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EA118DF" w14:textId="77777777" w:rsidTr="00C90284">
        <w:trPr>
          <w:cantSplit/>
          <w:trHeight w:val="332"/>
          <w:jc w:val="center"/>
        </w:trPr>
        <w:tc>
          <w:tcPr>
            <w:tcW w:w="4809" w:type="dxa"/>
            <w:tcBorders>
              <w:right w:val="single" w:sz="12" w:space="0" w:color="00000A"/>
            </w:tcBorders>
            <w:shd w:val="clear" w:color="auto" w:fill="FFFFFF"/>
          </w:tcPr>
          <w:p w14:paraId="449CEAD7"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52EA1CDC" w14:textId="77777777" w:rsidR="0062270F" w:rsidRPr="00FC4AD0" w:rsidRDefault="0062270F" w:rsidP="0062270F">
            <w:pPr>
              <w:pStyle w:val="DefaultStyle"/>
              <w:spacing w:line="276" w:lineRule="auto"/>
              <w:rPr>
                <w:rFonts w:ascii="Century Gothic" w:hAnsi="Century Gothic"/>
                <w:sz w:val="20"/>
              </w:rPr>
            </w:pPr>
          </w:p>
          <w:p w14:paraId="7A620D31"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042ED42" w14:textId="77777777" w:rsidTr="00C90284">
        <w:trPr>
          <w:cantSplit/>
          <w:trHeight w:val="395"/>
          <w:jc w:val="center"/>
        </w:trPr>
        <w:tc>
          <w:tcPr>
            <w:tcW w:w="4809" w:type="dxa"/>
            <w:tcBorders>
              <w:right w:val="single" w:sz="12" w:space="0" w:color="00000A"/>
            </w:tcBorders>
            <w:shd w:val="clear" w:color="auto" w:fill="FFFFFF"/>
          </w:tcPr>
          <w:p w14:paraId="2543F775"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3B79122E" w14:textId="77777777" w:rsidR="0062270F" w:rsidRPr="00FC4AD0" w:rsidRDefault="0062270F" w:rsidP="0062270F">
            <w:pPr>
              <w:pStyle w:val="DefaultStyle"/>
              <w:spacing w:line="276" w:lineRule="auto"/>
              <w:jc w:val="right"/>
              <w:rPr>
                <w:rFonts w:ascii="Century Gothic" w:hAnsi="Century Gothic"/>
                <w:sz w:val="20"/>
              </w:rPr>
            </w:pPr>
          </w:p>
          <w:p w14:paraId="2EBB3DE9"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32409061" w14:textId="77777777" w:rsidTr="00CD0AAD">
        <w:trPr>
          <w:cantSplit/>
          <w:trHeight w:val="530"/>
          <w:jc w:val="center"/>
        </w:trPr>
        <w:tc>
          <w:tcPr>
            <w:tcW w:w="4809" w:type="dxa"/>
            <w:tcBorders>
              <w:right w:val="single" w:sz="12" w:space="0" w:color="00000A"/>
            </w:tcBorders>
            <w:shd w:val="clear" w:color="auto" w:fill="FFFFFF"/>
          </w:tcPr>
          <w:p w14:paraId="0294E01C" w14:textId="77777777" w:rsidR="0062270F" w:rsidRPr="00FC4AD0" w:rsidRDefault="0062270F" w:rsidP="0062270F">
            <w:pPr>
              <w:pStyle w:val="DefaultStyle"/>
              <w:spacing w:line="276" w:lineRule="auto"/>
              <w:jc w:val="both"/>
              <w:rPr>
                <w:rFonts w:ascii="Century Gothic" w:hAnsi="Century Gothic"/>
                <w:sz w:val="20"/>
              </w:rPr>
            </w:pPr>
          </w:p>
          <w:p w14:paraId="24665190"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0453CE6C" w14:textId="77777777" w:rsidR="0062270F" w:rsidRPr="00FC4AD0" w:rsidRDefault="0062270F" w:rsidP="0062270F">
            <w:pPr>
              <w:pStyle w:val="DefaultStyle"/>
              <w:spacing w:line="276" w:lineRule="auto"/>
              <w:jc w:val="center"/>
              <w:rPr>
                <w:rFonts w:ascii="Century Gothic" w:hAnsi="Century Gothic"/>
                <w:sz w:val="20"/>
              </w:rPr>
            </w:pPr>
          </w:p>
          <w:p w14:paraId="1E22A5D5" w14:textId="77777777" w:rsidR="0062270F" w:rsidRPr="00FC4AD0" w:rsidRDefault="0062270F" w:rsidP="0062270F">
            <w:pPr>
              <w:pStyle w:val="DefaultStyle"/>
              <w:spacing w:line="276" w:lineRule="auto"/>
              <w:rPr>
                <w:rFonts w:ascii="Century Gothic" w:hAnsi="Century Gothic"/>
                <w:sz w:val="20"/>
              </w:rPr>
            </w:pPr>
          </w:p>
        </w:tc>
      </w:tr>
    </w:tbl>
    <w:p w14:paraId="71EFB553"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140C141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E6A544C"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4030C113" w14:textId="77777777" w:rsidR="007910E7" w:rsidRPr="00DA0F03" w:rsidRDefault="007910E7" w:rsidP="00DA0F03">
      <w:pPr>
        <w:pStyle w:val="NormalWeb"/>
        <w:spacing w:line="360" w:lineRule="auto"/>
        <w:jc w:val="both"/>
        <w:rPr>
          <w:rFonts w:ascii="Century Gothic" w:hAnsi="Century Gothic"/>
          <w:sz w:val="20"/>
          <w:szCs w:val="20"/>
        </w:rPr>
      </w:pPr>
    </w:p>
    <w:p w14:paraId="296BCB19"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275B45B7" w14:textId="77777777" w:rsidR="008A47C9" w:rsidRDefault="008A47C9" w:rsidP="00C51171">
      <w:pPr>
        <w:pStyle w:val="DefaultStyle"/>
        <w:tabs>
          <w:tab w:val="right" w:pos="8789"/>
        </w:tabs>
        <w:spacing w:line="360" w:lineRule="auto"/>
        <w:rPr>
          <w:rFonts w:ascii="Century Gothic" w:hAnsi="Century Gothic"/>
          <w:sz w:val="20"/>
        </w:rPr>
      </w:pPr>
    </w:p>
    <w:p w14:paraId="738E49D4"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34B34DBE"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D4A754F" w14:textId="77777777" w:rsidTr="0062270F">
        <w:trPr>
          <w:cantSplit/>
          <w:jc w:val="center"/>
        </w:trPr>
        <w:tc>
          <w:tcPr>
            <w:tcW w:w="3045" w:type="dxa"/>
            <w:shd w:val="clear" w:color="auto" w:fill="FFFFFF"/>
          </w:tcPr>
          <w:p w14:paraId="5DBA3216" w14:textId="77777777" w:rsidR="0062270F" w:rsidRPr="00FC4AD0" w:rsidRDefault="0062270F" w:rsidP="00C51171">
            <w:pPr>
              <w:pStyle w:val="DefaultStyle"/>
              <w:tabs>
                <w:tab w:val="right" w:pos="8789"/>
              </w:tabs>
              <w:spacing w:line="360" w:lineRule="auto"/>
              <w:rPr>
                <w:rFonts w:ascii="Century Gothic" w:hAnsi="Century Gothic"/>
                <w:sz w:val="20"/>
              </w:rPr>
            </w:pPr>
          </w:p>
          <w:p w14:paraId="4B205B72"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3360FC0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2AB0992B" w14:textId="77777777" w:rsidR="0062270F" w:rsidRPr="00FC4AD0" w:rsidRDefault="0062270F" w:rsidP="00C51171">
            <w:pPr>
              <w:pStyle w:val="DefaultStyle"/>
              <w:tabs>
                <w:tab w:val="right" w:pos="8789"/>
              </w:tabs>
              <w:spacing w:line="360" w:lineRule="auto"/>
              <w:rPr>
                <w:rFonts w:ascii="Century Gothic" w:hAnsi="Century Gothic"/>
                <w:sz w:val="20"/>
              </w:rPr>
            </w:pPr>
          </w:p>
          <w:p w14:paraId="53F0C230"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565694C9"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5296CBB2" w14:textId="77777777" w:rsidR="0062270F" w:rsidRPr="00FC4AD0" w:rsidRDefault="0062270F" w:rsidP="00C51171">
            <w:pPr>
              <w:pStyle w:val="DefaultStyle"/>
              <w:tabs>
                <w:tab w:val="right" w:pos="8789"/>
              </w:tabs>
              <w:spacing w:line="360" w:lineRule="auto"/>
              <w:rPr>
                <w:rFonts w:ascii="Century Gothic" w:hAnsi="Century Gothic"/>
                <w:sz w:val="20"/>
              </w:rPr>
            </w:pPr>
          </w:p>
          <w:p w14:paraId="7E113BFC"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763727F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3D04D41F"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2C8365EA" w14:textId="77777777" w:rsidR="00A96528" w:rsidRPr="00FC4AD0" w:rsidRDefault="00A96528">
      <w:pPr>
        <w:pStyle w:val="DefaultStyle"/>
        <w:spacing w:line="276" w:lineRule="auto"/>
        <w:jc w:val="both"/>
        <w:rPr>
          <w:rFonts w:ascii="Century Gothic" w:hAnsi="Century Gothic"/>
          <w:sz w:val="20"/>
        </w:rPr>
      </w:pPr>
    </w:p>
    <w:p w14:paraId="47E9928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66A8358A"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5E1AD4CF"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4662F5B2"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D78881A"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40A307F"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5F37D49"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291A2AD2"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BE970D6"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59AA49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0" w:name="__UnoMark__2709_2135027740"/>
      <w:bookmarkStart w:id="31" w:name="__UnoMark__1070_1933893160"/>
      <w:bookmarkEnd w:id="30"/>
      <w:bookmarkEnd w:id="31"/>
    </w:p>
    <w:p w14:paraId="48A8655B" w14:textId="77777777" w:rsidR="00923CCC" w:rsidRDefault="00923CCC">
      <w:pPr>
        <w:pStyle w:val="DefaultStyle"/>
        <w:spacing w:line="276" w:lineRule="auto"/>
        <w:jc w:val="right"/>
        <w:rPr>
          <w:rFonts w:ascii="Century Gothic" w:hAnsi="Century Gothic"/>
          <w:b/>
          <w:sz w:val="20"/>
        </w:rPr>
      </w:pPr>
    </w:p>
    <w:p w14:paraId="7F4538AF" w14:textId="77777777" w:rsidR="00923CCC" w:rsidRDefault="00923CCC">
      <w:pPr>
        <w:pStyle w:val="DefaultStyle"/>
        <w:spacing w:line="276" w:lineRule="auto"/>
        <w:jc w:val="right"/>
        <w:rPr>
          <w:rFonts w:ascii="Century Gothic" w:hAnsi="Century Gothic"/>
          <w:b/>
          <w:sz w:val="20"/>
        </w:rPr>
      </w:pPr>
    </w:p>
    <w:p w14:paraId="1D9C8F9B"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1A3DF4DE" w14:textId="77777777" w:rsidR="00A96528" w:rsidRPr="00FC4AD0" w:rsidRDefault="00A96528">
      <w:pPr>
        <w:pStyle w:val="DefaultStyle"/>
        <w:spacing w:line="276" w:lineRule="auto"/>
        <w:rPr>
          <w:rFonts w:ascii="Century Gothic" w:hAnsi="Century Gothic"/>
          <w:sz w:val="20"/>
        </w:rPr>
      </w:pPr>
    </w:p>
    <w:p w14:paraId="55E7AE08" w14:textId="77777777" w:rsidR="00784176" w:rsidRDefault="00784176">
      <w:pPr>
        <w:pStyle w:val="DefaultStyle"/>
        <w:spacing w:line="276" w:lineRule="auto"/>
        <w:rPr>
          <w:ins w:id="32" w:author="YAKUBU-GUMERY Yussif" w:date="2016-06-02T10:29:00Z"/>
          <w:rFonts w:ascii="Century Gothic" w:hAnsi="Century Gothic"/>
          <w:sz w:val="20"/>
        </w:rPr>
      </w:pPr>
    </w:p>
    <w:p w14:paraId="340C4A64" w14:textId="77777777" w:rsidR="003138DD" w:rsidRDefault="003138DD">
      <w:pPr>
        <w:pStyle w:val="DefaultStyle"/>
        <w:spacing w:line="276" w:lineRule="auto"/>
        <w:rPr>
          <w:ins w:id="33" w:author="YAKUBU-GUMERY Yussif" w:date="2016-06-02T10:29:00Z"/>
          <w:rFonts w:ascii="Century Gothic" w:hAnsi="Century Gothic"/>
          <w:sz w:val="20"/>
        </w:rPr>
      </w:pPr>
    </w:p>
    <w:p w14:paraId="568E9DDE" w14:textId="77777777" w:rsidR="003138DD" w:rsidRDefault="003138DD">
      <w:pPr>
        <w:pStyle w:val="DefaultStyle"/>
        <w:spacing w:line="276" w:lineRule="auto"/>
        <w:rPr>
          <w:ins w:id="34" w:author="YAKUBU-GUMERY Yussif" w:date="2016-06-02T10:29:00Z"/>
          <w:rFonts w:ascii="Century Gothic" w:hAnsi="Century Gothic"/>
          <w:sz w:val="20"/>
        </w:rPr>
      </w:pPr>
    </w:p>
    <w:p w14:paraId="384B28B0" w14:textId="77777777" w:rsidR="003138DD" w:rsidRPr="00FC4AD0" w:rsidRDefault="003138DD">
      <w:pPr>
        <w:pStyle w:val="DefaultStyle"/>
        <w:spacing w:line="276" w:lineRule="auto"/>
        <w:rPr>
          <w:rFonts w:ascii="Century Gothic" w:hAnsi="Century Gothic"/>
          <w:sz w:val="20"/>
        </w:rPr>
      </w:pPr>
    </w:p>
    <w:p w14:paraId="3664B60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50A77545" w14:textId="77777777" w:rsidR="00A96528" w:rsidRPr="00FC4AD0" w:rsidRDefault="00A96528">
      <w:pPr>
        <w:pStyle w:val="DefaultStyle"/>
        <w:spacing w:line="276" w:lineRule="auto"/>
        <w:rPr>
          <w:rFonts w:ascii="Century Gothic" w:hAnsi="Century Gothic"/>
          <w:sz w:val="20"/>
        </w:rPr>
      </w:pPr>
    </w:p>
    <w:p w14:paraId="434AAC49"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ins w:id="35" w:author="AMISSAH Genevieve" w:date="2019-01-10T11:26:00Z">
        <w:r w:rsidR="002B67A1">
          <w:rPr>
            <w:rFonts w:ascii="Century Gothic" w:hAnsi="Century Gothic"/>
            <w:b/>
            <w:sz w:val="20"/>
          </w:rPr>
          <w:t>35</w:t>
        </w:r>
      </w:ins>
      <w:del w:id="36" w:author="AMISSAH Genevieve" w:date="2019-01-10T11:26:00Z">
        <w:r w:rsidR="00B01808" w:rsidDel="00B054DC">
          <w:rPr>
            <w:rFonts w:ascii="Century Gothic" w:hAnsi="Century Gothic"/>
            <w:b/>
            <w:sz w:val="20"/>
          </w:rPr>
          <w:delText>2</w:delText>
        </w:r>
      </w:del>
      <w:del w:id="37" w:author="AMISSAH Genevieve" w:date="2019-01-10T10:51:00Z">
        <w:r w:rsidR="00B01808" w:rsidDel="00CC13A4">
          <w:rPr>
            <w:rFonts w:ascii="Century Gothic" w:hAnsi="Century Gothic"/>
            <w:b/>
            <w:sz w:val="20"/>
          </w:rPr>
          <w:delText>0</w:delText>
        </w:r>
      </w:del>
    </w:p>
    <w:p w14:paraId="22C04CA8" w14:textId="77777777" w:rsidR="00A96528" w:rsidRPr="00FC4AD0" w:rsidRDefault="00A96528">
      <w:pPr>
        <w:pStyle w:val="DefaultStyle"/>
        <w:spacing w:line="276" w:lineRule="auto"/>
        <w:jc w:val="center"/>
        <w:rPr>
          <w:rFonts w:ascii="Century Gothic" w:hAnsi="Century Gothic"/>
          <w:sz w:val="20"/>
        </w:rPr>
      </w:pPr>
    </w:p>
    <w:p w14:paraId="46497E3B"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C7C75ED" w14:textId="77777777" w:rsidR="00A96528" w:rsidRPr="00FC4AD0" w:rsidRDefault="00A96528">
      <w:pPr>
        <w:pStyle w:val="DefaultStyle"/>
        <w:spacing w:line="276" w:lineRule="auto"/>
        <w:jc w:val="both"/>
        <w:rPr>
          <w:rFonts w:ascii="Century Gothic" w:hAnsi="Century Gothic"/>
          <w:sz w:val="20"/>
        </w:rPr>
      </w:pPr>
    </w:p>
    <w:p w14:paraId="1DC4CC6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21E36ECE"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38" w:author="OBENG Sandra" w:date="2017-02-15T10:30:00Z">
        <w:r>
          <w:rPr>
            <w:rFonts w:ascii="Century Gothic" w:hAnsi="Century Gothic"/>
            <w:sz w:val="20"/>
          </w:rPr>
          <w:tab/>
        </w:r>
      </w:ins>
    </w:p>
    <w:p w14:paraId="2D1E9C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0A5FB435" w14:textId="77777777" w:rsidR="00A96528" w:rsidRPr="00FC4AD0" w:rsidRDefault="00A96528">
      <w:pPr>
        <w:pStyle w:val="DefaultStyle"/>
        <w:spacing w:line="276" w:lineRule="auto"/>
        <w:jc w:val="both"/>
        <w:rPr>
          <w:rFonts w:ascii="Century Gothic" w:hAnsi="Century Gothic"/>
          <w:sz w:val="20"/>
        </w:rPr>
      </w:pPr>
    </w:p>
    <w:p w14:paraId="1491147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1CCC0B4E" w14:textId="77777777" w:rsidR="00B1127C" w:rsidRDefault="00B1127C">
      <w:pPr>
        <w:pStyle w:val="DefaultStyle"/>
        <w:spacing w:line="276" w:lineRule="auto"/>
        <w:jc w:val="both"/>
        <w:rPr>
          <w:rFonts w:ascii="Century Gothic" w:hAnsi="Century Gothic"/>
          <w:sz w:val="20"/>
        </w:rPr>
      </w:pPr>
    </w:p>
    <w:p w14:paraId="5ADA678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07C2AF17" w14:textId="77777777" w:rsidR="00A96528" w:rsidRPr="00FC4AD0" w:rsidRDefault="00A96528">
      <w:pPr>
        <w:pStyle w:val="DefaultStyle"/>
        <w:spacing w:line="276" w:lineRule="auto"/>
        <w:jc w:val="both"/>
        <w:rPr>
          <w:rFonts w:ascii="Century Gothic" w:hAnsi="Century Gothic"/>
          <w:sz w:val="20"/>
        </w:rPr>
      </w:pPr>
    </w:p>
    <w:p w14:paraId="52C3C1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3ADB6670" w14:textId="77777777" w:rsidR="00A96528" w:rsidRPr="00FC4AD0" w:rsidRDefault="00A96528">
      <w:pPr>
        <w:pStyle w:val="DefaultStyle"/>
        <w:spacing w:line="276" w:lineRule="auto"/>
        <w:jc w:val="both"/>
        <w:rPr>
          <w:rFonts w:ascii="Century Gothic" w:hAnsi="Century Gothic"/>
          <w:sz w:val="20"/>
        </w:rPr>
      </w:pPr>
    </w:p>
    <w:p w14:paraId="0DF5AAC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24A4A6AD" w14:textId="77777777" w:rsidR="00A96528" w:rsidRPr="00FC4AD0" w:rsidRDefault="00A96528">
      <w:pPr>
        <w:pStyle w:val="DefaultStyle"/>
        <w:spacing w:line="276" w:lineRule="auto"/>
        <w:jc w:val="both"/>
        <w:rPr>
          <w:rFonts w:ascii="Century Gothic" w:hAnsi="Century Gothic"/>
          <w:sz w:val="20"/>
        </w:rPr>
      </w:pPr>
    </w:p>
    <w:p w14:paraId="5B9AF84A"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334069F" w14:textId="77777777" w:rsidR="00A96528" w:rsidRPr="00FC4AD0" w:rsidRDefault="00A96528">
      <w:pPr>
        <w:pStyle w:val="DefaultStyle"/>
        <w:spacing w:line="276" w:lineRule="auto"/>
        <w:jc w:val="both"/>
        <w:rPr>
          <w:rFonts w:ascii="Century Gothic" w:hAnsi="Century Gothic"/>
          <w:sz w:val="20"/>
        </w:rPr>
      </w:pPr>
    </w:p>
    <w:p w14:paraId="5DEEF680"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33736631" w14:textId="77777777" w:rsidR="009C7A1D" w:rsidRPr="00FC4AD0" w:rsidRDefault="009C7A1D">
      <w:pPr>
        <w:pStyle w:val="DefaultStyle"/>
        <w:spacing w:line="276" w:lineRule="auto"/>
        <w:jc w:val="both"/>
        <w:rPr>
          <w:rFonts w:ascii="Century Gothic" w:hAnsi="Century Gothic"/>
          <w:sz w:val="20"/>
        </w:rPr>
      </w:pPr>
    </w:p>
    <w:p w14:paraId="6D242989" w14:textId="77777777" w:rsidR="009C7A1D" w:rsidRPr="00FC4AD0" w:rsidRDefault="009C7A1D">
      <w:pPr>
        <w:pStyle w:val="DefaultStyle"/>
        <w:spacing w:line="276" w:lineRule="auto"/>
        <w:jc w:val="both"/>
        <w:rPr>
          <w:rFonts w:ascii="Century Gothic" w:hAnsi="Century Gothic"/>
          <w:sz w:val="20"/>
        </w:rPr>
      </w:pPr>
    </w:p>
    <w:p w14:paraId="1F5A4E67" w14:textId="77777777" w:rsidR="009C7A1D" w:rsidRPr="00FC4AD0" w:rsidRDefault="009C7A1D">
      <w:pPr>
        <w:pStyle w:val="DefaultStyle"/>
        <w:spacing w:line="276" w:lineRule="auto"/>
        <w:jc w:val="both"/>
        <w:rPr>
          <w:rFonts w:ascii="Century Gothic" w:hAnsi="Century Gothic"/>
          <w:sz w:val="20"/>
        </w:rPr>
      </w:pPr>
    </w:p>
    <w:p w14:paraId="667E92F7" w14:textId="77777777" w:rsidR="009C7A1D" w:rsidRPr="00FC4AD0" w:rsidRDefault="009C7A1D">
      <w:pPr>
        <w:pStyle w:val="DefaultStyle"/>
        <w:spacing w:line="276" w:lineRule="auto"/>
        <w:jc w:val="both"/>
        <w:rPr>
          <w:rFonts w:ascii="Century Gothic" w:hAnsi="Century Gothic"/>
          <w:sz w:val="20"/>
        </w:rPr>
      </w:pPr>
    </w:p>
    <w:p w14:paraId="20D90DDC" w14:textId="77777777" w:rsidR="009C7A1D" w:rsidRPr="00FC4AD0" w:rsidRDefault="009C7A1D">
      <w:pPr>
        <w:pStyle w:val="DefaultStyle"/>
        <w:spacing w:line="276" w:lineRule="auto"/>
        <w:jc w:val="both"/>
        <w:rPr>
          <w:rFonts w:ascii="Century Gothic" w:hAnsi="Century Gothic"/>
          <w:sz w:val="20"/>
        </w:rPr>
      </w:pPr>
    </w:p>
    <w:p w14:paraId="41F57BA0" w14:textId="77777777" w:rsidR="009C7A1D" w:rsidRPr="00FC4AD0" w:rsidRDefault="009C7A1D">
      <w:pPr>
        <w:pStyle w:val="DefaultStyle"/>
        <w:spacing w:line="276" w:lineRule="auto"/>
        <w:jc w:val="both"/>
        <w:rPr>
          <w:rFonts w:ascii="Century Gothic" w:hAnsi="Century Gothic"/>
          <w:sz w:val="20"/>
        </w:rPr>
      </w:pPr>
    </w:p>
    <w:p w14:paraId="019486A4" w14:textId="77777777" w:rsidR="009C7A1D" w:rsidRPr="00FC4AD0" w:rsidRDefault="009C7A1D">
      <w:pPr>
        <w:pStyle w:val="DefaultStyle"/>
        <w:spacing w:line="276" w:lineRule="auto"/>
        <w:jc w:val="both"/>
        <w:rPr>
          <w:rFonts w:ascii="Century Gothic" w:hAnsi="Century Gothic"/>
          <w:sz w:val="20"/>
        </w:rPr>
      </w:pPr>
    </w:p>
    <w:p w14:paraId="39FDE911" w14:textId="77777777" w:rsidR="009C7A1D" w:rsidRPr="00A7692C" w:rsidRDefault="009C7A1D">
      <w:pPr>
        <w:pStyle w:val="DefaultStyle"/>
        <w:spacing w:line="276" w:lineRule="auto"/>
        <w:jc w:val="both"/>
        <w:rPr>
          <w:rFonts w:ascii="Century Gothic" w:hAnsi="Century Gothic"/>
          <w:i/>
          <w:sz w:val="20"/>
        </w:rPr>
      </w:pPr>
    </w:p>
    <w:p w14:paraId="5CE30073" w14:textId="77777777" w:rsidR="009C7A1D" w:rsidRPr="00FC4AD0" w:rsidRDefault="009C7A1D">
      <w:pPr>
        <w:pStyle w:val="DefaultStyle"/>
        <w:spacing w:line="276" w:lineRule="auto"/>
        <w:jc w:val="both"/>
        <w:rPr>
          <w:rFonts w:ascii="Century Gothic" w:hAnsi="Century Gothic"/>
          <w:sz w:val="20"/>
        </w:rPr>
      </w:pPr>
    </w:p>
    <w:p w14:paraId="0B9527D4"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6828C" w14:textId="77777777" w:rsidR="00525AFA" w:rsidRDefault="00525AFA" w:rsidP="009B2008">
      <w:pPr>
        <w:spacing w:after="0" w:line="240" w:lineRule="auto"/>
      </w:pPr>
      <w:r>
        <w:separator/>
      </w:r>
    </w:p>
  </w:endnote>
  <w:endnote w:type="continuationSeparator" w:id="0">
    <w:p w14:paraId="2BB7D9AF" w14:textId="77777777" w:rsidR="00525AFA" w:rsidRDefault="00525AFA"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36ACCA5A"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39" w:author="AMISSAH Genevieve" w:date="2019-01-10T10:52:00Z">
          <w:r w:rsidR="002B67A1">
            <w:rPr>
              <w:rFonts w:ascii="Century Gothic" w:hAnsi="Century Gothic"/>
              <w:b/>
              <w:sz w:val="20"/>
            </w:rPr>
            <w:t>35</w:t>
          </w:r>
        </w:ins>
        <w:del w:id="40"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1DDB9F23"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5A0A4" w14:textId="77777777" w:rsidR="00525AFA" w:rsidRDefault="00525AFA" w:rsidP="009B2008">
      <w:pPr>
        <w:spacing w:after="0" w:line="240" w:lineRule="auto"/>
      </w:pPr>
      <w:r>
        <w:separator/>
      </w:r>
    </w:p>
  </w:footnote>
  <w:footnote w:type="continuationSeparator" w:id="0">
    <w:p w14:paraId="63A438F5" w14:textId="77777777" w:rsidR="00525AFA" w:rsidRDefault="00525AFA"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B5886"/>
    <w:rsid w:val="000C37A1"/>
    <w:rsid w:val="000D2157"/>
    <w:rsid w:val="00157F26"/>
    <w:rsid w:val="00174831"/>
    <w:rsid w:val="001B54F5"/>
    <w:rsid w:val="001E32C7"/>
    <w:rsid w:val="001E3D80"/>
    <w:rsid w:val="001E67E7"/>
    <w:rsid w:val="001E748B"/>
    <w:rsid w:val="00226BF2"/>
    <w:rsid w:val="00233BC7"/>
    <w:rsid w:val="00260E70"/>
    <w:rsid w:val="00295A91"/>
    <w:rsid w:val="002B67A1"/>
    <w:rsid w:val="002B6F55"/>
    <w:rsid w:val="002D7BD9"/>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25AFA"/>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5473D"/>
    <w:rsid w:val="00860FC5"/>
    <w:rsid w:val="008669C5"/>
    <w:rsid w:val="008701CC"/>
    <w:rsid w:val="008736F1"/>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971"/>
    <w:rsid w:val="00A13E2A"/>
    <w:rsid w:val="00A23B9D"/>
    <w:rsid w:val="00A545C6"/>
    <w:rsid w:val="00A56DC1"/>
    <w:rsid w:val="00A67B5A"/>
    <w:rsid w:val="00A67C07"/>
    <w:rsid w:val="00A758F0"/>
    <w:rsid w:val="00A760CD"/>
    <w:rsid w:val="00A7692C"/>
    <w:rsid w:val="00A82BA1"/>
    <w:rsid w:val="00A8645A"/>
    <w:rsid w:val="00A96528"/>
    <w:rsid w:val="00AA4A73"/>
    <w:rsid w:val="00AC2961"/>
    <w:rsid w:val="00AC4002"/>
    <w:rsid w:val="00AD0128"/>
    <w:rsid w:val="00AD4CB9"/>
    <w:rsid w:val="00AF7118"/>
    <w:rsid w:val="00B01808"/>
    <w:rsid w:val="00B054DC"/>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57B0E"/>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97E375"/>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D91C6-0E59-45B1-BEC6-05DDE9B0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849</Words>
  <Characters>4840</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2019-01-11T13:40:00Z</dcterms:created>
  <dcterms:modified xsi:type="dcterms:W3CDTF">2019-01-11T13:40:00Z</dcterms:modified>
</cp:coreProperties>
</file>