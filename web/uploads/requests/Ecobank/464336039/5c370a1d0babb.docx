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rsidR="00A96528" w:rsidRPr="00FC4AD0" w:rsidRDefault="00A96528">
      <w:pPr>
        <w:pStyle w:val="DefaultStyle"/>
        <w:spacing w:line="276" w:lineRule="auto"/>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295A91">
        <w:rPr>
          <w:rFonts w:ascii="Century Gothic" w:hAnsi="Century Gothic"/>
          <w:b/>
          <w:sz w:val="20"/>
        </w:rPr>
        <w:t>01</w:t>
      </w:r>
    </w:p>
    <w:p w:rsidR="00813687" w:rsidRDefault="00813687">
      <w:pPr>
        <w:pStyle w:val="DefaultStyle"/>
        <w:spacing w:line="276" w:lineRule="auto"/>
        <w:rPr>
          <w:ins w:id="0" w:author="OBENG Sandra" w:date="2019-01-08T10:45:00Z"/>
          <w:rFonts w:ascii="Century Gothic" w:hAnsi="Century Gothic"/>
          <w:b/>
          <w:sz w:val="20"/>
        </w:rPr>
      </w:pP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295A91">
        <w:rPr>
          <w:rFonts w:ascii="Century Gothic" w:hAnsi="Century Gothic"/>
          <w:sz w:val="20"/>
          <w:vertAlign w:val="superscript"/>
          <w:rPrChange w:id="1" w:author="OBENG Sandra" w:date="2019-01-08T10:29:00Z">
            <w:rPr>
              <w:rFonts w:ascii="Century Gothic" w:hAnsi="Century Gothic"/>
              <w:sz w:val="20"/>
            </w:rPr>
          </w:rPrChange>
        </w:rPr>
        <w:t>th</w:t>
      </w:r>
      <w:r w:rsidR="00295A91">
        <w:rPr>
          <w:rFonts w:ascii="Century Gothic" w:hAnsi="Century Gothic"/>
          <w:sz w:val="20"/>
        </w:rPr>
        <w:t xml:space="preserve"> Jan 2019</w:t>
      </w:r>
    </w:p>
    <w:p w:rsidR="00A96528" w:rsidRPr="00FC4AD0" w:rsidRDefault="00A96528">
      <w:pPr>
        <w:pStyle w:val="DefaultStyle"/>
        <w:spacing w:line="276" w:lineRule="auto"/>
        <w:jc w:val="both"/>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2" w:author="OFORI George" w:date="2016-02-22T09:10:00Z">
        <w:r w:rsidRPr="00FC4AD0" w:rsidDel="00EA420B">
          <w:rPr>
            <w:rFonts w:ascii="Century Gothic" w:hAnsi="Century Gothic"/>
            <w:sz w:val="20"/>
          </w:rPr>
          <w:delText xml:space="preserve"> </w:delText>
        </w:r>
      </w:del>
    </w:p>
    <w:p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813687">
        <w:rPr>
          <w:rFonts w:ascii="Century Gothic" w:hAnsi="Century Gothic"/>
          <w:color w:val="auto"/>
          <w:sz w:val="20"/>
          <w:rPrChange w:id="3" w:author="OBENG Sandra" w:date="2019-01-08T10:46:00Z">
            <w:rPr>
              <w:rFonts w:ascii="Century Gothic" w:hAnsi="Century Gothic"/>
              <w:sz w:val="20"/>
            </w:rPr>
          </w:rPrChange>
        </w:rPr>
        <w:t>2</w:t>
      </w:r>
      <w:r w:rsidR="00295A91" w:rsidRPr="00813687">
        <w:rPr>
          <w:rFonts w:ascii="Century Gothic" w:hAnsi="Century Gothic"/>
          <w:color w:val="auto"/>
          <w:sz w:val="20"/>
          <w:rPrChange w:id="4" w:author="OBENG Sandra" w:date="2019-01-08T10:46:00Z">
            <w:rPr>
              <w:rFonts w:ascii="Century Gothic" w:hAnsi="Century Gothic"/>
              <w:sz w:val="20"/>
            </w:rPr>
          </w:rPrChange>
        </w:rPr>
        <w:t>4th</w:t>
      </w:r>
      <w:r w:rsidR="00EA5157" w:rsidRPr="00813687">
        <w:rPr>
          <w:rFonts w:ascii="Century Gothic" w:hAnsi="Century Gothic"/>
          <w:color w:val="auto"/>
          <w:sz w:val="20"/>
          <w:rPrChange w:id="5" w:author="OBENG Sandra" w:date="2019-01-08T10:46:00Z">
            <w:rPr>
              <w:rFonts w:ascii="Century Gothic" w:hAnsi="Century Gothic"/>
              <w:sz w:val="20"/>
            </w:rPr>
          </w:rPrChange>
        </w:rPr>
        <w:t xml:space="preserve"> </w:t>
      </w:r>
      <w:r w:rsidR="00295A91" w:rsidRPr="00813687">
        <w:rPr>
          <w:rFonts w:ascii="Century Gothic" w:hAnsi="Century Gothic"/>
          <w:color w:val="auto"/>
          <w:sz w:val="20"/>
          <w:rPrChange w:id="6" w:author="OBENG Sandra" w:date="2019-01-08T10:46:00Z">
            <w:rPr>
              <w:rFonts w:ascii="Century Gothic" w:hAnsi="Century Gothic"/>
              <w:sz w:val="20"/>
            </w:rPr>
          </w:rPrChange>
        </w:rPr>
        <w:t>Jan</w:t>
      </w:r>
      <w:r w:rsidR="00472FB3" w:rsidRPr="00813687">
        <w:rPr>
          <w:rFonts w:ascii="Century Gothic" w:hAnsi="Century Gothic"/>
          <w:color w:val="auto"/>
          <w:sz w:val="20"/>
          <w:rPrChange w:id="7" w:author="OBENG Sandra" w:date="2019-01-08T10:46:00Z">
            <w:rPr>
              <w:rFonts w:ascii="Century Gothic" w:hAnsi="Century Gothic"/>
              <w:sz w:val="20"/>
            </w:rPr>
          </w:rPrChange>
        </w:rPr>
        <w:t>, 201</w:t>
      </w:r>
      <w:r w:rsidR="00295A91" w:rsidRPr="00813687">
        <w:rPr>
          <w:rFonts w:ascii="Century Gothic" w:hAnsi="Century Gothic"/>
          <w:color w:val="auto"/>
          <w:sz w:val="20"/>
          <w:rPrChange w:id="8" w:author="OBENG Sandra" w:date="2019-01-08T10:46:00Z">
            <w:rPr>
              <w:rFonts w:ascii="Century Gothic" w:hAnsi="Century Gothic"/>
              <w:sz w:val="20"/>
            </w:rPr>
          </w:rPrChange>
        </w:rPr>
        <w:t>9</w:t>
      </w:r>
      <w:r w:rsidR="00FF53B1" w:rsidRPr="00813687">
        <w:rPr>
          <w:rFonts w:ascii="Century Gothic" w:hAnsi="Century Gothic"/>
          <w:color w:val="auto"/>
          <w:sz w:val="20"/>
          <w:rPrChange w:id="9" w:author="OBENG Sandra" w:date="2019-01-08T10:46:00Z">
            <w:rPr>
              <w:rFonts w:ascii="Century Gothic" w:hAnsi="Century Gothic"/>
              <w:sz w:val="20"/>
            </w:rPr>
          </w:rPrChange>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rsidR="00A96528" w:rsidRPr="00FC4AD0" w:rsidRDefault="00A96528">
      <w:pPr>
        <w:pStyle w:val="DefaultStyle"/>
        <w:spacing w:line="276" w:lineRule="auto"/>
        <w:rPr>
          <w:rFonts w:ascii="Century Gothic" w:hAnsi="Century Gothic"/>
          <w:sz w:val="20"/>
        </w:rPr>
      </w:pPr>
    </w:p>
    <w:p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rsidR="00A96528" w:rsidRPr="00FC4AD0" w:rsidRDefault="00A96528">
      <w:pPr>
        <w:pStyle w:val="Header"/>
        <w:tabs>
          <w:tab w:val="left" w:pos="720"/>
        </w:tabs>
        <w:spacing w:line="276" w:lineRule="auto"/>
        <w:rPr>
          <w:rFonts w:ascii="Century Gothic" w:hAnsi="Century Gothic"/>
          <w:sz w:val="20"/>
        </w:rPr>
      </w:pPr>
    </w:p>
    <w:p w:rsidR="005D79B3" w:rsidRPr="00FC4AD0" w:rsidRDefault="005D79B3">
      <w:pPr>
        <w:pStyle w:val="Header"/>
        <w:tabs>
          <w:tab w:val="left" w:pos="720"/>
        </w:tabs>
        <w:spacing w:line="276" w:lineRule="auto"/>
        <w:rPr>
          <w:rFonts w:ascii="Century Gothic" w:hAnsi="Century Gothic"/>
          <w:sz w:val="20"/>
        </w:rPr>
      </w:pPr>
    </w:p>
    <w:p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rsidR="00EA5157" w:rsidRDefault="00EA5157">
      <w:pPr>
        <w:pStyle w:val="Header"/>
        <w:tabs>
          <w:tab w:val="left" w:pos="720"/>
        </w:tabs>
        <w:spacing w:line="276" w:lineRule="auto"/>
        <w:rPr>
          <w:rFonts w:ascii="Century Gothic" w:hAnsi="Century Gothic"/>
          <w:sz w:val="20"/>
        </w:rPr>
      </w:pPr>
    </w:p>
    <w:p w:rsidR="00EA5157" w:rsidRDefault="00EA5157">
      <w:pPr>
        <w:pStyle w:val="Header"/>
        <w:tabs>
          <w:tab w:val="left" w:pos="720"/>
        </w:tabs>
        <w:spacing w:line="276" w:lineRule="auto"/>
        <w:rPr>
          <w:rFonts w:ascii="Century Gothic" w:hAnsi="Century Gothic"/>
          <w:sz w:val="20"/>
        </w:rPr>
      </w:pPr>
    </w:p>
    <w:p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rsidR="00EA5157" w:rsidRPr="00FC4AD0" w:rsidDel="00A758F0" w:rsidRDefault="00EA5157">
      <w:pPr>
        <w:pStyle w:val="Header"/>
        <w:tabs>
          <w:tab w:val="left" w:pos="720"/>
        </w:tabs>
        <w:spacing w:line="276" w:lineRule="auto"/>
        <w:rPr>
          <w:del w:id="10" w:author="OBENG Sandra" w:date="2017-02-15T10:29:00Z"/>
          <w:rFonts w:ascii="Century Gothic" w:hAnsi="Century Gothic"/>
          <w:sz w:val="20"/>
        </w:rPr>
      </w:pPr>
    </w:p>
    <w:p w:rsidR="00A96528" w:rsidRPr="00FC4AD0" w:rsidDel="00A758F0" w:rsidRDefault="00A96528">
      <w:pPr>
        <w:pStyle w:val="Heading2"/>
        <w:spacing w:line="276" w:lineRule="auto"/>
        <w:rPr>
          <w:del w:id="11" w:author="OBENG Sandra" w:date="2017-02-15T10:29:00Z"/>
          <w:rFonts w:ascii="Century Gothic" w:hAnsi="Century Gothic"/>
          <w:sz w:val="20"/>
        </w:rPr>
      </w:pPr>
    </w:p>
    <w:p w:rsidR="005D79B3" w:rsidRPr="00FC4AD0" w:rsidDel="00A758F0" w:rsidRDefault="005D79B3">
      <w:pPr>
        <w:pStyle w:val="Header1"/>
        <w:spacing w:after="0" w:line="276" w:lineRule="auto"/>
        <w:rPr>
          <w:del w:id="12" w:author="OBENG Sandra" w:date="2017-02-15T10:29:00Z"/>
          <w:rFonts w:ascii="Century Gothic" w:hAnsi="Century Gothic"/>
          <w:sz w:val="20"/>
        </w:rPr>
      </w:pPr>
    </w:p>
    <w:p w:rsidR="00D54BA3" w:rsidDel="00A758F0" w:rsidRDefault="00D54BA3" w:rsidP="00FC4AD0">
      <w:pPr>
        <w:pStyle w:val="DefaultStyle"/>
        <w:spacing w:line="276" w:lineRule="auto"/>
        <w:rPr>
          <w:del w:id="13" w:author="OBENG Sandra" w:date="2017-02-15T10:29:00Z"/>
          <w:rFonts w:ascii="Century Gothic" w:hAnsi="Century Gothic"/>
          <w:sz w:val="20"/>
        </w:rPr>
      </w:pPr>
    </w:p>
    <w:p w:rsidR="00D54BA3" w:rsidRDefault="00D54BA3" w:rsidP="00FC4AD0">
      <w:pPr>
        <w:pStyle w:val="DefaultStyle"/>
        <w:spacing w:line="276" w:lineRule="auto"/>
        <w:rPr>
          <w:rFonts w:ascii="Century Gothic" w:hAnsi="Century Gothic"/>
          <w:sz w:val="20"/>
        </w:rPr>
      </w:pPr>
    </w:p>
    <w:p w:rsidR="00D54BA3" w:rsidRPr="00FC4AD0" w:rsidRDefault="00D54BA3" w:rsidP="00FC4AD0">
      <w:pPr>
        <w:pStyle w:val="DefaultStyle"/>
        <w:spacing w:line="276" w:lineRule="auto"/>
        <w:rPr>
          <w:rFonts w:ascii="Century Gothic" w:hAnsi="Century Gothic"/>
          <w:sz w:val="20"/>
        </w:rPr>
      </w:pPr>
    </w:p>
    <w:p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rsidR="00A96528" w:rsidRPr="00FC4AD0" w:rsidRDefault="00A96528">
      <w:pPr>
        <w:pStyle w:val="TOAHeading"/>
        <w:tabs>
          <w:tab w:val="right" w:pos="9072"/>
        </w:tabs>
        <w:suppressAutoHyphens w:val="0"/>
        <w:rPr>
          <w:rFonts w:ascii="Century Gothic" w:hAnsi="Century Gothic"/>
          <w:sz w:val="20"/>
        </w:rPr>
      </w:pPr>
    </w:p>
    <w:p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EGH/ BNK/ RFQ /JAN/2019 0001</w:t>
      </w:r>
    </w:p>
    <w:p w:rsidR="00813687" w:rsidRDefault="00813687">
      <w:pPr>
        <w:pStyle w:val="DefaultStyle"/>
        <w:rPr>
          <w:rFonts w:ascii="Century Gothic" w:hAnsi="Century Gothic"/>
          <w:b/>
          <w:sz w:val="20"/>
        </w:rPr>
      </w:pPr>
    </w:p>
    <w:p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813687">
        <w:rPr>
          <w:rFonts w:ascii="Century Gothic" w:hAnsi="Century Gothic"/>
          <w:sz w:val="20"/>
          <w:vertAlign w:val="superscript"/>
          <w:rPrChange w:id="14" w:author="OBENG Sandra" w:date="2019-01-08T10:41:00Z">
            <w:rPr>
              <w:rFonts w:ascii="Century Gothic" w:hAnsi="Century Gothic"/>
              <w:sz w:val="20"/>
            </w:rPr>
          </w:rPrChange>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rsidR="00A96528" w:rsidRPr="00FC4AD0" w:rsidRDefault="00A96528">
      <w:pPr>
        <w:pStyle w:val="DefaultStyle"/>
        <w:rPr>
          <w:rFonts w:ascii="Century Gothic" w:hAnsi="Century Gothic"/>
          <w:sz w:val="18"/>
          <w:szCs w:val="18"/>
        </w:rPr>
      </w:pPr>
    </w:p>
    <w:p w:rsidR="005E4EB4" w:rsidRDefault="005E4EB4">
      <w:pPr>
        <w:pStyle w:val="DefaultStyle"/>
        <w:rPr>
          <w:rFonts w:ascii="Century Gothic" w:hAnsi="Century Gothic"/>
          <w:sz w:val="20"/>
        </w:rPr>
      </w:pPr>
    </w:p>
    <w:p w:rsidR="00D54BA3" w:rsidRPr="00FC4AD0" w:rsidRDefault="00D54BA3">
      <w:pPr>
        <w:pStyle w:val="DefaultStyle"/>
        <w:rPr>
          <w:rFonts w:ascii="Century Gothic" w:hAnsi="Century Gothic"/>
          <w:sz w:val="20"/>
        </w:rPr>
      </w:pPr>
    </w:p>
    <w:p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1B54F5">
        <w:rPr>
          <w:rFonts w:ascii="Century Gothic" w:hAnsi="Century Gothic"/>
          <w:sz w:val="20"/>
          <w:vertAlign w:val="superscript"/>
          <w:rPrChange w:id="15" w:author="OBENG Sandra" w:date="2019-01-08T10:50:00Z">
            <w:rPr>
              <w:rFonts w:ascii="Century Gothic" w:hAnsi="Century Gothic"/>
              <w:sz w:val="20"/>
            </w:rPr>
          </w:rPrChange>
        </w:rPr>
        <w:t>th</w:t>
      </w:r>
      <w:r w:rsidR="001B54F5">
        <w:rPr>
          <w:rFonts w:ascii="Century Gothic" w:hAnsi="Century Gothic"/>
          <w:sz w:val="20"/>
        </w:rPr>
        <w:t xml:space="preserve"> Janu</w:t>
      </w:r>
      <w:bookmarkStart w:id="16" w:name="_GoBack"/>
      <w:bookmarkEnd w:id="16"/>
      <w:r w:rsidR="001B54F5">
        <w:rPr>
          <w:rFonts w:ascii="Century Gothic" w:hAnsi="Century Gothic"/>
          <w:sz w:val="20"/>
        </w:rPr>
        <w:t>ary 2019</w:t>
      </w:r>
      <w:r w:rsidR="005B36B3">
        <w:rPr>
          <w:rFonts w:ascii="Century Gothic" w:hAnsi="Century Gothic"/>
          <w:sz w:val="20"/>
        </w:rPr>
        <w:t xml:space="preserve"> </w:t>
      </w:r>
      <w:r w:rsidRPr="00FC4AD0">
        <w:rPr>
          <w:rFonts w:ascii="Century Gothic" w:hAnsi="Century Gothic"/>
          <w:sz w:val="20"/>
        </w:rPr>
        <w:t>("the RFQ") the Goods detailed below.</w:t>
      </w:r>
    </w:p>
    <w:p w:rsidR="00A96528" w:rsidRPr="00FC4AD0" w:rsidRDefault="00A96528">
      <w:pPr>
        <w:pStyle w:val="DefaultStyle"/>
        <w:spacing w:line="276" w:lineRule="auto"/>
        <w:jc w:val="both"/>
        <w:rPr>
          <w:rFonts w:ascii="Century Gothic" w:hAnsi="Century Gothic"/>
          <w:sz w:val="20"/>
        </w:rPr>
      </w:pPr>
    </w:p>
    <w:p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80"/>
        <w:gridCol w:w="1009"/>
        <w:gridCol w:w="1499"/>
        <w:gridCol w:w="1517"/>
      </w:tblGrid>
      <w:tr w:rsidR="00A96528" w:rsidRPr="00FC4AD0"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rsidTr="0075604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rsidR="00813687" w:rsidRDefault="00813687" w:rsidP="00A758F0">
            <w:pPr>
              <w:pStyle w:val="DefaultStyle"/>
              <w:tabs>
                <w:tab w:val="center" w:pos="224"/>
              </w:tabs>
              <w:spacing w:line="240" w:lineRule="auto"/>
              <w:rPr>
                <w:ins w:id="17" w:author="OBENG Sandra" w:date="2019-01-08T10:48:00Z"/>
                <w:rFonts w:ascii="Century Gothic" w:hAnsi="Century Gothic"/>
                <w:b/>
                <w:sz w:val="20"/>
              </w:rPr>
            </w:pPr>
          </w:p>
          <w:p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rsidR="00756048" w:rsidRDefault="00756048" w:rsidP="00C90284">
            <w:pPr>
              <w:pStyle w:val="DefaultStyle"/>
              <w:spacing w:line="240" w:lineRule="auto"/>
              <w:jc w:val="center"/>
              <w:rPr>
                <w:rFonts w:ascii="Century Gothic" w:hAnsi="Century Gothic"/>
                <w:b/>
                <w:sz w:val="20"/>
              </w:rPr>
            </w:pPr>
          </w:p>
          <w:p w:rsidR="00756048" w:rsidRDefault="00756048" w:rsidP="002E57D1">
            <w:pPr>
              <w:pStyle w:val="DefaultStyle"/>
              <w:spacing w:line="240" w:lineRule="auto"/>
              <w:rPr>
                <w:rFonts w:ascii="Century Gothic" w:hAnsi="Century Gothic"/>
                <w:b/>
                <w:sz w:val="20"/>
              </w:rPr>
            </w:pPr>
          </w:p>
          <w:p w:rsidR="00756048" w:rsidRDefault="00756048" w:rsidP="002E57D1">
            <w:pPr>
              <w:pStyle w:val="DefaultStyle"/>
              <w:spacing w:line="240" w:lineRule="auto"/>
              <w:rPr>
                <w:rFonts w:ascii="Century Gothic" w:hAnsi="Century Gothic"/>
                <w:b/>
                <w:sz w:val="20"/>
              </w:rPr>
            </w:pPr>
          </w:p>
          <w:p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rsidR="00756048" w:rsidRPr="00813687" w:rsidRDefault="00994698" w:rsidP="00994698">
            <w:pPr>
              <w:rPr>
                <w:rFonts w:ascii="Century Gothic" w:hAnsi="Century Gothic" w:cs="Calibri"/>
                <w:b/>
                <w:color w:val="000000"/>
                <w:sz w:val="20"/>
                <w:szCs w:val="20"/>
              </w:rPr>
            </w:pPr>
            <w:r w:rsidRPr="00813687">
              <w:rPr>
                <w:rFonts w:ascii="Calibri" w:hAnsi="Calibri"/>
                <w:b/>
                <w:sz w:val="24"/>
                <w:rPrChange w:id="18" w:author="OBENG Sandra" w:date="2019-01-08T10:48:00Z">
                  <w:rPr>
                    <w:rFonts w:ascii="Calibri" w:hAnsi="Calibri"/>
                    <w:color w:val="000000"/>
                  </w:rPr>
                </w:rPrChange>
              </w:rPr>
              <w:t xml:space="preserve">staplers </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rsidR="00994698" w:rsidRDefault="00994698" w:rsidP="002E57D1">
            <w:pPr>
              <w:pStyle w:val="DefaultStyle"/>
              <w:spacing w:line="240" w:lineRule="auto"/>
              <w:rPr>
                <w:ins w:id="19" w:author="OBENG Sandra" w:date="2017-02-17T09:29:00Z"/>
                <w:rFonts w:ascii="Century Gothic" w:hAnsi="Century Gothic"/>
                <w:b/>
                <w:sz w:val="20"/>
              </w:rPr>
            </w:pPr>
          </w:p>
          <w:p w:rsidR="00994698" w:rsidRDefault="00994698" w:rsidP="002E57D1">
            <w:pPr>
              <w:pStyle w:val="DefaultStyle"/>
              <w:spacing w:line="240" w:lineRule="auto"/>
              <w:rPr>
                <w:ins w:id="20" w:author="OBENG Sandra" w:date="2017-02-17T09:29:00Z"/>
                <w:rFonts w:ascii="Century Gothic" w:hAnsi="Century Gothic"/>
                <w:b/>
                <w:sz w:val="20"/>
              </w:rPr>
            </w:pPr>
          </w:p>
          <w:p w:rsidR="00833E03" w:rsidRDefault="00994698" w:rsidP="002E57D1">
            <w:pPr>
              <w:pStyle w:val="DefaultStyle"/>
              <w:spacing w:line="240" w:lineRule="auto"/>
              <w:rPr>
                <w:rFonts w:ascii="Century Gothic" w:hAnsi="Century Gothic"/>
                <w:b/>
                <w:sz w:val="20"/>
              </w:rPr>
            </w:pPr>
            <w:r>
              <w:rPr>
                <w:rFonts w:ascii="Century Gothic" w:hAnsi="Century Gothic"/>
                <w:b/>
                <w:sz w:val="20"/>
              </w:rPr>
              <w:t xml:space="preserve">50 </w:t>
            </w:r>
            <w:r w:rsidR="00833E03">
              <w:rPr>
                <w:rFonts w:ascii="Century Gothic" w:hAnsi="Century Gothic"/>
                <w:b/>
                <w:sz w:val="20"/>
              </w:rPr>
              <w:t>pcs</w:t>
            </w:r>
          </w:p>
          <w:p w:rsidR="00833E03" w:rsidRDefault="00833E03" w:rsidP="002E57D1">
            <w:pPr>
              <w:pStyle w:val="DefaultStyle"/>
              <w:spacing w:line="240" w:lineRule="auto"/>
              <w:rPr>
                <w:rFonts w:ascii="Century Gothic" w:hAnsi="Century Gothic"/>
                <w:b/>
                <w:sz w:val="20"/>
              </w:rPr>
            </w:pPr>
          </w:p>
          <w:p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rsidR="00756048" w:rsidRPr="00FC4AD0" w:rsidRDefault="00756048" w:rsidP="00C90284">
            <w:pPr>
              <w:pStyle w:val="DefaultStyle"/>
              <w:spacing w:line="240" w:lineRule="auto"/>
              <w:rPr>
                <w:rFonts w:ascii="Century Gothic" w:hAnsi="Century Gothic"/>
                <w:sz w:val="20"/>
              </w:rPr>
            </w:pPr>
          </w:p>
        </w:tc>
      </w:tr>
    </w:tbl>
    <w:p w:rsidR="00DA0F03" w:rsidRPr="00FC4AD0" w:rsidRDefault="00DA0F03" w:rsidP="00C90284">
      <w:pPr>
        <w:pStyle w:val="DefaultStyle"/>
        <w:rPr>
          <w:rFonts w:ascii="Century Gothic" w:hAnsi="Century Gothic"/>
          <w:sz w:val="18"/>
          <w:szCs w:val="18"/>
        </w:rPr>
      </w:pPr>
    </w:p>
    <w:p w:rsidR="00D54BA3" w:rsidRDefault="00D54BA3" w:rsidP="005B36B3">
      <w:pPr>
        <w:pStyle w:val="Subtitle"/>
      </w:pPr>
    </w:p>
    <w:p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rsidR="00923CCC" w:rsidRDefault="00923CCC" w:rsidP="005E4EB4">
      <w:pPr>
        <w:pStyle w:val="DefaultStyle"/>
        <w:tabs>
          <w:tab w:val="right" w:pos="9072"/>
        </w:tabs>
        <w:spacing w:after="120" w:line="276" w:lineRule="auto"/>
        <w:rPr>
          <w:rFonts w:ascii="Century Gothic" w:hAnsi="Century Gothic"/>
          <w:sz w:val="20"/>
        </w:rPr>
      </w:pPr>
    </w:p>
    <w:p w:rsidR="00923CCC" w:rsidRDefault="00923CCC" w:rsidP="00A758F0">
      <w:pPr>
        <w:pStyle w:val="DefaultStyle"/>
        <w:tabs>
          <w:tab w:val="right" w:pos="9072"/>
        </w:tabs>
        <w:spacing w:after="120" w:line="276" w:lineRule="auto"/>
        <w:jc w:val="center"/>
        <w:rPr>
          <w:rFonts w:ascii="Century Gothic" w:hAnsi="Century Gothic"/>
          <w:sz w:val="20"/>
        </w:rPr>
      </w:pPr>
    </w:p>
    <w:p w:rsidR="00923CCC" w:rsidRDefault="00923CCC" w:rsidP="005E4EB4">
      <w:pPr>
        <w:pStyle w:val="DefaultStyle"/>
        <w:tabs>
          <w:tab w:val="right" w:pos="9072"/>
        </w:tabs>
        <w:spacing w:after="120" w:line="276" w:lineRule="auto"/>
        <w:rPr>
          <w:rFonts w:ascii="Century Gothic" w:hAnsi="Century Gothic"/>
          <w:sz w:val="20"/>
        </w:rPr>
      </w:pPr>
    </w:p>
    <w:p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rsidTr="00C90284">
        <w:trPr>
          <w:cantSplit/>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90284">
        <w:trPr>
          <w:cantSplit/>
          <w:trHeight w:val="332"/>
          <w:jc w:val="center"/>
        </w:trPr>
        <w:tc>
          <w:tcPr>
            <w:tcW w:w="4809" w:type="dxa"/>
            <w:tcBorders>
              <w:right w:val="single" w:sz="12" w:space="0" w:color="00000A"/>
            </w:tcBorders>
            <w:shd w:val="clear" w:color="auto" w:fill="FFFFFF"/>
          </w:tcPr>
          <w:p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90284">
        <w:trPr>
          <w:cantSplit/>
          <w:trHeight w:val="395"/>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w:t>
            </w:r>
            <w:proofErr w:type="gramStart"/>
            <w:r w:rsidRPr="00FC4AD0">
              <w:rPr>
                <w:rFonts w:ascii="Century Gothic" w:hAnsi="Century Gothic"/>
                <w:sz w:val="20"/>
              </w:rPr>
              <w:t>_%</w:t>
            </w:r>
            <w:proofErr w:type="gramEnd"/>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jc w:val="right"/>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D0AAD">
        <w:trPr>
          <w:cantSplit/>
          <w:trHeight w:val="530"/>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p>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rsidR="0062270F" w:rsidRPr="00FC4AD0" w:rsidRDefault="0062270F" w:rsidP="0062270F">
            <w:pPr>
              <w:pStyle w:val="DefaultStyle"/>
              <w:spacing w:line="276" w:lineRule="auto"/>
              <w:jc w:val="center"/>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bl>
    <w:p w:rsidR="00D82EF6" w:rsidRDefault="00D82EF6" w:rsidP="00DA0F03">
      <w:pPr>
        <w:pStyle w:val="NormalWeb"/>
        <w:spacing w:line="360" w:lineRule="auto"/>
        <w:jc w:val="both"/>
        <w:rPr>
          <w:rFonts w:ascii="Century Gothic" w:hAnsi="Century Gothic" w:cs="Times New Roman"/>
          <w:color w:val="00000A"/>
          <w:sz w:val="20"/>
          <w:szCs w:val="20"/>
          <w:lang w:val="en-GB"/>
        </w:rPr>
      </w:pPr>
    </w:p>
    <w:p w:rsidR="00D82EF6" w:rsidRDefault="00D82EF6" w:rsidP="00DA0F03">
      <w:pPr>
        <w:pStyle w:val="NormalWeb"/>
        <w:spacing w:line="360" w:lineRule="auto"/>
        <w:jc w:val="both"/>
        <w:rPr>
          <w:rFonts w:ascii="Century Gothic" w:hAnsi="Century Gothic" w:cs="Times New Roman"/>
          <w:color w:val="00000A"/>
          <w:sz w:val="20"/>
          <w:szCs w:val="20"/>
          <w:lang w:val="en-GB"/>
        </w:rPr>
      </w:pPr>
    </w:p>
    <w:p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lastRenderedPageBreak/>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rsidR="007910E7" w:rsidRPr="00DA0F03" w:rsidRDefault="007910E7" w:rsidP="00DA0F03">
      <w:pPr>
        <w:pStyle w:val="NormalWeb"/>
        <w:spacing w:line="360" w:lineRule="auto"/>
        <w:jc w:val="both"/>
        <w:rPr>
          <w:rFonts w:ascii="Century Gothic" w:hAnsi="Century Gothic"/>
          <w:sz w:val="20"/>
          <w:szCs w:val="20"/>
        </w:rPr>
      </w:pPr>
    </w:p>
    <w:p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rsidR="008A47C9" w:rsidRDefault="008A47C9" w:rsidP="00C51171">
      <w:pPr>
        <w:pStyle w:val="DefaultStyle"/>
        <w:tabs>
          <w:tab w:val="right" w:pos="8789"/>
        </w:tabs>
        <w:spacing w:line="360" w:lineRule="auto"/>
        <w:rPr>
          <w:rFonts w:ascii="Century Gothic" w:hAnsi="Century Gothic"/>
          <w:sz w:val="20"/>
        </w:rPr>
      </w:pPr>
    </w:p>
    <w:p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62"/>
        <w:gridCol w:w="3262"/>
        <w:gridCol w:w="2610"/>
      </w:tblGrid>
      <w:tr w:rsidR="0062270F" w:rsidRPr="00FC4AD0" w:rsidTr="0062270F">
        <w:trPr>
          <w:cantSplit/>
          <w:jc w:val="center"/>
        </w:trPr>
        <w:tc>
          <w:tcPr>
            <w:tcW w:w="3045"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rsidR="0062270F" w:rsidRPr="00FC4AD0" w:rsidRDefault="0062270F" w:rsidP="00C51171">
            <w:pPr>
              <w:pStyle w:val="DefaultStyle"/>
              <w:tabs>
                <w:tab w:val="right" w:pos="8789"/>
              </w:tabs>
              <w:spacing w:line="360" w:lineRule="auto"/>
              <w:rPr>
                <w:rFonts w:ascii="Century Gothic" w:hAnsi="Century Gothic"/>
                <w:sz w:val="20"/>
              </w:rPr>
            </w:pPr>
          </w:p>
        </w:tc>
      </w:tr>
    </w:tbl>
    <w:p w:rsidR="00A96528" w:rsidRPr="00FC4AD0" w:rsidRDefault="00A96528">
      <w:pPr>
        <w:pStyle w:val="DefaultStyle"/>
        <w:spacing w:line="276" w:lineRule="auto"/>
        <w:jc w:val="both"/>
        <w:rPr>
          <w:rFonts w:ascii="Century Gothic" w:hAnsi="Century Gothic"/>
          <w:sz w:val="20"/>
        </w:rPr>
      </w:pP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21" w:name="__UnoMark__2709_2135027740"/>
      <w:bookmarkStart w:id="22" w:name="__UnoMark__1070_1933893160"/>
      <w:bookmarkEnd w:id="21"/>
      <w:bookmarkEnd w:id="22"/>
    </w:p>
    <w:p w:rsidR="00923CCC" w:rsidRDefault="00923CCC">
      <w:pPr>
        <w:pStyle w:val="DefaultStyle"/>
        <w:spacing w:line="276" w:lineRule="auto"/>
        <w:jc w:val="right"/>
        <w:rPr>
          <w:rFonts w:ascii="Century Gothic" w:hAnsi="Century Gothic"/>
          <w:b/>
          <w:sz w:val="20"/>
        </w:rPr>
      </w:pPr>
    </w:p>
    <w:p w:rsidR="00923CCC" w:rsidRDefault="00923CCC">
      <w:pPr>
        <w:pStyle w:val="DefaultStyle"/>
        <w:spacing w:line="276" w:lineRule="auto"/>
        <w:jc w:val="right"/>
        <w:rPr>
          <w:rFonts w:ascii="Century Gothic" w:hAnsi="Century Gothic"/>
          <w:b/>
          <w:sz w:val="20"/>
        </w:rPr>
      </w:pPr>
    </w:p>
    <w:p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rsidR="00A96528" w:rsidRPr="00FC4AD0" w:rsidRDefault="00A96528">
      <w:pPr>
        <w:pStyle w:val="DefaultStyle"/>
        <w:spacing w:line="276" w:lineRule="auto"/>
        <w:rPr>
          <w:rFonts w:ascii="Century Gothic" w:hAnsi="Century Gothic"/>
          <w:sz w:val="20"/>
        </w:rPr>
      </w:pPr>
    </w:p>
    <w:p w:rsidR="00784176" w:rsidRDefault="00784176">
      <w:pPr>
        <w:pStyle w:val="DefaultStyle"/>
        <w:spacing w:line="276" w:lineRule="auto"/>
        <w:rPr>
          <w:ins w:id="23" w:author="YAKUBU-GUMERY Yussif" w:date="2016-06-02T10:29:00Z"/>
          <w:rFonts w:ascii="Century Gothic" w:hAnsi="Century Gothic"/>
          <w:sz w:val="20"/>
        </w:rPr>
      </w:pPr>
    </w:p>
    <w:p w:rsidR="003138DD" w:rsidRDefault="003138DD">
      <w:pPr>
        <w:pStyle w:val="DefaultStyle"/>
        <w:spacing w:line="276" w:lineRule="auto"/>
        <w:rPr>
          <w:ins w:id="24" w:author="YAKUBU-GUMERY Yussif" w:date="2016-06-02T10:29:00Z"/>
          <w:rFonts w:ascii="Century Gothic" w:hAnsi="Century Gothic"/>
          <w:sz w:val="20"/>
        </w:rPr>
      </w:pPr>
    </w:p>
    <w:p w:rsidR="003138DD" w:rsidRDefault="003138DD">
      <w:pPr>
        <w:pStyle w:val="DefaultStyle"/>
        <w:spacing w:line="276" w:lineRule="auto"/>
        <w:rPr>
          <w:ins w:id="25" w:author="YAKUBU-GUMERY Yussif" w:date="2016-06-02T10:29:00Z"/>
          <w:rFonts w:ascii="Century Gothic" w:hAnsi="Century Gothic"/>
          <w:sz w:val="20"/>
        </w:rPr>
      </w:pPr>
    </w:p>
    <w:p w:rsidR="003138DD" w:rsidRPr="00FC4AD0" w:rsidRDefault="003138DD">
      <w:pPr>
        <w:pStyle w:val="DefaultStyle"/>
        <w:spacing w:line="276" w:lineRule="auto"/>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rsidR="00A96528" w:rsidRPr="00FC4AD0" w:rsidRDefault="00A96528">
      <w:pPr>
        <w:pStyle w:val="DefaultStyle"/>
        <w:spacing w:line="276" w:lineRule="auto"/>
        <w:rPr>
          <w:rFonts w:ascii="Century Gothic" w:hAnsi="Century Gothic"/>
          <w:sz w:val="20"/>
        </w:rPr>
      </w:pPr>
    </w:p>
    <w:p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0001</w:t>
      </w:r>
    </w:p>
    <w:p w:rsidR="00A96528" w:rsidRPr="00FC4AD0" w:rsidRDefault="00A96528">
      <w:pPr>
        <w:pStyle w:val="DefaultStyle"/>
        <w:spacing w:line="276" w:lineRule="auto"/>
        <w:jc w:val="center"/>
        <w:rPr>
          <w:rFonts w:ascii="Century Gothic" w:hAnsi="Century Gothic"/>
          <w:sz w:val="20"/>
        </w:rPr>
      </w:pPr>
    </w:p>
    <w:p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rsidR="00A96528" w:rsidRPr="00FC4AD0" w:rsidRDefault="00A758F0" w:rsidP="00A758F0">
      <w:pPr>
        <w:pStyle w:val="DefaultStyle"/>
        <w:tabs>
          <w:tab w:val="left" w:pos="3030"/>
        </w:tabs>
        <w:spacing w:line="276" w:lineRule="auto"/>
        <w:jc w:val="both"/>
        <w:rPr>
          <w:rFonts w:ascii="Century Gothic" w:hAnsi="Century Gothic"/>
          <w:sz w:val="20"/>
        </w:rPr>
      </w:pPr>
      <w:ins w:id="26" w:author="OBENG Sandra" w:date="2017-02-15T10:30:00Z">
        <w:r>
          <w:rPr>
            <w:rFonts w:ascii="Century Gothic" w:hAnsi="Century Gothic"/>
            <w:sz w:val="20"/>
          </w:rPr>
          <w:tab/>
        </w:r>
      </w:ins>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rsidR="00B1127C" w:rsidRDefault="00B1127C">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A7692C" w:rsidRDefault="009C7A1D">
      <w:pPr>
        <w:pStyle w:val="DefaultStyle"/>
        <w:spacing w:line="276" w:lineRule="auto"/>
        <w:jc w:val="both"/>
        <w:rPr>
          <w:rFonts w:ascii="Century Gothic" w:hAnsi="Century Gothic"/>
          <w:i/>
          <w:sz w:val="20"/>
        </w:rPr>
      </w:pPr>
    </w:p>
    <w:p w:rsidR="009C7A1D" w:rsidRPr="00FC4AD0" w:rsidRDefault="009C7A1D">
      <w:pPr>
        <w:pStyle w:val="DefaultStyle"/>
        <w:spacing w:line="276" w:lineRule="auto"/>
        <w:jc w:val="both"/>
        <w:rPr>
          <w:rFonts w:ascii="Century Gothic" w:hAnsi="Century Gothic"/>
          <w:sz w:val="20"/>
        </w:rPr>
      </w:pPr>
    </w:p>
    <w:p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F7B" w:rsidRDefault="000D5F7B" w:rsidP="009B2008">
      <w:pPr>
        <w:spacing w:after="0" w:line="240" w:lineRule="auto"/>
      </w:pPr>
      <w:r>
        <w:separator/>
      </w:r>
    </w:p>
  </w:endnote>
  <w:endnote w:type="continuationSeparator" w:id="0">
    <w:p w:rsidR="000D5F7B" w:rsidRDefault="000D5F7B"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0001</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F7B" w:rsidRDefault="000D5F7B" w:rsidP="009B2008">
      <w:pPr>
        <w:spacing w:after="0" w:line="240" w:lineRule="auto"/>
      </w:pPr>
      <w:r>
        <w:separator/>
      </w:r>
    </w:p>
  </w:footnote>
  <w:footnote w:type="continuationSeparator" w:id="0">
    <w:p w:rsidR="000D5F7B" w:rsidRDefault="000D5F7B" w:rsidP="009B200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72F71"/>
    <w:rsid w:val="00086E9C"/>
    <w:rsid w:val="00090F0F"/>
    <w:rsid w:val="000A7EDD"/>
    <w:rsid w:val="000C37A1"/>
    <w:rsid w:val="000D2157"/>
    <w:rsid w:val="000D5F7B"/>
    <w:rsid w:val="00157F26"/>
    <w:rsid w:val="00174831"/>
    <w:rsid w:val="001B54F5"/>
    <w:rsid w:val="001E32C7"/>
    <w:rsid w:val="001E67E7"/>
    <w:rsid w:val="001E748B"/>
    <w:rsid w:val="00226BF2"/>
    <w:rsid w:val="00233BC7"/>
    <w:rsid w:val="00295A91"/>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058D"/>
    <w:rsid w:val="00464DCE"/>
    <w:rsid w:val="00472FB3"/>
    <w:rsid w:val="00490687"/>
    <w:rsid w:val="0049273E"/>
    <w:rsid w:val="004C48EC"/>
    <w:rsid w:val="004C4BCD"/>
    <w:rsid w:val="004D6BDC"/>
    <w:rsid w:val="004E323E"/>
    <w:rsid w:val="004F4584"/>
    <w:rsid w:val="00507B7D"/>
    <w:rsid w:val="005157D3"/>
    <w:rsid w:val="00516BB5"/>
    <w:rsid w:val="005214BE"/>
    <w:rsid w:val="00566C77"/>
    <w:rsid w:val="005822B6"/>
    <w:rsid w:val="005831D3"/>
    <w:rsid w:val="005B36B3"/>
    <w:rsid w:val="005C7CD5"/>
    <w:rsid w:val="005D79B3"/>
    <w:rsid w:val="005E4EB4"/>
    <w:rsid w:val="0061617A"/>
    <w:rsid w:val="0062270F"/>
    <w:rsid w:val="00630DE3"/>
    <w:rsid w:val="006414FA"/>
    <w:rsid w:val="00644F6F"/>
    <w:rsid w:val="006806E5"/>
    <w:rsid w:val="00683E18"/>
    <w:rsid w:val="006A0EBA"/>
    <w:rsid w:val="006D759D"/>
    <w:rsid w:val="00712A1F"/>
    <w:rsid w:val="007151CB"/>
    <w:rsid w:val="007403F6"/>
    <w:rsid w:val="00756048"/>
    <w:rsid w:val="00784176"/>
    <w:rsid w:val="007863C3"/>
    <w:rsid w:val="007910E7"/>
    <w:rsid w:val="007B3C0E"/>
    <w:rsid w:val="007C0B7F"/>
    <w:rsid w:val="007F7DA9"/>
    <w:rsid w:val="00806C83"/>
    <w:rsid w:val="00813687"/>
    <w:rsid w:val="0083197F"/>
    <w:rsid w:val="00833E03"/>
    <w:rsid w:val="00860FC5"/>
    <w:rsid w:val="008669C5"/>
    <w:rsid w:val="008701CC"/>
    <w:rsid w:val="008736F1"/>
    <w:rsid w:val="008A47C9"/>
    <w:rsid w:val="008D4B9E"/>
    <w:rsid w:val="0092158C"/>
    <w:rsid w:val="00923CCC"/>
    <w:rsid w:val="00971234"/>
    <w:rsid w:val="00984036"/>
    <w:rsid w:val="00993DFB"/>
    <w:rsid w:val="00994698"/>
    <w:rsid w:val="009B2008"/>
    <w:rsid w:val="009B67B3"/>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C0B01"/>
    <w:rsid w:val="00BC330A"/>
    <w:rsid w:val="00BD478D"/>
    <w:rsid w:val="00BE5161"/>
    <w:rsid w:val="00C0352B"/>
    <w:rsid w:val="00C36A56"/>
    <w:rsid w:val="00C46AE9"/>
    <w:rsid w:val="00C51171"/>
    <w:rsid w:val="00C75A95"/>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OBENG Sandra</cp:lastModifiedBy>
  <cp:revision>2</cp:revision>
  <cp:lastPrinted>2016-06-10T10:18:00Z</cp:lastPrinted>
  <dcterms:created xsi:type="dcterms:W3CDTF">2019-01-08T10:52:00Z</dcterms:created>
  <dcterms:modified xsi:type="dcterms:W3CDTF">2019-01-08T10:52:00Z</dcterms:modified>
</cp:coreProperties>
</file>