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C2589"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5E68E8A3" w14:textId="77777777" w:rsidR="00A96528" w:rsidRPr="00FC4AD0" w:rsidRDefault="00A96528">
      <w:pPr>
        <w:pStyle w:val="DefaultStyle"/>
        <w:spacing w:line="276" w:lineRule="auto"/>
        <w:rPr>
          <w:rFonts w:ascii="Century Gothic" w:hAnsi="Century Gothic"/>
          <w:sz w:val="20"/>
        </w:rPr>
      </w:pPr>
    </w:p>
    <w:p w14:paraId="79B19652" w14:textId="77777777" w:rsidR="00A96528" w:rsidRPr="00FC4AD0" w:rsidRDefault="00A96528">
      <w:pPr>
        <w:pStyle w:val="DefaultStyle"/>
        <w:spacing w:line="276" w:lineRule="auto"/>
        <w:rPr>
          <w:rFonts w:ascii="Century Gothic" w:hAnsi="Century Gothic"/>
          <w:sz w:val="20"/>
        </w:rPr>
      </w:pPr>
    </w:p>
    <w:p w14:paraId="2CE0B137" w14:textId="77777777" w:rsidR="00A96528" w:rsidRPr="00FC4AD0" w:rsidRDefault="00A96528">
      <w:pPr>
        <w:pStyle w:val="DefaultStyle"/>
        <w:spacing w:line="276" w:lineRule="auto"/>
        <w:rPr>
          <w:rFonts w:ascii="Century Gothic" w:hAnsi="Century Gothic"/>
          <w:sz w:val="20"/>
        </w:rPr>
      </w:pPr>
    </w:p>
    <w:p w14:paraId="42FB5456"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B01808">
        <w:rPr>
          <w:rFonts w:ascii="Century Gothic" w:hAnsi="Century Gothic"/>
          <w:b/>
          <w:sz w:val="20"/>
        </w:rPr>
        <w:t>2</w:t>
      </w:r>
      <w:ins w:id="1" w:author="AMISSAH Genevieve" w:date="2019-01-10T10:50:00Z">
        <w:r w:rsidR="002F2D6C">
          <w:rPr>
            <w:rFonts w:ascii="Century Gothic" w:hAnsi="Century Gothic"/>
            <w:b/>
            <w:sz w:val="20"/>
          </w:rPr>
          <w:t>2</w:t>
        </w:r>
      </w:ins>
      <w:del w:id="2" w:author="AMISSAH Genevieve" w:date="2019-01-10T10:50:00Z">
        <w:r w:rsidR="00B01808" w:rsidDel="00CC13A4">
          <w:rPr>
            <w:rFonts w:ascii="Century Gothic" w:hAnsi="Century Gothic"/>
            <w:b/>
            <w:sz w:val="20"/>
          </w:rPr>
          <w:delText>0</w:delText>
        </w:r>
      </w:del>
    </w:p>
    <w:p w14:paraId="3EDF3A6A" w14:textId="77777777" w:rsidR="00813687" w:rsidRDefault="00813687">
      <w:pPr>
        <w:pStyle w:val="DefaultStyle"/>
        <w:spacing w:line="276" w:lineRule="auto"/>
        <w:rPr>
          <w:ins w:id="3" w:author="OBENG Sandra" w:date="2019-01-08T10:45:00Z"/>
          <w:rFonts w:ascii="Century Gothic" w:hAnsi="Century Gothic"/>
          <w:b/>
          <w:sz w:val="20"/>
        </w:rPr>
      </w:pPr>
    </w:p>
    <w:p w14:paraId="14D0BFD0"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75B5718"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762906F6" w14:textId="77777777" w:rsidR="00A96528" w:rsidRPr="00FC4AD0" w:rsidRDefault="00A96528">
      <w:pPr>
        <w:pStyle w:val="DefaultStyle"/>
        <w:spacing w:line="276" w:lineRule="auto"/>
        <w:jc w:val="both"/>
        <w:rPr>
          <w:rFonts w:ascii="Century Gothic" w:hAnsi="Century Gothic"/>
          <w:sz w:val="20"/>
        </w:rPr>
      </w:pPr>
    </w:p>
    <w:p w14:paraId="1EFD0401" w14:textId="77777777" w:rsidR="00A96528" w:rsidRPr="00FC4AD0" w:rsidRDefault="00A96528">
      <w:pPr>
        <w:pStyle w:val="DefaultStyle"/>
        <w:spacing w:line="276" w:lineRule="auto"/>
        <w:rPr>
          <w:rFonts w:ascii="Century Gothic" w:hAnsi="Century Gothic"/>
          <w:sz w:val="20"/>
        </w:rPr>
      </w:pPr>
    </w:p>
    <w:p w14:paraId="6B8F5EEC"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4" w:author="OFORI George" w:date="2016-02-22T09:10:00Z">
        <w:r w:rsidRPr="00FC4AD0" w:rsidDel="00EA420B">
          <w:rPr>
            <w:rFonts w:ascii="Century Gothic" w:hAnsi="Century Gothic"/>
            <w:sz w:val="20"/>
          </w:rPr>
          <w:delText xml:space="preserve"> </w:delText>
        </w:r>
      </w:del>
    </w:p>
    <w:p w14:paraId="7639654A"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12EFB4E8" w14:textId="77777777" w:rsidR="00A96528" w:rsidRPr="00FC4AD0" w:rsidRDefault="00A96528">
      <w:pPr>
        <w:pStyle w:val="DefaultStyle"/>
        <w:spacing w:line="276" w:lineRule="auto"/>
        <w:rPr>
          <w:rFonts w:ascii="Century Gothic" w:hAnsi="Century Gothic"/>
          <w:sz w:val="20"/>
        </w:rPr>
      </w:pPr>
    </w:p>
    <w:p w14:paraId="10FBE6D9"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2AD3E003" w14:textId="77777777" w:rsidR="00A96528" w:rsidRPr="00FC4AD0" w:rsidRDefault="00A96528">
      <w:pPr>
        <w:pStyle w:val="DefaultStyle"/>
        <w:spacing w:line="276" w:lineRule="auto"/>
        <w:jc w:val="both"/>
        <w:rPr>
          <w:rFonts w:ascii="Century Gothic" w:hAnsi="Century Gothic"/>
          <w:sz w:val="20"/>
        </w:rPr>
      </w:pPr>
    </w:p>
    <w:p w14:paraId="1D458A0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0FCC7467" w14:textId="77777777" w:rsidR="00A96528" w:rsidRPr="00FC4AD0" w:rsidRDefault="00A96528">
      <w:pPr>
        <w:pStyle w:val="DefaultStyle"/>
        <w:spacing w:line="276" w:lineRule="auto"/>
        <w:jc w:val="both"/>
        <w:rPr>
          <w:rFonts w:ascii="Century Gothic" w:hAnsi="Century Gothic"/>
          <w:sz w:val="20"/>
        </w:rPr>
      </w:pPr>
    </w:p>
    <w:p w14:paraId="319A48B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06E38DC3" w14:textId="77777777" w:rsidR="00A96528" w:rsidRPr="00FC4AD0" w:rsidRDefault="00A96528">
      <w:pPr>
        <w:pStyle w:val="DefaultStyle"/>
        <w:spacing w:line="276" w:lineRule="auto"/>
        <w:jc w:val="both"/>
        <w:rPr>
          <w:rFonts w:ascii="Century Gothic" w:hAnsi="Century Gothic"/>
          <w:sz w:val="20"/>
        </w:rPr>
      </w:pPr>
    </w:p>
    <w:p w14:paraId="62C2350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4F7A0AF0" w14:textId="77777777" w:rsidR="00A96528" w:rsidRPr="00FC4AD0" w:rsidRDefault="00A96528">
      <w:pPr>
        <w:pStyle w:val="DefaultStyle"/>
        <w:spacing w:line="276" w:lineRule="auto"/>
        <w:jc w:val="both"/>
        <w:rPr>
          <w:rFonts w:ascii="Century Gothic" w:hAnsi="Century Gothic"/>
          <w:sz w:val="20"/>
        </w:rPr>
      </w:pPr>
    </w:p>
    <w:p w14:paraId="18028383"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337C08C4" w14:textId="77777777" w:rsidR="00A96528" w:rsidRPr="00FC4AD0" w:rsidRDefault="00A96528">
      <w:pPr>
        <w:pStyle w:val="Header"/>
        <w:tabs>
          <w:tab w:val="left" w:pos="720"/>
        </w:tabs>
        <w:spacing w:line="276" w:lineRule="auto"/>
        <w:rPr>
          <w:rFonts w:ascii="Century Gothic" w:hAnsi="Century Gothic"/>
          <w:sz w:val="20"/>
        </w:rPr>
      </w:pPr>
    </w:p>
    <w:p w14:paraId="38690851" w14:textId="77777777" w:rsidR="005D79B3" w:rsidRPr="00FC4AD0" w:rsidRDefault="005D79B3">
      <w:pPr>
        <w:pStyle w:val="Header"/>
        <w:tabs>
          <w:tab w:val="left" w:pos="720"/>
        </w:tabs>
        <w:spacing w:line="276" w:lineRule="auto"/>
        <w:rPr>
          <w:rFonts w:ascii="Century Gothic" w:hAnsi="Century Gothic"/>
          <w:sz w:val="20"/>
        </w:rPr>
      </w:pPr>
    </w:p>
    <w:p w14:paraId="3070DF59"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5351D97" w14:textId="77777777" w:rsidR="00EA5157" w:rsidRDefault="00EA5157">
      <w:pPr>
        <w:pStyle w:val="Header"/>
        <w:tabs>
          <w:tab w:val="left" w:pos="720"/>
        </w:tabs>
        <w:spacing w:line="276" w:lineRule="auto"/>
        <w:rPr>
          <w:rFonts w:ascii="Century Gothic" w:hAnsi="Century Gothic"/>
          <w:sz w:val="20"/>
        </w:rPr>
      </w:pPr>
    </w:p>
    <w:p w14:paraId="11BD15E8" w14:textId="77777777" w:rsidR="00EA5157" w:rsidRDefault="00EA5157">
      <w:pPr>
        <w:pStyle w:val="Header"/>
        <w:tabs>
          <w:tab w:val="left" w:pos="720"/>
        </w:tabs>
        <w:spacing w:line="276" w:lineRule="auto"/>
        <w:rPr>
          <w:rFonts w:ascii="Century Gothic" w:hAnsi="Century Gothic"/>
          <w:sz w:val="20"/>
        </w:rPr>
      </w:pPr>
    </w:p>
    <w:p w14:paraId="1DFE1610"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37A120CE"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B745322"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78A60016"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135E49CD" w14:textId="77777777" w:rsidR="00EA5157" w:rsidRPr="00FC4AD0" w:rsidDel="00A758F0" w:rsidRDefault="00EA5157">
      <w:pPr>
        <w:pStyle w:val="Header"/>
        <w:tabs>
          <w:tab w:val="left" w:pos="720"/>
        </w:tabs>
        <w:spacing w:line="276" w:lineRule="auto"/>
        <w:rPr>
          <w:del w:id="5" w:author="OBENG Sandra" w:date="2017-02-15T10:29:00Z"/>
          <w:rFonts w:ascii="Century Gothic" w:hAnsi="Century Gothic"/>
          <w:sz w:val="20"/>
        </w:rPr>
      </w:pPr>
    </w:p>
    <w:p w14:paraId="2341F00D" w14:textId="77777777" w:rsidR="00A96528" w:rsidRPr="00FC4AD0" w:rsidDel="00A758F0" w:rsidRDefault="00A96528">
      <w:pPr>
        <w:pStyle w:val="Heading2"/>
        <w:spacing w:line="276" w:lineRule="auto"/>
        <w:rPr>
          <w:del w:id="6" w:author="OBENG Sandra" w:date="2017-02-15T10:29:00Z"/>
          <w:rFonts w:ascii="Century Gothic" w:hAnsi="Century Gothic"/>
          <w:sz w:val="20"/>
        </w:rPr>
      </w:pPr>
    </w:p>
    <w:p w14:paraId="33A2ED81" w14:textId="77777777" w:rsidR="005D79B3" w:rsidRPr="00FC4AD0" w:rsidDel="00A758F0" w:rsidRDefault="005D79B3">
      <w:pPr>
        <w:pStyle w:val="Header1"/>
        <w:spacing w:after="0" w:line="276" w:lineRule="auto"/>
        <w:rPr>
          <w:del w:id="7" w:author="OBENG Sandra" w:date="2017-02-15T10:29:00Z"/>
          <w:rFonts w:ascii="Century Gothic" w:hAnsi="Century Gothic"/>
          <w:sz w:val="20"/>
        </w:rPr>
      </w:pPr>
    </w:p>
    <w:p w14:paraId="0C7E2BFB" w14:textId="77777777" w:rsidR="00D54BA3" w:rsidDel="00A758F0" w:rsidRDefault="00D54BA3" w:rsidP="00FC4AD0">
      <w:pPr>
        <w:pStyle w:val="DefaultStyle"/>
        <w:spacing w:line="276" w:lineRule="auto"/>
        <w:rPr>
          <w:del w:id="8" w:author="OBENG Sandra" w:date="2017-02-15T10:29:00Z"/>
          <w:rFonts w:ascii="Century Gothic" w:hAnsi="Century Gothic"/>
          <w:sz w:val="20"/>
        </w:rPr>
      </w:pPr>
    </w:p>
    <w:p w14:paraId="5F6A05E9" w14:textId="77777777" w:rsidR="00D54BA3" w:rsidRDefault="00D54BA3" w:rsidP="00FC4AD0">
      <w:pPr>
        <w:pStyle w:val="DefaultStyle"/>
        <w:spacing w:line="276" w:lineRule="auto"/>
        <w:rPr>
          <w:rFonts w:ascii="Century Gothic" w:hAnsi="Century Gothic"/>
          <w:sz w:val="20"/>
        </w:rPr>
      </w:pPr>
    </w:p>
    <w:p w14:paraId="0171B1A9" w14:textId="77777777" w:rsidR="00D54BA3" w:rsidRPr="00FC4AD0" w:rsidRDefault="00D54BA3" w:rsidP="00FC4AD0">
      <w:pPr>
        <w:pStyle w:val="DefaultStyle"/>
        <w:spacing w:line="276" w:lineRule="auto"/>
        <w:rPr>
          <w:rFonts w:ascii="Century Gothic" w:hAnsi="Century Gothic"/>
          <w:sz w:val="20"/>
        </w:rPr>
      </w:pPr>
    </w:p>
    <w:p w14:paraId="01B95719"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E4EFE20" w14:textId="77777777" w:rsidR="00A96528" w:rsidRPr="00FC4AD0" w:rsidRDefault="00A96528">
      <w:pPr>
        <w:pStyle w:val="TOAHeading"/>
        <w:tabs>
          <w:tab w:val="right" w:pos="9072"/>
        </w:tabs>
        <w:suppressAutoHyphens w:val="0"/>
        <w:rPr>
          <w:rFonts w:ascii="Century Gothic" w:hAnsi="Century Gothic"/>
          <w:sz w:val="20"/>
        </w:rPr>
      </w:pPr>
    </w:p>
    <w:p w14:paraId="7777DEC2"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r w:rsidR="00B01808">
        <w:rPr>
          <w:rFonts w:ascii="Century Gothic" w:hAnsi="Century Gothic"/>
          <w:b/>
          <w:sz w:val="20"/>
        </w:rPr>
        <w:t>2</w:t>
      </w:r>
      <w:ins w:id="9" w:author="AMISSAH Genevieve" w:date="2019-01-10T10:51:00Z">
        <w:r w:rsidR="002F2D6C">
          <w:rPr>
            <w:rFonts w:ascii="Century Gothic" w:hAnsi="Century Gothic"/>
            <w:b/>
            <w:sz w:val="20"/>
          </w:rPr>
          <w:t>2</w:t>
        </w:r>
      </w:ins>
      <w:del w:id="10" w:author="AMISSAH Genevieve" w:date="2019-01-10T10:51:00Z">
        <w:r w:rsidR="00B01808" w:rsidDel="00CC13A4">
          <w:rPr>
            <w:rFonts w:ascii="Century Gothic" w:hAnsi="Century Gothic"/>
            <w:b/>
            <w:sz w:val="20"/>
          </w:rPr>
          <w:delText>0</w:delText>
        </w:r>
      </w:del>
    </w:p>
    <w:p w14:paraId="4CA9B4DB" w14:textId="77777777" w:rsidR="00813687" w:rsidRDefault="00813687">
      <w:pPr>
        <w:pStyle w:val="DefaultStyle"/>
        <w:rPr>
          <w:rFonts w:ascii="Century Gothic" w:hAnsi="Century Gothic"/>
          <w:b/>
          <w:sz w:val="20"/>
        </w:rPr>
      </w:pPr>
    </w:p>
    <w:p w14:paraId="258C237B" w14:textId="7777777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_______________________</w:t>
      </w:r>
      <w:r w:rsidR="00FC4AD0">
        <w:rPr>
          <w:rFonts w:ascii="Century Gothic" w:hAnsi="Century Gothic"/>
          <w:sz w:val="18"/>
          <w:szCs w:val="18"/>
        </w:rPr>
        <w:t>_</w:t>
      </w:r>
    </w:p>
    <w:p w14:paraId="0C39EB12" w14:textId="77777777" w:rsidR="00A96528" w:rsidRPr="00FC4AD0" w:rsidRDefault="00A96528">
      <w:pPr>
        <w:pStyle w:val="DefaultStyle"/>
        <w:rPr>
          <w:rFonts w:ascii="Century Gothic" w:hAnsi="Century Gothic"/>
          <w:sz w:val="18"/>
          <w:szCs w:val="18"/>
        </w:rPr>
      </w:pPr>
    </w:p>
    <w:p w14:paraId="24FBCCA9" w14:textId="77777777" w:rsidR="005E4EB4" w:rsidRDefault="005E4EB4">
      <w:pPr>
        <w:pStyle w:val="DefaultStyle"/>
        <w:rPr>
          <w:rFonts w:ascii="Century Gothic" w:hAnsi="Century Gothic"/>
          <w:sz w:val="20"/>
        </w:rPr>
      </w:pPr>
    </w:p>
    <w:p w14:paraId="6AE72EEE" w14:textId="77777777" w:rsidR="00D54BA3" w:rsidRPr="00FC4AD0" w:rsidRDefault="00D54BA3">
      <w:pPr>
        <w:pStyle w:val="DefaultStyle"/>
        <w:rPr>
          <w:rFonts w:ascii="Century Gothic" w:hAnsi="Century Gothic"/>
          <w:sz w:val="20"/>
        </w:rPr>
      </w:pPr>
    </w:p>
    <w:p w14:paraId="420061DD"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23B72970" w14:textId="77777777" w:rsidR="00A96528" w:rsidRPr="00FC4AD0" w:rsidRDefault="00A96528">
      <w:pPr>
        <w:pStyle w:val="DefaultStyle"/>
        <w:spacing w:line="276" w:lineRule="auto"/>
        <w:jc w:val="both"/>
        <w:rPr>
          <w:rFonts w:ascii="Century Gothic" w:hAnsi="Century Gothic"/>
          <w:sz w:val="20"/>
        </w:rPr>
      </w:pPr>
    </w:p>
    <w:p w14:paraId="44BD7279"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32DD5C0E"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11">
          <w:tblGrid>
            <w:gridCol w:w="618"/>
            <w:gridCol w:w="4291"/>
            <w:gridCol w:w="1009"/>
            <w:gridCol w:w="1501"/>
            <w:gridCol w:w="1520"/>
          </w:tblGrid>
        </w:tblGridChange>
      </w:tblGrid>
      <w:tr w:rsidR="00A96528" w:rsidRPr="00FC4AD0" w14:paraId="62E7F381"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1216597" w14:textId="77777777" w:rsidR="00A96528" w:rsidRPr="00FC4AD0" w:rsidRDefault="00A96528">
            <w:pPr>
              <w:pStyle w:val="DefaultStyle"/>
              <w:spacing w:line="276" w:lineRule="auto"/>
              <w:jc w:val="center"/>
              <w:rPr>
                <w:rFonts w:ascii="Century Gothic" w:hAnsi="Century Gothic"/>
                <w:sz w:val="20"/>
              </w:rPr>
            </w:pPr>
          </w:p>
          <w:p w14:paraId="29435043"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66ADE4D"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1CDF0026" w14:textId="77777777" w:rsidR="00A96528" w:rsidRPr="00FC4AD0" w:rsidRDefault="00A96528">
            <w:pPr>
              <w:pStyle w:val="DefaultStyle"/>
              <w:spacing w:line="276" w:lineRule="auto"/>
              <w:jc w:val="center"/>
              <w:rPr>
                <w:rFonts w:ascii="Century Gothic" w:hAnsi="Century Gothic"/>
                <w:sz w:val="20"/>
              </w:rPr>
            </w:pPr>
          </w:p>
          <w:p w14:paraId="321572EB"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BE6754A" w14:textId="77777777" w:rsidR="00A96528" w:rsidRPr="00FC4AD0" w:rsidRDefault="00A96528">
            <w:pPr>
              <w:pStyle w:val="DefaultStyle"/>
              <w:spacing w:line="276" w:lineRule="auto"/>
              <w:jc w:val="center"/>
              <w:rPr>
                <w:rFonts w:ascii="Century Gothic" w:hAnsi="Century Gothic"/>
                <w:sz w:val="20"/>
              </w:rPr>
            </w:pPr>
          </w:p>
          <w:p w14:paraId="532E8281"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3A517AFC"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248B4C" w14:textId="77777777"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12"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13"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4"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77759385"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5"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74A95896"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6"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1FB87BB0"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7"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036DD8E5"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18"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28268762"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0569FB77"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3A00D480" w14:textId="77777777" w:rsidR="00813687" w:rsidRDefault="00813687" w:rsidP="00A758F0">
            <w:pPr>
              <w:pStyle w:val="DefaultStyle"/>
              <w:tabs>
                <w:tab w:val="center" w:pos="224"/>
              </w:tabs>
              <w:spacing w:line="240" w:lineRule="auto"/>
              <w:rPr>
                <w:ins w:id="19" w:author="OBENG Sandra" w:date="2019-01-08T10:48:00Z"/>
                <w:rFonts w:ascii="Century Gothic" w:hAnsi="Century Gothic"/>
                <w:b/>
                <w:sz w:val="20"/>
              </w:rPr>
            </w:pPr>
          </w:p>
          <w:p w14:paraId="4CE50FEF"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0AA13113" w14:textId="77777777" w:rsidR="00756048" w:rsidRDefault="00756048" w:rsidP="00C90284">
            <w:pPr>
              <w:pStyle w:val="DefaultStyle"/>
              <w:spacing w:line="240" w:lineRule="auto"/>
              <w:jc w:val="center"/>
              <w:rPr>
                <w:rFonts w:ascii="Century Gothic" w:hAnsi="Century Gothic"/>
                <w:b/>
                <w:sz w:val="20"/>
              </w:rPr>
            </w:pPr>
          </w:p>
          <w:p w14:paraId="64E452EF" w14:textId="77777777" w:rsidR="00756048" w:rsidRDefault="00756048" w:rsidP="002E57D1">
            <w:pPr>
              <w:pStyle w:val="DefaultStyle"/>
              <w:spacing w:line="240" w:lineRule="auto"/>
              <w:rPr>
                <w:rFonts w:ascii="Century Gothic" w:hAnsi="Century Gothic"/>
                <w:b/>
                <w:sz w:val="20"/>
              </w:rPr>
            </w:pPr>
          </w:p>
          <w:p w14:paraId="264E7B09" w14:textId="77777777" w:rsidR="00756048" w:rsidRDefault="00756048" w:rsidP="002E57D1">
            <w:pPr>
              <w:pStyle w:val="DefaultStyle"/>
              <w:spacing w:line="240" w:lineRule="auto"/>
              <w:rPr>
                <w:rFonts w:ascii="Century Gothic" w:hAnsi="Century Gothic"/>
                <w:b/>
                <w:sz w:val="20"/>
              </w:rPr>
            </w:pPr>
          </w:p>
          <w:p w14:paraId="2BD2C470"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4FC6D10E" w14:textId="77777777" w:rsidR="00756048" w:rsidRPr="00813687" w:rsidRDefault="00B01808" w:rsidP="004F33A1">
            <w:pPr>
              <w:rPr>
                <w:rFonts w:ascii="Century Gothic" w:hAnsi="Century Gothic" w:cs="Calibri"/>
                <w:b/>
                <w:color w:val="000000"/>
                <w:sz w:val="20"/>
                <w:szCs w:val="20"/>
              </w:rPr>
            </w:pPr>
            <w:del w:id="20" w:author="AMISSAH Genevieve" w:date="2019-01-10T10:51:00Z">
              <w:r w:rsidDel="00CC13A4">
                <w:rPr>
                  <w:rFonts w:ascii="Calibri" w:hAnsi="Calibri"/>
                  <w:b/>
                  <w:sz w:val="24"/>
                </w:rPr>
                <w:delText>PAPER CLIPS</w:delText>
              </w:r>
            </w:del>
            <w:ins w:id="21" w:author="AMISSAH Genevieve" w:date="2019-01-10T10:55:00Z">
              <w:r w:rsidR="002F2D6C">
                <w:rPr>
                  <w:rFonts w:ascii="Calibri" w:hAnsi="Calibri"/>
                  <w:b/>
                  <w:sz w:val="24"/>
                </w:rPr>
                <w:t>HIGHLIGHTERS</w:t>
              </w:r>
            </w:ins>
            <w:r>
              <w:rPr>
                <w:rFonts w:ascii="Calibri" w:hAnsi="Calibri"/>
                <w:b/>
                <w:sz w:val="24"/>
              </w:rPr>
              <w:t xml:space="preserve"> </w:t>
            </w:r>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194EF429" w14:textId="77777777" w:rsidR="009522F0" w:rsidDel="002F2D6C" w:rsidRDefault="009522F0" w:rsidP="002E57D1">
            <w:pPr>
              <w:pStyle w:val="DefaultStyle"/>
              <w:spacing w:line="240" w:lineRule="auto"/>
              <w:rPr>
                <w:del w:id="22" w:author="AMISSAH Genevieve" w:date="2019-01-10T10:56:00Z"/>
                <w:rFonts w:ascii="Century Gothic" w:hAnsi="Century Gothic"/>
                <w:b/>
                <w:sz w:val="20"/>
              </w:rPr>
            </w:pPr>
          </w:p>
          <w:p w14:paraId="04F975DB" w14:textId="77777777" w:rsidR="002F2D6C" w:rsidRDefault="002F2D6C" w:rsidP="002E57D1">
            <w:pPr>
              <w:pStyle w:val="DefaultStyle"/>
              <w:spacing w:line="240" w:lineRule="auto"/>
              <w:rPr>
                <w:ins w:id="23" w:author="AMISSAH Genevieve" w:date="2019-01-10T10:56:00Z"/>
                <w:rFonts w:ascii="Century Gothic" w:hAnsi="Century Gothic"/>
                <w:b/>
                <w:sz w:val="20"/>
              </w:rPr>
            </w:pPr>
          </w:p>
          <w:p w14:paraId="712B056F" w14:textId="77777777" w:rsidR="002F2D6C" w:rsidRDefault="002F2D6C" w:rsidP="002E57D1">
            <w:pPr>
              <w:pStyle w:val="DefaultStyle"/>
              <w:spacing w:line="240" w:lineRule="auto"/>
              <w:rPr>
                <w:ins w:id="24" w:author="AMISSAH Genevieve" w:date="2019-01-10T10:56:00Z"/>
                <w:rFonts w:ascii="Century Gothic" w:hAnsi="Century Gothic"/>
                <w:b/>
                <w:sz w:val="20"/>
              </w:rPr>
            </w:pPr>
          </w:p>
          <w:p w14:paraId="1A7C59FB" w14:textId="77777777" w:rsidR="009522F0" w:rsidDel="002F2D6C" w:rsidRDefault="009522F0" w:rsidP="002E57D1">
            <w:pPr>
              <w:pStyle w:val="DefaultStyle"/>
              <w:spacing w:line="240" w:lineRule="auto"/>
              <w:rPr>
                <w:del w:id="25" w:author="AMISSAH Genevieve" w:date="2019-01-10T10:56:00Z"/>
                <w:rFonts w:ascii="Century Gothic" w:hAnsi="Century Gothic"/>
                <w:b/>
                <w:sz w:val="20"/>
              </w:rPr>
            </w:pPr>
          </w:p>
          <w:p w14:paraId="2F949FF7" w14:textId="77777777" w:rsidR="00833E03" w:rsidDel="002F2D6C" w:rsidRDefault="00B01808" w:rsidP="002E57D1">
            <w:pPr>
              <w:pStyle w:val="DefaultStyle"/>
              <w:spacing w:line="240" w:lineRule="auto"/>
              <w:rPr>
                <w:del w:id="26" w:author="AMISSAH Genevieve" w:date="2019-01-10T10:56:00Z"/>
                <w:rFonts w:ascii="Century Gothic" w:hAnsi="Century Gothic"/>
                <w:b/>
                <w:sz w:val="20"/>
              </w:rPr>
            </w:pPr>
            <w:del w:id="27"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28" w:author="OBENG Sandra" w:date="2019-01-10T10:47:00Z">
              <w:del w:id="29" w:author="AMISSAH Genevieve" w:date="2019-01-10T10:51:00Z">
                <w:r w:rsidDel="00CC13A4">
                  <w:rPr>
                    <w:rFonts w:ascii="Century Gothic" w:hAnsi="Century Gothic"/>
                    <w:b/>
                    <w:sz w:val="20"/>
                  </w:rPr>
                  <w:delText>pkt</w:delText>
                </w:r>
              </w:del>
            </w:ins>
            <w:ins w:id="30" w:author="OBENG Sandra" w:date="2019-01-10T10:48:00Z">
              <w:del w:id="31" w:author="AMISSAH Genevieve" w:date="2019-01-10T10:56:00Z">
                <w:r w:rsidDel="002F2D6C">
                  <w:rPr>
                    <w:rFonts w:ascii="Century Gothic" w:hAnsi="Century Gothic"/>
                    <w:b/>
                    <w:sz w:val="20"/>
                  </w:rPr>
                  <w:delText xml:space="preserve"> </w:delText>
                </w:r>
              </w:del>
            </w:ins>
            <w:del w:id="32" w:author="AMISSAH Genevieve" w:date="2019-01-10T10:56:00Z">
              <w:r w:rsidR="00055B00" w:rsidDel="002F2D6C">
                <w:rPr>
                  <w:rFonts w:ascii="Century Gothic" w:hAnsi="Century Gothic"/>
                  <w:b/>
                  <w:sz w:val="20"/>
                </w:rPr>
                <w:delText xml:space="preserve"> </w:delText>
              </w:r>
            </w:del>
          </w:p>
          <w:p w14:paraId="73C99FE4" w14:textId="77777777" w:rsidR="00833E03" w:rsidRDefault="002F2D6C" w:rsidP="002E57D1">
            <w:pPr>
              <w:pStyle w:val="DefaultStyle"/>
              <w:spacing w:line="240" w:lineRule="auto"/>
              <w:rPr>
                <w:rFonts w:ascii="Century Gothic" w:hAnsi="Century Gothic"/>
                <w:b/>
                <w:sz w:val="20"/>
              </w:rPr>
            </w:pPr>
            <w:ins w:id="33" w:author="AMISSAH Genevieve" w:date="2019-01-10T10:56:00Z">
              <w:r>
                <w:rPr>
                  <w:rFonts w:ascii="Century Gothic" w:hAnsi="Century Gothic"/>
                  <w:b/>
                  <w:sz w:val="20"/>
                </w:rPr>
                <w:t>480 PCS</w:t>
              </w:r>
            </w:ins>
          </w:p>
          <w:p w14:paraId="1907F3E1"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123B090" w14:textId="77777777" w:rsidR="00756048" w:rsidRPr="00FC4AD0" w:rsidRDefault="00756048" w:rsidP="00C90284">
            <w:pPr>
              <w:pStyle w:val="DefaultStyle"/>
              <w:spacing w:line="240" w:lineRule="auto"/>
              <w:rPr>
                <w:rFonts w:ascii="Century Gothic" w:hAnsi="Century Gothic"/>
                <w:sz w:val="20"/>
              </w:rPr>
            </w:pPr>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31397C80" w14:textId="77777777" w:rsidR="00756048" w:rsidRPr="00FC4AD0" w:rsidRDefault="00756048" w:rsidP="00C90284">
            <w:pPr>
              <w:pStyle w:val="DefaultStyle"/>
              <w:spacing w:line="240" w:lineRule="auto"/>
              <w:rPr>
                <w:rFonts w:ascii="Century Gothic" w:hAnsi="Century Gothic"/>
                <w:sz w:val="20"/>
              </w:rPr>
            </w:pPr>
          </w:p>
        </w:tc>
      </w:tr>
    </w:tbl>
    <w:p w14:paraId="4DE0CA37" w14:textId="77777777" w:rsidR="00DA0F03" w:rsidRPr="00FC4AD0" w:rsidDel="003E7B5D" w:rsidRDefault="00DA0F03" w:rsidP="00C90284">
      <w:pPr>
        <w:pStyle w:val="DefaultStyle"/>
        <w:rPr>
          <w:del w:id="34" w:author="OBENG Sandra" w:date="2019-01-08T11:09:00Z"/>
          <w:rFonts w:ascii="Century Gothic" w:hAnsi="Century Gothic"/>
          <w:sz w:val="18"/>
          <w:szCs w:val="18"/>
        </w:rPr>
      </w:pPr>
    </w:p>
    <w:p w14:paraId="43BA6C7B" w14:textId="77777777" w:rsidR="00D54BA3" w:rsidRDefault="00D54BA3" w:rsidP="005B36B3">
      <w:pPr>
        <w:pStyle w:val="Subtitle"/>
      </w:pPr>
    </w:p>
    <w:p w14:paraId="61E095FB"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7FE69C37" w14:textId="77777777" w:rsidR="00923CCC" w:rsidRDefault="00923CCC" w:rsidP="005E4EB4">
      <w:pPr>
        <w:pStyle w:val="DefaultStyle"/>
        <w:tabs>
          <w:tab w:val="right" w:pos="9072"/>
        </w:tabs>
        <w:spacing w:after="120" w:line="276" w:lineRule="auto"/>
        <w:rPr>
          <w:rFonts w:ascii="Century Gothic" w:hAnsi="Century Gothic"/>
          <w:sz w:val="20"/>
        </w:rPr>
      </w:pPr>
    </w:p>
    <w:p w14:paraId="4D03E89C"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29FF819D" w14:textId="77777777" w:rsidR="00923CCC" w:rsidRDefault="00923CCC" w:rsidP="005E4EB4">
      <w:pPr>
        <w:pStyle w:val="DefaultStyle"/>
        <w:tabs>
          <w:tab w:val="right" w:pos="9072"/>
        </w:tabs>
        <w:spacing w:after="120" w:line="276" w:lineRule="auto"/>
        <w:rPr>
          <w:rFonts w:ascii="Century Gothic" w:hAnsi="Century Gothic"/>
          <w:sz w:val="20"/>
        </w:rPr>
      </w:pPr>
    </w:p>
    <w:p w14:paraId="4A1C2ED0"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4CE7352F" w14:textId="77777777" w:rsidTr="00C90284">
        <w:trPr>
          <w:cantSplit/>
          <w:jc w:val="center"/>
        </w:trPr>
        <w:tc>
          <w:tcPr>
            <w:tcW w:w="4809" w:type="dxa"/>
            <w:tcBorders>
              <w:right w:val="single" w:sz="12" w:space="0" w:color="00000A"/>
            </w:tcBorders>
            <w:shd w:val="clear" w:color="auto" w:fill="FFFFFF"/>
          </w:tcPr>
          <w:p w14:paraId="363CC60B"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54865DB9"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41C67838" w14:textId="77777777" w:rsidR="0062270F" w:rsidRPr="00FC4AD0" w:rsidRDefault="0062270F" w:rsidP="0062270F">
            <w:pPr>
              <w:pStyle w:val="DefaultStyle"/>
              <w:spacing w:line="276" w:lineRule="auto"/>
              <w:rPr>
                <w:rFonts w:ascii="Century Gothic" w:hAnsi="Century Gothic"/>
                <w:sz w:val="20"/>
              </w:rPr>
            </w:pPr>
          </w:p>
          <w:p w14:paraId="75FED96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EFE4FB2" w14:textId="77777777" w:rsidTr="00C90284">
        <w:trPr>
          <w:cantSplit/>
          <w:trHeight w:val="332"/>
          <w:jc w:val="center"/>
        </w:trPr>
        <w:tc>
          <w:tcPr>
            <w:tcW w:w="4809" w:type="dxa"/>
            <w:tcBorders>
              <w:right w:val="single" w:sz="12" w:space="0" w:color="00000A"/>
            </w:tcBorders>
            <w:shd w:val="clear" w:color="auto" w:fill="FFFFFF"/>
          </w:tcPr>
          <w:p w14:paraId="5CF03426"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060D7B1D" w14:textId="77777777" w:rsidR="0062270F" w:rsidRPr="00FC4AD0" w:rsidRDefault="0062270F" w:rsidP="0062270F">
            <w:pPr>
              <w:pStyle w:val="DefaultStyle"/>
              <w:spacing w:line="276" w:lineRule="auto"/>
              <w:rPr>
                <w:rFonts w:ascii="Century Gothic" w:hAnsi="Century Gothic"/>
                <w:sz w:val="20"/>
              </w:rPr>
            </w:pPr>
          </w:p>
          <w:p w14:paraId="4E38AAD3"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283F40E2" w14:textId="77777777" w:rsidTr="00C90284">
        <w:trPr>
          <w:cantSplit/>
          <w:trHeight w:val="395"/>
          <w:jc w:val="center"/>
        </w:trPr>
        <w:tc>
          <w:tcPr>
            <w:tcW w:w="4809" w:type="dxa"/>
            <w:tcBorders>
              <w:right w:val="single" w:sz="12" w:space="0" w:color="00000A"/>
            </w:tcBorders>
            <w:shd w:val="clear" w:color="auto" w:fill="FFFFFF"/>
          </w:tcPr>
          <w:p w14:paraId="2D4440D9"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2E788EF0" w14:textId="77777777" w:rsidR="0062270F" w:rsidRPr="00FC4AD0" w:rsidRDefault="0062270F" w:rsidP="0062270F">
            <w:pPr>
              <w:pStyle w:val="DefaultStyle"/>
              <w:spacing w:line="276" w:lineRule="auto"/>
              <w:jc w:val="right"/>
              <w:rPr>
                <w:rFonts w:ascii="Century Gothic" w:hAnsi="Century Gothic"/>
                <w:sz w:val="20"/>
              </w:rPr>
            </w:pPr>
          </w:p>
          <w:p w14:paraId="62105950"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31F06BAA" w14:textId="77777777" w:rsidTr="00CD0AAD">
        <w:trPr>
          <w:cantSplit/>
          <w:trHeight w:val="530"/>
          <w:jc w:val="center"/>
        </w:trPr>
        <w:tc>
          <w:tcPr>
            <w:tcW w:w="4809" w:type="dxa"/>
            <w:tcBorders>
              <w:right w:val="single" w:sz="12" w:space="0" w:color="00000A"/>
            </w:tcBorders>
            <w:shd w:val="clear" w:color="auto" w:fill="FFFFFF"/>
          </w:tcPr>
          <w:p w14:paraId="1DA8EA62" w14:textId="77777777" w:rsidR="0062270F" w:rsidRPr="00FC4AD0" w:rsidRDefault="0062270F" w:rsidP="0062270F">
            <w:pPr>
              <w:pStyle w:val="DefaultStyle"/>
              <w:spacing w:line="276" w:lineRule="auto"/>
              <w:jc w:val="both"/>
              <w:rPr>
                <w:rFonts w:ascii="Century Gothic" w:hAnsi="Century Gothic"/>
                <w:sz w:val="20"/>
              </w:rPr>
            </w:pPr>
          </w:p>
          <w:p w14:paraId="743461A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189247E4" w14:textId="77777777" w:rsidR="0062270F" w:rsidRPr="00FC4AD0" w:rsidRDefault="0062270F" w:rsidP="0062270F">
            <w:pPr>
              <w:pStyle w:val="DefaultStyle"/>
              <w:spacing w:line="276" w:lineRule="auto"/>
              <w:jc w:val="center"/>
              <w:rPr>
                <w:rFonts w:ascii="Century Gothic" w:hAnsi="Century Gothic"/>
                <w:sz w:val="20"/>
              </w:rPr>
            </w:pPr>
          </w:p>
          <w:p w14:paraId="3EDCA69B" w14:textId="77777777" w:rsidR="0062270F" w:rsidRPr="00FC4AD0" w:rsidRDefault="0062270F" w:rsidP="0062270F">
            <w:pPr>
              <w:pStyle w:val="DefaultStyle"/>
              <w:spacing w:line="276" w:lineRule="auto"/>
              <w:rPr>
                <w:rFonts w:ascii="Century Gothic" w:hAnsi="Century Gothic"/>
                <w:sz w:val="20"/>
              </w:rPr>
            </w:pPr>
          </w:p>
        </w:tc>
      </w:tr>
    </w:tbl>
    <w:p w14:paraId="6F5F2D0D"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315032D3"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6CBAA017" w14:textId="7777777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4E9C9195" w14:textId="77777777" w:rsidR="007910E7" w:rsidRPr="00DA0F03" w:rsidRDefault="007910E7" w:rsidP="00DA0F03">
      <w:pPr>
        <w:pStyle w:val="NormalWeb"/>
        <w:spacing w:line="360" w:lineRule="auto"/>
        <w:jc w:val="both"/>
        <w:rPr>
          <w:rFonts w:ascii="Century Gothic" w:hAnsi="Century Gothic"/>
          <w:sz w:val="20"/>
          <w:szCs w:val="20"/>
        </w:rPr>
      </w:pPr>
    </w:p>
    <w:p w14:paraId="6789EB73"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311A9151" w14:textId="77777777" w:rsidR="008A47C9" w:rsidRDefault="008A47C9" w:rsidP="00C51171">
      <w:pPr>
        <w:pStyle w:val="DefaultStyle"/>
        <w:tabs>
          <w:tab w:val="right" w:pos="8789"/>
        </w:tabs>
        <w:spacing w:line="360" w:lineRule="auto"/>
        <w:rPr>
          <w:rFonts w:ascii="Century Gothic" w:hAnsi="Century Gothic"/>
          <w:sz w:val="20"/>
        </w:rPr>
      </w:pPr>
    </w:p>
    <w:p w14:paraId="63459189"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7EED2F0D"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0481ADC8" w14:textId="77777777" w:rsidTr="0062270F">
        <w:trPr>
          <w:cantSplit/>
          <w:jc w:val="center"/>
        </w:trPr>
        <w:tc>
          <w:tcPr>
            <w:tcW w:w="3045" w:type="dxa"/>
            <w:shd w:val="clear" w:color="auto" w:fill="FFFFFF"/>
          </w:tcPr>
          <w:p w14:paraId="6C32F058" w14:textId="77777777" w:rsidR="0062270F" w:rsidRPr="00FC4AD0" w:rsidRDefault="0062270F" w:rsidP="00C51171">
            <w:pPr>
              <w:pStyle w:val="DefaultStyle"/>
              <w:tabs>
                <w:tab w:val="right" w:pos="8789"/>
              </w:tabs>
              <w:spacing w:line="360" w:lineRule="auto"/>
              <w:rPr>
                <w:rFonts w:ascii="Century Gothic" w:hAnsi="Century Gothic"/>
                <w:sz w:val="20"/>
              </w:rPr>
            </w:pPr>
          </w:p>
          <w:p w14:paraId="793B4C16"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72E2EC63"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069390AC" w14:textId="77777777" w:rsidR="0062270F" w:rsidRPr="00FC4AD0" w:rsidRDefault="0062270F" w:rsidP="00C51171">
            <w:pPr>
              <w:pStyle w:val="DefaultStyle"/>
              <w:tabs>
                <w:tab w:val="right" w:pos="8789"/>
              </w:tabs>
              <w:spacing w:line="360" w:lineRule="auto"/>
              <w:rPr>
                <w:rFonts w:ascii="Century Gothic" w:hAnsi="Century Gothic"/>
                <w:sz w:val="20"/>
              </w:rPr>
            </w:pPr>
          </w:p>
          <w:p w14:paraId="6621CFF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3A33A9B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6B01D446" w14:textId="77777777" w:rsidR="0062270F" w:rsidRPr="00FC4AD0" w:rsidRDefault="0062270F" w:rsidP="00C51171">
            <w:pPr>
              <w:pStyle w:val="DefaultStyle"/>
              <w:tabs>
                <w:tab w:val="right" w:pos="8789"/>
              </w:tabs>
              <w:spacing w:line="360" w:lineRule="auto"/>
              <w:rPr>
                <w:rFonts w:ascii="Century Gothic" w:hAnsi="Century Gothic"/>
                <w:sz w:val="20"/>
              </w:rPr>
            </w:pPr>
          </w:p>
          <w:p w14:paraId="40396DA0"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762F780D"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61D7E44"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7DF4722C" w14:textId="77777777" w:rsidR="00A96528" w:rsidRPr="00FC4AD0" w:rsidRDefault="00A96528">
      <w:pPr>
        <w:pStyle w:val="DefaultStyle"/>
        <w:spacing w:line="276" w:lineRule="auto"/>
        <w:jc w:val="both"/>
        <w:rPr>
          <w:rFonts w:ascii="Century Gothic" w:hAnsi="Century Gothic"/>
          <w:sz w:val="20"/>
        </w:rPr>
      </w:pPr>
    </w:p>
    <w:p w14:paraId="25CCFBBF"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43E2884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649401D5"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1D173EF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FD85E5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AA898DB"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0FCF48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433ED41C"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C5C1EE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51B1B06"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35" w:name="__UnoMark__2709_2135027740"/>
      <w:bookmarkStart w:id="36" w:name="__UnoMark__1070_1933893160"/>
      <w:bookmarkEnd w:id="35"/>
      <w:bookmarkEnd w:id="36"/>
    </w:p>
    <w:p w14:paraId="0BE8A67A" w14:textId="77777777" w:rsidR="00923CCC" w:rsidRDefault="00923CCC">
      <w:pPr>
        <w:pStyle w:val="DefaultStyle"/>
        <w:spacing w:line="276" w:lineRule="auto"/>
        <w:jc w:val="right"/>
        <w:rPr>
          <w:rFonts w:ascii="Century Gothic" w:hAnsi="Century Gothic"/>
          <w:b/>
          <w:sz w:val="20"/>
        </w:rPr>
      </w:pPr>
    </w:p>
    <w:p w14:paraId="77473C02" w14:textId="77777777" w:rsidR="00923CCC" w:rsidRDefault="00923CCC">
      <w:pPr>
        <w:pStyle w:val="DefaultStyle"/>
        <w:spacing w:line="276" w:lineRule="auto"/>
        <w:jc w:val="right"/>
        <w:rPr>
          <w:rFonts w:ascii="Century Gothic" w:hAnsi="Century Gothic"/>
          <w:b/>
          <w:sz w:val="20"/>
        </w:rPr>
      </w:pPr>
    </w:p>
    <w:p w14:paraId="02D60095"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66E0FE50" w14:textId="77777777" w:rsidR="00A96528" w:rsidRPr="00FC4AD0" w:rsidRDefault="00A96528">
      <w:pPr>
        <w:pStyle w:val="DefaultStyle"/>
        <w:spacing w:line="276" w:lineRule="auto"/>
        <w:rPr>
          <w:rFonts w:ascii="Century Gothic" w:hAnsi="Century Gothic"/>
          <w:sz w:val="20"/>
        </w:rPr>
      </w:pPr>
    </w:p>
    <w:p w14:paraId="60892704" w14:textId="77777777" w:rsidR="00784176" w:rsidRDefault="00784176">
      <w:pPr>
        <w:pStyle w:val="DefaultStyle"/>
        <w:spacing w:line="276" w:lineRule="auto"/>
        <w:rPr>
          <w:ins w:id="37" w:author="YAKUBU-GUMERY Yussif" w:date="2016-06-02T10:29:00Z"/>
          <w:rFonts w:ascii="Century Gothic" w:hAnsi="Century Gothic"/>
          <w:sz w:val="20"/>
        </w:rPr>
      </w:pPr>
    </w:p>
    <w:p w14:paraId="08AAC123" w14:textId="77777777" w:rsidR="003138DD" w:rsidRDefault="003138DD">
      <w:pPr>
        <w:pStyle w:val="DefaultStyle"/>
        <w:spacing w:line="276" w:lineRule="auto"/>
        <w:rPr>
          <w:ins w:id="38" w:author="YAKUBU-GUMERY Yussif" w:date="2016-06-02T10:29:00Z"/>
          <w:rFonts w:ascii="Century Gothic" w:hAnsi="Century Gothic"/>
          <w:sz w:val="20"/>
        </w:rPr>
      </w:pPr>
    </w:p>
    <w:p w14:paraId="19C018C9" w14:textId="77777777" w:rsidR="003138DD" w:rsidRDefault="003138DD">
      <w:pPr>
        <w:pStyle w:val="DefaultStyle"/>
        <w:spacing w:line="276" w:lineRule="auto"/>
        <w:rPr>
          <w:ins w:id="39" w:author="YAKUBU-GUMERY Yussif" w:date="2016-06-02T10:29:00Z"/>
          <w:rFonts w:ascii="Century Gothic" w:hAnsi="Century Gothic"/>
          <w:sz w:val="20"/>
        </w:rPr>
      </w:pPr>
    </w:p>
    <w:p w14:paraId="79838BEA" w14:textId="77777777" w:rsidR="003138DD" w:rsidRPr="00FC4AD0" w:rsidRDefault="003138DD">
      <w:pPr>
        <w:pStyle w:val="DefaultStyle"/>
        <w:spacing w:line="276" w:lineRule="auto"/>
        <w:rPr>
          <w:rFonts w:ascii="Century Gothic" w:hAnsi="Century Gothic"/>
          <w:sz w:val="20"/>
        </w:rPr>
      </w:pPr>
    </w:p>
    <w:p w14:paraId="469B995A"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5A56E996" w14:textId="77777777" w:rsidR="00A96528" w:rsidRPr="00FC4AD0" w:rsidRDefault="00A96528">
      <w:pPr>
        <w:pStyle w:val="DefaultStyle"/>
        <w:spacing w:line="276" w:lineRule="auto"/>
        <w:rPr>
          <w:rFonts w:ascii="Century Gothic" w:hAnsi="Century Gothic"/>
          <w:sz w:val="20"/>
        </w:rPr>
      </w:pPr>
    </w:p>
    <w:p w14:paraId="534BFBCE"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B01808">
        <w:rPr>
          <w:rFonts w:ascii="Century Gothic" w:hAnsi="Century Gothic"/>
          <w:b/>
          <w:sz w:val="20"/>
        </w:rPr>
        <w:t>2</w:t>
      </w:r>
      <w:ins w:id="40" w:author="AMISSAH Genevieve" w:date="2019-01-10T10:51:00Z">
        <w:r w:rsidR="002F2D6C">
          <w:rPr>
            <w:rFonts w:ascii="Century Gothic" w:hAnsi="Century Gothic"/>
            <w:b/>
            <w:sz w:val="20"/>
          </w:rPr>
          <w:t>2</w:t>
        </w:r>
      </w:ins>
      <w:del w:id="41" w:author="AMISSAH Genevieve" w:date="2019-01-10T10:51:00Z">
        <w:r w:rsidR="00B01808" w:rsidDel="00CC13A4">
          <w:rPr>
            <w:rFonts w:ascii="Century Gothic" w:hAnsi="Century Gothic"/>
            <w:b/>
            <w:sz w:val="20"/>
          </w:rPr>
          <w:delText>0</w:delText>
        </w:r>
      </w:del>
    </w:p>
    <w:p w14:paraId="2507DF49" w14:textId="77777777" w:rsidR="00A96528" w:rsidRPr="00FC4AD0" w:rsidRDefault="00A96528">
      <w:pPr>
        <w:pStyle w:val="DefaultStyle"/>
        <w:spacing w:line="276" w:lineRule="auto"/>
        <w:jc w:val="center"/>
        <w:rPr>
          <w:rFonts w:ascii="Century Gothic" w:hAnsi="Century Gothic"/>
          <w:sz w:val="20"/>
        </w:rPr>
      </w:pPr>
    </w:p>
    <w:p w14:paraId="3A0DB801"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3B58D8F4" w14:textId="77777777" w:rsidR="00A96528" w:rsidRPr="00FC4AD0" w:rsidRDefault="00A96528">
      <w:pPr>
        <w:pStyle w:val="DefaultStyle"/>
        <w:spacing w:line="276" w:lineRule="auto"/>
        <w:jc w:val="both"/>
        <w:rPr>
          <w:rFonts w:ascii="Century Gothic" w:hAnsi="Century Gothic"/>
          <w:sz w:val="20"/>
        </w:rPr>
      </w:pPr>
    </w:p>
    <w:p w14:paraId="5A87D34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27C0D49C"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42" w:author="OBENG Sandra" w:date="2017-02-15T10:30:00Z">
        <w:r>
          <w:rPr>
            <w:rFonts w:ascii="Century Gothic" w:hAnsi="Century Gothic"/>
            <w:sz w:val="20"/>
          </w:rPr>
          <w:tab/>
        </w:r>
      </w:ins>
    </w:p>
    <w:p w14:paraId="2BA936A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15A226D8" w14:textId="77777777" w:rsidR="00A96528" w:rsidRPr="00FC4AD0" w:rsidRDefault="00A96528">
      <w:pPr>
        <w:pStyle w:val="DefaultStyle"/>
        <w:spacing w:line="276" w:lineRule="auto"/>
        <w:jc w:val="both"/>
        <w:rPr>
          <w:rFonts w:ascii="Century Gothic" w:hAnsi="Century Gothic"/>
          <w:sz w:val="20"/>
        </w:rPr>
      </w:pPr>
    </w:p>
    <w:p w14:paraId="08B8EA37"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38FDE6DE" w14:textId="77777777" w:rsidR="00B1127C" w:rsidRDefault="00B1127C">
      <w:pPr>
        <w:pStyle w:val="DefaultStyle"/>
        <w:spacing w:line="276" w:lineRule="auto"/>
        <w:jc w:val="both"/>
        <w:rPr>
          <w:rFonts w:ascii="Century Gothic" w:hAnsi="Century Gothic"/>
          <w:sz w:val="20"/>
        </w:rPr>
      </w:pPr>
    </w:p>
    <w:p w14:paraId="7F8EB6E6"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10B971C" w14:textId="77777777" w:rsidR="00A96528" w:rsidRPr="00FC4AD0" w:rsidRDefault="00A96528">
      <w:pPr>
        <w:pStyle w:val="DefaultStyle"/>
        <w:spacing w:line="276" w:lineRule="auto"/>
        <w:jc w:val="both"/>
        <w:rPr>
          <w:rFonts w:ascii="Century Gothic" w:hAnsi="Century Gothic"/>
          <w:sz w:val="20"/>
        </w:rPr>
      </w:pPr>
    </w:p>
    <w:p w14:paraId="54B0C2E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C31AE19" w14:textId="77777777" w:rsidR="00A96528" w:rsidRPr="00FC4AD0" w:rsidRDefault="00A96528">
      <w:pPr>
        <w:pStyle w:val="DefaultStyle"/>
        <w:spacing w:line="276" w:lineRule="auto"/>
        <w:jc w:val="both"/>
        <w:rPr>
          <w:rFonts w:ascii="Century Gothic" w:hAnsi="Century Gothic"/>
          <w:sz w:val="20"/>
        </w:rPr>
      </w:pPr>
    </w:p>
    <w:p w14:paraId="38F0C5E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07E614EE" w14:textId="77777777" w:rsidR="00A96528" w:rsidRPr="00FC4AD0" w:rsidRDefault="00A96528">
      <w:pPr>
        <w:pStyle w:val="DefaultStyle"/>
        <w:spacing w:line="276" w:lineRule="auto"/>
        <w:jc w:val="both"/>
        <w:rPr>
          <w:rFonts w:ascii="Century Gothic" w:hAnsi="Century Gothic"/>
          <w:sz w:val="20"/>
        </w:rPr>
      </w:pPr>
    </w:p>
    <w:p w14:paraId="20BD9D4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25480DE1" w14:textId="77777777" w:rsidR="00A96528" w:rsidRPr="00FC4AD0" w:rsidRDefault="00A96528">
      <w:pPr>
        <w:pStyle w:val="DefaultStyle"/>
        <w:spacing w:line="276" w:lineRule="auto"/>
        <w:jc w:val="both"/>
        <w:rPr>
          <w:rFonts w:ascii="Century Gothic" w:hAnsi="Century Gothic"/>
          <w:sz w:val="20"/>
        </w:rPr>
      </w:pPr>
    </w:p>
    <w:p w14:paraId="58493D17"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0CB978B8" w14:textId="77777777" w:rsidR="009C7A1D" w:rsidRPr="00FC4AD0" w:rsidRDefault="009C7A1D">
      <w:pPr>
        <w:pStyle w:val="DefaultStyle"/>
        <w:spacing w:line="276" w:lineRule="auto"/>
        <w:jc w:val="both"/>
        <w:rPr>
          <w:rFonts w:ascii="Century Gothic" w:hAnsi="Century Gothic"/>
          <w:sz w:val="20"/>
        </w:rPr>
      </w:pPr>
    </w:p>
    <w:p w14:paraId="4258EAC2" w14:textId="77777777" w:rsidR="009C7A1D" w:rsidRPr="00FC4AD0" w:rsidRDefault="009C7A1D">
      <w:pPr>
        <w:pStyle w:val="DefaultStyle"/>
        <w:spacing w:line="276" w:lineRule="auto"/>
        <w:jc w:val="both"/>
        <w:rPr>
          <w:rFonts w:ascii="Century Gothic" w:hAnsi="Century Gothic"/>
          <w:sz w:val="20"/>
        </w:rPr>
      </w:pPr>
    </w:p>
    <w:p w14:paraId="6832EBFE" w14:textId="77777777" w:rsidR="009C7A1D" w:rsidRPr="00FC4AD0" w:rsidRDefault="009C7A1D">
      <w:pPr>
        <w:pStyle w:val="DefaultStyle"/>
        <w:spacing w:line="276" w:lineRule="auto"/>
        <w:jc w:val="both"/>
        <w:rPr>
          <w:rFonts w:ascii="Century Gothic" w:hAnsi="Century Gothic"/>
          <w:sz w:val="20"/>
        </w:rPr>
      </w:pPr>
    </w:p>
    <w:p w14:paraId="04944F1C" w14:textId="77777777" w:rsidR="009C7A1D" w:rsidRPr="00FC4AD0" w:rsidRDefault="009C7A1D">
      <w:pPr>
        <w:pStyle w:val="DefaultStyle"/>
        <w:spacing w:line="276" w:lineRule="auto"/>
        <w:jc w:val="both"/>
        <w:rPr>
          <w:rFonts w:ascii="Century Gothic" w:hAnsi="Century Gothic"/>
          <w:sz w:val="20"/>
        </w:rPr>
      </w:pPr>
    </w:p>
    <w:p w14:paraId="48ABA4DC" w14:textId="77777777" w:rsidR="009C7A1D" w:rsidRPr="00FC4AD0" w:rsidRDefault="009C7A1D">
      <w:pPr>
        <w:pStyle w:val="DefaultStyle"/>
        <w:spacing w:line="276" w:lineRule="auto"/>
        <w:jc w:val="both"/>
        <w:rPr>
          <w:rFonts w:ascii="Century Gothic" w:hAnsi="Century Gothic"/>
          <w:sz w:val="20"/>
        </w:rPr>
      </w:pPr>
    </w:p>
    <w:p w14:paraId="7BE074E5" w14:textId="77777777" w:rsidR="009C7A1D" w:rsidRPr="00FC4AD0" w:rsidRDefault="009C7A1D">
      <w:pPr>
        <w:pStyle w:val="DefaultStyle"/>
        <w:spacing w:line="276" w:lineRule="auto"/>
        <w:jc w:val="both"/>
        <w:rPr>
          <w:rFonts w:ascii="Century Gothic" w:hAnsi="Century Gothic"/>
          <w:sz w:val="20"/>
        </w:rPr>
      </w:pPr>
    </w:p>
    <w:p w14:paraId="6CF16163" w14:textId="77777777" w:rsidR="009C7A1D" w:rsidRPr="00FC4AD0" w:rsidRDefault="009C7A1D">
      <w:pPr>
        <w:pStyle w:val="DefaultStyle"/>
        <w:spacing w:line="276" w:lineRule="auto"/>
        <w:jc w:val="both"/>
        <w:rPr>
          <w:rFonts w:ascii="Century Gothic" w:hAnsi="Century Gothic"/>
          <w:sz w:val="20"/>
        </w:rPr>
      </w:pPr>
    </w:p>
    <w:p w14:paraId="0331F7E6" w14:textId="77777777" w:rsidR="009C7A1D" w:rsidRPr="00A7692C" w:rsidRDefault="009C7A1D">
      <w:pPr>
        <w:pStyle w:val="DefaultStyle"/>
        <w:spacing w:line="276" w:lineRule="auto"/>
        <w:jc w:val="both"/>
        <w:rPr>
          <w:rFonts w:ascii="Century Gothic" w:hAnsi="Century Gothic"/>
          <w:i/>
          <w:sz w:val="20"/>
        </w:rPr>
      </w:pPr>
    </w:p>
    <w:p w14:paraId="2EFFD972" w14:textId="77777777" w:rsidR="009C7A1D" w:rsidRPr="00FC4AD0" w:rsidRDefault="009C7A1D">
      <w:pPr>
        <w:pStyle w:val="DefaultStyle"/>
        <w:spacing w:line="276" w:lineRule="auto"/>
        <w:jc w:val="both"/>
        <w:rPr>
          <w:rFonts w:ascii="Century Gothic" w:hAnsi="Century Gothic"/>
          <w:sz w:val="20"/>
        </w:rPr>
      </w:pPr>
    </w:p>
    <w:p w14:paraId="2845A84F"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8EB1A" w14:textId="77777777" w:rsidR="000D6D33" w:rsidRDefault="000D6D33" w:rsidP="009B2008">
      <w:pPr>
        <w:spacing w:after="0" w:line="240" w:lineRule="auto"/>
      </w:pPr>
      <w:r>
        <w:separator/>
      </w:r>
    </w:p>
  </w:endnote>
  <w:endnote w:type="continuationSeparator" w:id="0">
    <w:p w14:paraId="7B5D713E" w14:textId="77777777" w:rsidR="000D6D33" w:rsidRDefault="000D6D33"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6633ECE8"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43" w:author="AMISSAH Genevieve" w:date="2019-01-10T10:52:00Z">
          <w:r w:rsidR="002F2D6C">
            <w:rPr>
              <w:rFonts w:ascii="Century Gothic" w:hAnsi="Century Gothic"/>
              <w:b/>
              <w:sz w:val="20"/>
            </w:rPr>
            <w:t>22</w:t>
          </w:r>
        </w:ins>
        <w:del w:id="44"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71146355"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6AA88" w14:textId="77777777" w:rsidR="000D6D33" w:rsidRDefault="000D6D33" w:rsidP="009B2008">
      <w:pPr>
        <w:spacing w:after="0" w:line="240" w:lineRule="auto"/>
      </w:pPr>
      <w:r>
        <w:separator/>
      </w:r>
    </w:p>
  </w:footnote>
  <w:footnote w:type="continuationSeparator" w:id="0">
    <w:p w14:paraId="5EAFF9AB" w14:textId="77777777" w:rsidR="000D6D33" w:rsidRDefault="000D6D33"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C37A1"/>
    <w:rsid w:val="000D2157"/>
    <w:rsid w:val="000D6D33"/>
    <w:rsid w:val="00157F26"/>
    <w:rsid w:val="00174831"/>
    <w:rsid w:val="001B54F5"/>
    <w:rsid w:val="001E32C7"/>
    <w:rsid w:val="001E3D80"/>
    <w:rsid w:val="001E67E7"/>
    <w:rsid w:val="001E748B"/>
    <w:rsid w:val="00226BF2"/>
    <w:rsid w:val="00233BC7"/>
    <w:rsid w:val="00295A91"/>
    <w:rsid w:val="002B6F55"/>
    <w:rsid w:val="002E57D1"/>
    <w:rsid w:val="002E6B7A"/>
    <w:rsid w:val="002F18EB"/>
    <w:rsid w:val="002F2D6C"/>
    <w:rsid w:val="002F3BD7"/>
    <w:rsid w:val="00305411"/>
    <w:rsid w:val="003111F1"/>
    <w:rsid w:val="003138DD"/>
    <w:rsid w:val="003249CD"/>
    <w:rsid w:val="00336779"/>
    <w:rsid w:val="00337DE0"/>
    <w:rsid w:val="00346CB0"/>
    <w:rsid w:val="00365B21"/>
    <w:rsid w:val="003859BC"/>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E323E"/>
    <w:rsid w:val="004F33A1"/>
    <w:rsid w:val="004F4584"/>
    <w:rsid w:val="00507B7D"/>
    <w:rsid w:val="005157D3"/>
    <w:rsid w:val="00516BB5"/>
    <w:rsid w:val="005214BE"/>
    <w:rsid w:val="00566C77"/>
    <w:rsid w:val="005822B6"/>
    <w:rsid w:val="005831D3"/>
    <w:rsid w:val="005B36B3"/>
    <w:rsid w:val="005C7CD5"/>
    <w:rsid w:val="005D79B3"/>
    <w:rsid w:val="005E4EB4"/>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47C9"/>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5A19"/>
    <w:rsid w:val="00A13E2A"/>
    <w:rsid w:val="00A23B9D"/>
    <w:rsid w:val="00A545C6"/>
    <w:rsid w:val="00A56DC1"/>
    <w:rsid w:val="00A67B5A"/>
    <w:rsid w:val="00A73B83"/>
    <w:rsid w:val="00A758F0"/>
    <w:rsid w:val="00A760CD"/>
    <w:rsid w:val="00A7692C"/>
    <w:rsid w:val="00A82BA1"/>
    <w:rsid w:val="00A8645A"/>
    <w:rsid w:val="00A96528"/>
    <w:rsid w:val="00AA4A73"/>
    <w:rsid w:val="00AC2961"/>
    <w:rsid w:val="00AC4002"/>
    <w:rsid w:val="00AD0128"/>
    <w:rsid w:val="00AD4CB9"/>
    <w:rsid w:val="00AF7118"/>
    <w:rsid w:val="00B01808"/>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11DBB"/>
    <w:rsid w:val="00E142BD"/>
    <w:rsid w:val="00E306EB"/>
    <w:rsid w:val="00E462B2"/>
    <w:rsid w:val="00E505E1"/>
    <w:rsid w:val="00E51802"/>
    <w:rsid w:val="00E52BDC"/>
    <w:rsid w:val="00E658C7"/>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223F48"/>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CEE0E-CA0D-40E2-9D01-17974E57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848</Words>
  <Characters>4834</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William Mensah</cp:lastModifiedBy>
  <cp:revision>2</cp:revision>
  <cp:lastPrinted>2016-06-10T10:18:00Z</cp:lastPrinted>
  <dcterms:created xsi:type="dcterms:W3CDTF">2019-01-11T13:49:00Z</dcterms:created>
  <dcterms:modified xsi:type="dcterms:W3CDTF">2019-01-11T13:49:00Z</dcterms:modified>
</cp:coreProperties>
</file>