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50D3" w14:textId="4B12316A"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3D7597A1" w14:textId="77777777" w:rsidR="00A96528" w:rsidRPr="00FC4AD0" w:rsidRDefault="00A96528">
      <w:pPr>
        <w:pStyle w:val="DefaultStyle"/>
        <w:spacing w:line="276" w:lineRule="auto"/>
        <w:rPr>
          <w:rFonts w:ascii="Century Gothic" w:hAnsi="Century Gothic"/>
          <w:sz w:val="20"/>
        </w:rPr>
      </w:pPr>
    </w:p>
    <w:p w14:paraId="6346C165" w14:textId="77777777" w:rsidR="00A96528" w:rsidRPr="00FC4AD0" w:rsidRDefault="00A96528">
      <w:pPr>
        <w:pStyle w:val="DefaultStyle"/>
        <w:spacing w:line="276" w:lineRule="auto"/>
        <w:rPr>
          <w:rFonts w:ascii="Century Gothic" w:hAnsi="Century Gothic"/>
          <w:sz w:val="20"/>
        </w:rPr>
      </w:pPr>
    </w:p>
    <w:p w14:paraId="2C762B97" w14:textId="77777777" w:rsidR="00A96528" w:rsidRPr="00FC4AD0" w:rsidRDefault="00A96528">
      <w:pPr>
        <w:pStyle w:val="DefaultStyle"/>
        <w:spacing w:line="276" w:lineRule="auto"/>
        <w:rPr>
          <w:rFonts w:ascii="Century Gothic" w:hAnsi="Century Gothic"/>
          <w:sz w:val="20"/>
        </w:rPr>
      </w:pPr>
    </w:p>
    <w:p w14:paraId="4C7308E9"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0" w:author="AMISSAH Genevieve" w:date="2019-01-10T10:50:00Z">
        <w:r w:rsidR="00E712DB">
          <w:rPr>
            <w:rFonts w:ascii="Century Gothic" w:hAnsi="Century Gothic"/>
            <w:b/>
            <w:sz w:val="20"/>
          </w:rPr>
          <w:t>3</w:t>
        </w:r>
      </w:ins>
      <w:del w:id="1" w:author="AMISSAH Genevieve" w:date="2019-01-10T10:50:00Z">
        <w:r w:rsidR="00B01808" w:rsidDel="00CC13A4">
          <w:rPr>
            <w:rFonts w:ascii="Century Gothic" w:hAnsi="Century Gothic"/>
            <w:b/>
            <w:sz w:val="20"/>
          </w:rPr>
          <w:delText>0</w:delText>
        </w:r>
      </w:del>
    </w:p>
    <w:p w14:paraId="7429B04D" w14:textId="77777777" w:rsidR="00813687" w:rsidRDefault="00813687">
      <w:pPr>
        <w:pStyle w:val="DefaultStyle"/>
        <w:spacing w:line="276" w:lineRule="auto"/>
        <w:rPr>
          <w:ins w:id="2" w:author="OBENG Sandra" w:date="2019-01-08T10:45:00Z"/>
          <w:rFonts w:ascii="Century Gothic" w:hAnsi="Century Gothic"/>
          <w:b/>
          <w:sz w:val="20"/>
        </w:rPr>
      </w:pPr>
    </w:p>
    <w:p w14:paraId="7E5D7C1F" w14:textId="17C67218" w:rsidR="00A96528" w:rsidRPr="006650AB" w:rsidRDefault="0062270F">
      <w:pPr>
        <w:pStyle w:val="DefaultStyle"/>
        <w:spacing w:line="276" w:lineRule="auto"/>
        <w:rPr>
          <w:rFonts w:ascii="Century Gothic" w:hAnsi="Century Gothic"/>
          <w:b/>
          <w:sz w:val="20"/>
          <w:rPrChange w:id="3" w:author="stephen yankey" w:date="2019-01-18T03:39:00Z">
            <w:rPr>
              <w:rFonts w:ascii="Century Gothic" w:hAnsi="Century Gothic"/>
              <w:sz w:val="20"/>
            </w:rPr>
          </w:rPrChange>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4" w:author="stephen yankey" w:date="2019-01-18T03:39:00Z">
        <w:r w:rsidRPr="00FC4AD0" w:rsidDel="006650AB">
          <w:rPr>
            <w:rFonts w:ascii="Century Gothic" w:hAnsi="Century Gothic"/>
            <w:b/>
            <w:sz w:val="20"/>
          </w:rPr>
          <w:delText>____________</w:delText>
        </w:r>
      </w:del>
      <w:ins w:id="5" w:author="stephen yankey" w:date="2019-01-18T03:38:00Z">
        <w:r w:rsidR="006650AB">
          <w:rPr>
            <w:rFonts w:ascii="Century Gothic" w:hAnsi="Century Gothic"/>
            <w:b/>
            <w:sz w:val="20"/>
          </w:rPr>
          <w:t>STEPH</w:t>
        </w:r>
      </w:ins>
      <w:ins w:id="6" w:author="stephen yankey" w:date="2019-01-18T03:39:00Z">
        <w:r w:rsidR="006650AB">
          <w:rPr>
            <w:rFonts w:ascii="Century Gothic" w:hAnsi="Century Gothic"/>
            <w:b/>
            <w:sz w:val="20"/>
          </w:rPr>
          <w:t>EN YANKEY</w:t>
        </w:r>
      </w:ins>
      <w:del w:id="7" w:author="stephen yankey" w:date="2019-01-18T03:39:00Z">
        <w:r w:rsidRPr="00FC4AD0" w:rsidDel="006650AB">
          <w:rPr>
            <w:rFonts w:ascii="Century Gothic" w:hAnsi="Century Gothic"/>
            <w:b/>
            <w:sz w:val="20"/>
          </w:rPr>
          <w:delText>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36F9EBB"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4C29544F" w14:textId="77777777" w:rsidR="00A96528" w:rsidRPr="00FC4AD0" w:rsidRDefault="00A96528">
      <w:pPr>
        <w:pStyle w:val="DefaultStyle"/>
        <w:spacing w:line="276" w:lineRule="auto"/>
        <w:jc w:val="both"/>
        <w:rPr>
          <w:rFonts w:ascii="Century Gothic" w:hAnsi="Century Gothic"/>
          <w:sz w:val="20"/>
        </w:rPr>
      </w:pPr>
    </w:p>
    <w:p w14:paraId="68943583" w14:textId="77777777" w:rsidR="00A96528" w:rsidRPr="00FC4AD0" w:rsidRDefault="00A96528">
      <w:pPr>
        <w:pStyle w:val="DefaultStyle"/>
        <w:spacing w:line="276" w:lineRule="auto"/>
        <w:rPr>
          <w:rFonts w:ascii="Century Gothic" w:hAnsi="Century Gothic"/>
          <w:sz w:val="20"/>
        </w:rPr>
      </w:pPr>
    </w:p>
    <w:p w14:paraId="18D5C22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8" w:author="OFORI George" w:date="2016-02-22T09:10:00Z">
        <w:r w:rsidRPr="00FC4AD0" w:rsidDel="00EA420B">
          <w:rPr>
            <w:rFonts w:ascii="Century Gothic" w:hAnsi="Century Gothic"/>
            <w:sz w:val="20"/>
          </w:rPr>
          <w:delText xml:space="preserve"> </w:delText>
        </w:r>
      </w:del>
    </w:p>
    <w:p w14:paraId="5B850FC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1ABC24EF" w14:textId="77777777" w:rsidR="00A96528" w:rsidRPr="00FC4AD0" w:rsidRDefault="00A96528">
      <w:pPr>
        <w:pStyle w:val="DefaultStyle"/>
        <w:spacing w:line="276" w:lineRule="auto"/>
        <w:rPr>
          <w:rFonts w:ascii="Century Gothic" w:hAnsi="Century Gothic"/>
          <w:sz w:val="20"/>
        </w:rPr>
      </w:pPr>
    </w:p>
    <w:p w14:paraId="3EE1A929"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7223568B" w14:textId="77777777" w:rsidR="00A96528" w:rsidRPr="00FC4AD0" w:rsidRDefault="00A96528">
      <w:pPr>
        <w:pStyle w:val="DefaultStyle"/>
        <w:spacing w:line="276" w:lineRule="auto"/>
        <w:jc w:val="both"/>
        <w:rPr>
          <w:rFonts w:ascii="Century Gothic" w:hAnsi="Century Gothic"/>
          <w:sz w:val="20"/>
        </w:rPr>
      </w:pPr>
    </w:p>
    <w:p w14:paraId="50BC0BB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591ADAE0" w14:textId="77777777" w:rsidR="00A96528" w:rsidRPr="00FC4AD0" w:rsidRDefault="00A96528">
      <w:pPr>
        <w:pStyle w:val="DefaultStyle"/>
        <w:spacing w:line="276" w:lineRule="auto"/>
        <w:jc w:val="both"/>
        <w:rPr>
          <w:rFonts w:ascii="Century Gothic" w:hAnsi="Century Gothic"/>
          <w:sz w:val="20"/>
        </w:rPr>
      </w:pPr>
    </w:p>
    <w:p w14:paraId="764BAA5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4FD22205" w14:textId="77777777" w:rsidR="00A96528" w:rsidRPr="00FC4AD0" w:rsidRDefault="00A96528">
      <w:pPr>
        <w:pStyle w:val="DefaultStyle"/>
        <w:spacing w:line="276" w:lineRule="auto"/>
        <w:jc w:val="both"/>
        <w:rPr>
          <w:rFonts w:ascii="Century Gothic" w:hAnsi="Century Gothic"/>
          <w:sz w:val="20"/>
        </w:rPr>
      </w:pPr>
    </w:p>
    <w:p w14:paraId="4B6FFAF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1FCF908" w14:textId="77777777" w:rsidR="00A96528" w:rsidRPr="00FC4AD0" w:rsidRDefault="00A96528">
      <w:pPr>
        <w:pStyle w:val="DefaultStyle"/>
        <w:spacing w:line="276" w:lineRule="auto"/>
        <w:jc w:val="both"/>
        <w:rPr>
          <w:rFonts w:ascii="Century Gothic" w:hAnsi="Century Gothic"/>
          <w:sz w:val="20"/>
        </w:rPr>
      </w:pPr>
    </w:p>
    <w:p w14:paraId="00EA6D12"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3C66F1C1" w14:textId="77777777" w:rsidR="00A96528" w:rsidRPr="00FC4AD0" w:rsidRDefault="00A96528">
      <w:pPr>
        <w:pStyle w:val="Header"/>
        <w:tabs>
          <w:tab w:val="left" w:pos="720"/>
        </w:tabs>
        <w:spacing w:line="276" w:lineRule="auto"/>
        <w:rPr>
          <w:rFonts w:ascii="Century Gothic" w:hAnsi="Century Gothic"/>
          <w:sz w:val="20"/>
        </w:rPr>
      </w:pPr>
    </w:p>
    <w:p w14:paraId="54554504" w14:textId="77777777" w:rsidR="005D79B3" w:rsidRPr="00FC4AD0" w:rsidRDefault="005D79B3">
      <w:pPr>
        <w:pStyle w:val="Header"/>
        <w:tabs>
          <w:tab w:val="left" w:pos="720"/>
        </w:tabs>
        <w:spacing w:line="276" w:lineRule="auto"/>
        <w:rPr>
          <w:rFonts w:ascii="Century Gothic" w:hAnsi="Century Gothic"/>
          <w:sz w:val="20"/>
        </w:rPr>
      </w:pPr>
    </w:p>
    <w:p w14:paraId="66458FD4"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15ABAF01" w14:textId="77777777" w:rsidR="00EA5157" w:rsidRDefault="00EA5157">
      <w:pPr>
        <w:pStyle w:val="Header"/>
        <w:tabs>
          <w:tab w:val="left" w:pos="720"/>
        </w:tabs>
        <w:spacing w:line="276" w:lineRule="auto"/>
        <w:rPr>
          <w:rFonts w:ascii="Century Gothic" w:hAnsi="Century Gothic"/>
          <w:sz w:val="20"/>
        </w:rPr>
      </w:pPr>
    </w:p>
    <w:p w14:paraId="76657DEB" w14:textId="77777777" w:rsidR="00EA5157" w:rsidRDefault="00EA5157">
      <w:pPr>
        <w:pStyle w:val="Header"/>
        <w:tabs>
          <w:tab w:val="left" w:pos="720"/>
        </w:tabs>
        <w:spacing w:line="276" w:lineRule="auto"/>
        <w:rPr>
          <w:rFonts w:ascii="Century Gothic" w:hAnsi="Century Gothic"/>
          <w:sz w:val="20"/>
        </w:rPr>
      </w:pPr>
    </w:p>
    <w:p w14:paraId="2E9CA84B"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4AF10BE7"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1C6281C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A194F24"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07FDD320" w14:textId="77777777" w:rsidR="00EA5157" w:rsidRPr="00FC4AD0" w:rsidDel="00A758F0" w:rsidRDefault="00EA5157">
      <w:pPr>
        <w:pStyle w:val="Header"/>
        <w:tabs>
          <w:tab w:val="left" w:pos="720"/>
        </w:tabs>
        <w:spacing w:line="276" w:lineRule="auto"/>
        <w:rPr>
          <w:del w:id="9" w:author="OBENG Sandra" w:date="2017-02-15T10:29:00Z"/>
          <w:rFonts w:ascii="Century Gothic" w:hAnsi="Century Gothic"/>
          <w:sz w:val="20"/>
        </w:rPr>
      </w:pPr>
    </w:p>
    <w:p w14:paraId="2F992B32" w14:textId="77777777" w:rsidR="00A96528" w:rsidRPr="00FC4AD0" w:rsidDel="00A758F0" w:rsidRDefault="00A96528">
      <w:pPr>
        <w:pStyle w:val="Heading2"/>
        <w:spacing w:line="276" w:lineRule="auto"/>
        <w:rPr>
          <w:del w:id="10" w:author="OBENG Sandra" w:date="2017-02-15T10:29:00Z"/>
          <w:rFonts w:ascii="Century Gothic" w:hAnsi="Century Gothic"/>
          <w:sz w:val="20"/>
        </w:rPr>
      </w:pPr>
    </w:p>
    <w:p w14:paraId="221AFC53" w14:textId="77777777" w:rsidR="005D79B3" w:rsidRPr="00FC4AD0" w:rsidDel="00A758F0" w:rsidRDefault="005D79B3">
      <w:pPr>
        <w:pStyle w:val="Header1"/>
        <w:spacing w:after="0" w:line="276" w:lineRule="auto"/>
        <w:rPr>
          <w:del w:id="11" w:author="OBENG Sandra" w:date="2017-02-15T10:29:00Z"/>
          <w:rFonts w:ascii="Century Gothic" w:hAnsi="Century Gothic"/>
          <w:sz w:val="20"/>
        </w:rPr>
      </w:pPr>
    </w:p>
    <w:p w14:paraId="004EC9DB" w14:textId="77777777" w:rsidR="00D54BA3" w:rsidDel="00A758F0" w:rsidRDefault="00D54BA3" w:rsidP="00FC4AD0">
      <w:pPr>
        <w:pStyle w:val="DefaultStyle"/>
        <w:spacing w:line="276" w:lineRule="auto"/>
        <w:rPr>
          <w:del w:id="12" w:author="OBENG Sandra" w:date="2017-02-15T10:29:00Z"/>
          <w:rFonts w:ascii="Century Gothic" w:hAnsi="Century Gothic"/>
          <w:sz w:val="20"/>
        </w:rPr>
      </w:pPr>
    </w:p>
    <w:p w14:paraId="69A297E5" w14:textId="77777777" w:rsidR="00D54BA3" w:rsidRDefault="00D54BA3" w:rsidP="00FC4AD0">
      <w:pPr>
        <w:pStyle w:val="DefaultStyle"/>
        <w:spacing w:line="276" w:lineRule="auto"/>
        <w:rPr>
          <w:rFonts w:ascii="Century Gothic" w:hAnsi="Century Gothic"/>
          <w:sz w:val="20"/>
        </w:rPr>
      </w:pPr>
    </w:p>
    <w:p w14:paraId="1DAA1505" w14:textId="77777777" w:rsidR="00D54BA3" w:rsidRPr="00FC4AD0" w:rsidRDefault="00D54BA3" w:rsidP="00FC4AD0">
      <w:pPr>
        <w:pStyle w:val="DefaultStyle"/>
        <w:spacing w:line="276" w:lineRule="auto"/>
        <w:rPr>
          <w:rFonts w:ascii="Century Gothic" w:hAnsi="Century Gothic"/>
          <w:sz w:val="20"/>
        </w:rPr>
      </w:pPr>
    </w:p>
    <w:p w14:paraId="20F5271A"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77E9D274" w14:textId="77777777" w:rsidR="00A96528" w:rsidRPr="00FC4AD0" w:rsidRDefault="00A96528">
      <w:pPr>
        <w:pStyle w:val="TOAHeading"/>
        <w:tabs>
          <w:tab w:val="right" w:pos="9072"/>
        </w:tabs>
        <w:suppressAutoHyphens w:val="0"/>
        <w:rPr>
          <w:rFonts w:ascii="Century Gothic" w:hAnsi="Century Gothic"/>
          <w:sz w:val="20"/>
        </w:rPr>
      </w:pPr>
    </w:p>
    <w:p w14:paraId="603BAD51"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13" w:author="AMISSAH Genevieve" w:date="2019-01-10T10:51:00Z">
        <w:r w:rsidR="00E712DB">
          <w:rPr>
            <w:rFonts w:ascii="Century Gothic" w:hAnsi="Century Gothic"/>
            <w:b/>
            <w:sz w:val="20"/>
          </w:rPr>
          <w:t>3</w:t>
        </w:r>
      </w:ins>
      <w:del w:id="14" w:author="AMISSAH Genevieve" w:date="2019-01-10T10:51:00Z">
        <w:r w:rsidR="00B01808" w:rsidDel="00CC13A4">
          <w:rPr>
            <w:rFonts w:ascii="Century Gothic" w:hAnsi="Century Gothic"/>
            <w:b/>
            <w:sz w:val="20"/>
          </w:rPr>
          <w:delText>0</w:delText>
        </w:r>
      </w:del>
    </w:p>
    <w:p w14:paraId="6C74DBF5" w14:textId="77777777" w:rsidR="00813687" w:rsidRDefault="00813687">
      <w:pPr>
        <w:pStyle w:val="DefaultStyle"/>
        <w:rPr>
          <w:rFonts w:ascii="Century Gothic" w:hAnsi="Century Gothic"/>
          <w:b/>
          <w:sz w:val="20"/>
        </w:rPr>
      </w:pPr>
    </w:p>
    <w:p w14:paraId="21D16194" w14:textId="77777777" w:rsidR="006650AB" w:rsidRDefault="0062270F">
      <w:pPr>
        <w:pStyle w:val="DefaultStyle"/>
        <w:rPr>
          <w:ins w:id="15" w:author="stephen yankey" w:date="2019-01-18T03:39:00Z"/>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proofErr w:type="gramStart"/>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Supplier</w:t>
      </w:r>
      <w:proofErr w:type="gramEnd"/>
      <w:r w:rsidRPr="00FC4AD0">
        <w:rPr>
          <w:rFonts w:ascii="Century Gothic" w:hAnsi="Century Gothic"/>
          <w:b/>
          <w:sz w:val="20"/>
        </w:rPr>
        <w:t xml:space="preserve"> Name:    </w:t>
      </w:r>
      <w:del w:id="16" w:author="stephen yankey" w:date="2019-01-18T03:40:00Z">
        <w:r w:rsidRPr="00FC4AD0" w:rsidDel="006650AB">
          <w:rPr>
            <w:rFonts w:ascii="Century Gothic" w:hAnsi="Century Gothic"/>
            <w:sz w:val="18"/>
            <w:szCs w:val="18"/>
          </w:rPr>
          <w:delText>__</w:delText>
        </w:r>
      </w:del>
      <w:ins w:id="17" w:author="stephen yankey" w:date="2019-01-18T03:39:00Z">
        <w:r w:rsidR="006650AB">
          <w:rPr>
            <w:rFonts w:ascii="Century Gothic" w:hAnsi="Century Gothic"/>
            <w:sz w:val="18"/>
            <w:szCs w:val="18"/>
          </w:rPr>
          <w:t>STEPMAAM CLASSIC CONSULT</w:t>
        </w:r>
      </w:ins>
    </w:p>
    <w:p w14:paraId="5A27368C" w14:textId="6A5D8C04" w:rsidR="00A96528" w:rsidRPr="00FC4AD0" w:rsidRDefault="0062270F">
      <w:pPr>
        <w:pStyle w:val="DefaultStyle"/>
        <w:rPr>
          <w:rFonts w:ascii="Century Gothic" w:hAnsi="Century Gothic"/>
          <w:sz w:val="18"/>
          <w:szCs w:val="18"/>
        </w:rPr>
      </w:pPr>
      <w:del w:id="18" w:author="stephen yankey" w:date="2019-01-18T03:40:00Z">
        <w:r w:rsidRPr="00FC4AD0" w:rsidDel="006650AB">
          <w:rPr>
            <w:rFonts w:ascii="Century Gothic" w:hAnsi="Century Gothic"/>
            <w:sz w:val="18"/>
            <w:szCs w:val="18"/>
          </w:rPr>
          <w:delText>_____________________</w:delText>
        </w:r>
        <w:r w:rsidR="00FC4AD0" w:rsidDel="006650AB">
          <w:rPr>
            <w:rFonts w:ascii="Century Gothic" w:hAnsi="Century Gothic"/>
            <w:sz w:val="18"/>
            <w:szCs w:val="18"/>
          </w:rPr>
          <w:delText>_</w:delText>
        </w:r>
      </w:del>
    </w:p>
    <w:p w14:paraId="2D646C1B" w14:textId="77777777" w:rsidR="00A96528" w:rsidRPr="00FC4AD0" w:rsidRDefault="00A96528">
      <w:pPr>
        <w:pStyle w:val="DefaultStyle"/>
        <w:rPr>
          <w:rFonts w:ascii="Century Gothic" w:hAnsi="Century Gothic"/>
          <w:sz w:val="18"/>
          <w:szCs w:val="18"/>
        </w:rPr>
      </w:pPr>
    </w:p>
    <w:p w14:paraId="00941A16" w14:textId="77777777" w:rsidR="005E4EB4" w:rsidRDefault="005E4EB4">
      <w:pPr>
        <w:pStyle w:val="DefaultStyle"/>
        <w:rPr>
          <w:rFonts w:ascii="Century Gothic" w:hAnsi="Century Gothic"/>
          <w:sz w:val="20"/>
        </w:rPr>
      </w:pPr>
    </w:p>
    <w:p w14:paraId="4CB95C0A" w14:textId="77777777" w:rsidR="00D54BA3" w:rsidRPr="00FC4AD0" w:rsidRDefault="00D54BA3">
      <w:pPr>
        <w:pStyle w:val="DefaultStyle"/>
        <w:rPr>
          <w:rFonts w:ascii="Century Gothic" w:hAnsi="Century Gothic"/>
          <w:sz w:val="20"/>
        </w:rPr>
      </w:pPr>
    </w:p>
    <w:p w14:paraId="7E0CBF40"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A11FAD4" w14:textId="77777777" w:rsidR="00A96528" w:rsidRPr="00FC4AD0" w:rsidRDefault="00A96528">
      <w:pPr>
        <w:pStyle w:val="DefaultStyle"/>
        <w:spacing w:line="276" w:lineRule="auto"/>
        <w:jc w:val="both"/>
        <w:rPr>
          <w:rFonts w:ascii="Century Gothic" w:hAnsi="Century Gothic"/>
          <w:sz w:val="20"/>
        </w:rPr>
      </w:pPr>
    </w:p>
    <w:p w14:paraId="2ED0652B"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BC5E769"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9">
          <w:tblGrid>
            <w:gridCol w:w="618"/>
            <w:gridCol w:w="4291"/>
            <w:gridCol w:w="1009"/>
            <w:gridCol w:w="1501"/>
            <w:gridCol w:w="1520"/>
          </w:tblGrid>
        </w:tblGridChange>
      </w:tblGrid>
      <w:tr w:rsidR="00A96528" w:rsidRPr="00FC4AD0" w14:paraId="1A4B88E8"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24B50E1" w14:textId="77777777" w:rsidR="00A96528" w:rsidRPr="00FC4AD0" w:rsidRDefault="00A96528">
            <w:pPr>
              <w:pStyle w:val="DefaultStyle"/>
              <w:spacing w:line="276" w:lineRule="auto"/>
              <w:jc w:val="center"/>
              <w:rPr>
                <w:rFonts w:ascii="Century Gothic" w:hAnsi="Century Gothic"/>
                <w:sz w:val="20"/>
              </w:rPr>
            </w:pPr>
          </w:p>
          <w:p w14:paraId="5E6AA83F"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CC550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8BE7E58" w14:textId="77777777" w:rsidR="00A96528" w:rsidRPr="00FC4AD0" w:rsidRDefault="00A96528">
            <w:pPr>
              <w:pStyle w:val="DefaultStyle"/>
              <w:spacing w:line="276" w:lineRule="auto"/>
              <w:jc w:val="center"/>
              <w:rPr>
                <w:rFonts w:ascii="Century Gothic" w:hAnsi="Century Gothic"/>
                <w:sz w:val="20"/>
              </w:rPr>
            </w:pPr>
          </w:p>
          <w:p w14:paraId="3F01E58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6CFA471" w14:textId="77777777" w:rsidR="00A96528" w:rsidRPr="00FC4AD0" w:rsidRDefault="00A96528">
            <w:pPr>
              <w:pStyle w:val="DefaultStyle"/>
              <w:spacing w:line="276" w:lineRule="auto"/>
              <w:jc w:val="center"/>
              <w:rPr>
                <w:rFonts w:ascii="Century Gothic" w:hAnsi="Century Gothic"/>
                <w:sz w:val="20"/>
              </w:rPr>
            </w:pPr>
          </w:p>
          <w:p w14:paraId="26E45D9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1E6475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42D80DE3"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20"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21"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2"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ECFFDE0"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3"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C4B7328"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4"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8DBE3E"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5"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49C81BF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6"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CE61C4A"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536AD8BB"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599907C" w14:textId="77777777" w:rsidR="00813687" w:rsidRDefault="00813687" w:rsidP="00A758F0">
            <w:pPr>
              <w:pStyle w:val="DefaultStyle"/>
              <w:tabs>
                <w:tab w:val="center" w:pos="224"/>
              </w:tabs>
              <w:spacing w:line="240" w:lineRule="auto"/>
              <w:rPr>
                <w:ins w:id="27" w:author="OBENG Sandra" w:date="2019-01-08T10:48:00Z"/>
                <w:rFonts w:ascii="Century Gothic" w:hAnsi="Century Gothic"/>
                <w:b/>
                <w:sz w:val="20"/>
              </w:rPr>
            </w:pPr>
          </w:p>
          <w:p w14:paraId="1F48C8C7"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464B4B24" w14:textId="77777777" w:rsidR="00756048" w:rsidRDefault="00756048" w:rsidP="00C90284">
            <w:pPr>
              <w:pStyle w:val="DefaultStyle"/>
              <w:spacing w:line="240" w:lineRule="auto"/>
              <w:jc w:val="center"/>
              <w:rPr>
                <w:rFonts w:ascii="Century Gothic" w:hAnsi="Century Gothic"/>
                <w:b/>
                <w:sz w:val="20"/>
              </w:rPr>
            </w:pPr>
          </w:p>
          <w:p w14:paraId="518E7D8B" w14:textId="77777777" w:rsidR="00756048" w:rsidRDefault="00756048" w:rsidP="002E57D1">
            <w:pPr>
              <w:pStyle w:val="DefaultStyle"/>
              <w:spacing w:line="240" w:lineRule="auto"/>
              <w:rPr>
                <w:rFonts w:ascii="Century Gothic" w:hAnsi="Century Gothic"/>
                <w:b/>
                <w:sz w:val="20"/>
              </w:rPr>
            </w:pPr>
          </w:p>
          <w:p w14:paraId="627312B0" w14:textId="77777777" w:rsidR="00756048" w:rsidRDefault="00756048" w:rsidP="002E57D1">
            <w:pPr>
              <w:pStyle w:val="DefaultStyle"/>
              <w:spacing w:line="240" w:lineRule="auto"/>
              <w:rPr>
                <w:rFonts w:ascii="Century Gothic" w:hAnsi="Century Gothic"/>
                <w:b/>
                <w:sz w:val="20"/>
              </w:rPr>
            </w:pPr>
          </w:p>
          <w:p w14:paraId="73A0D7EE"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7C88B82C" w14:textId="77777777" w:rsidR="00756048" w:rsidRPr="00813687" w:rsidRDefault="008B7132" w:rsidP="004F33A1">
            <w:pPr>
              <w:rPr>
                <w:rFonts w:ascii="Century Gothic" w:hAnsi="Century Gothic" w:cs="Calibri"/>
                <w:b/>
                <w:color w:val="000000"/>
                <w:sz w:val="20"/>
                <w:szCs w:val="20"/>
              </w:rPr>
            </w:pPr>
            <w:ins w:id="28" w:author="AMISSAH Genevieve" w:date="2019-01-10T11:01:00Z">
              <w:r>
                <w:rPr>
                  <w:rFonts w:ascii="Calibri" w:hAnsi="Calibri"/>
                  <w:b/>
                  <w:sz w:val="24"/>
                </w:rPr>
                <w:t>GLUE STICKS</w:t>
              </w:r>
            </w:ins>
            <w:del w:id="29" w:author="AMISSAH Genevieve" w:date="2019-01-10T10:51:00Z">
              <w:r w:rsidR="00B01808" w:rsidDel="00CC13A4">
                <w:rPr>
                  <w:rFonts w:ascii="Calibri" w:hAnsi="Calibri"/>
                  <w:b/>
                  <w:sz w:val="24"/>
                </w:rPr>
                <w:delText>PAPER CLIPS</w:delText>
              </w:r>
            </w:del>
            <w:del w:id="30"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40E73C9" w14:textId="77777777" w:rsidR="009522F0" w:rsidDel="002F2D6C" w:rsidRDefault="009522F0" w:rsidP="002E57D1">
            <w:pPr>
              <w:pStyle w:val="DefaultStyle"/>
              <w:spacing w:line="240" w:lineRule="auto"/>
              <w:rPr>
                <w:del w:id="31" w:author="AMISSAH Genevieve" w:date="2019-01-10T10:56:00Z"/>
                <w:rFonts w:ascii="Century Gothic" w:hAnsi="Century Gothic"/>
                <w:b/>
                <w:sz w:val="20"/>
              </w:rPr>
            </w:pPr>
          </w:p>
          <w:p w14:paraId="597CACFA" w14:textId="77777777" w:rsidR="002F2D6C" w:rsidRDefault="002F2D6C" w:rsidP="002E57D1">
            <w:pPr>
              <w:pStyle w:val="DefaultStyle"/>
              <w:spacing w:line="240" w:lineRule="auto"/>
              <w:rPr>
                <w:ins w:id="32" w:author="AMISSAH Genevieve" w:date="2019-01-10T10:56:00Z"/>
                <w:rFonts w:ascii="Century Gothic" w:hAnsi="Century Gothic"/>
                <w:b/>
                <w:sz w:val="20"/>
              </w:rPr>
            </w:pPr>
          </w:p>
          <w:p w14:paraId="1F04CD30" w14:textId="77777777" w:rsidR="002F2D6C" w:rsidRDefault="002F2D6C" w:rsidP="002E57D1">
            <w:pPr>
              <w:pStyle w:val="DefaultStyle"/>
              <w:spacing w:line="240" w:lineRule="auto"/>
              <w:rPr>
                <w:ins w:id="33" w:author="AMISSAH Genevieve" w:date="2019-01-10T10:56:00Z"/>
                <w:rFonts w:ascii="Century Gothic" w:hAnsi="Century Gothic"/>
                <w:b/>
                <w:sz w:val="20"/>
              </w:rPr>
            </w:pPr>
          </w:p>
          <w:p w14:paraId="1640602A" w14:textId="77777777" w:rsidR="009522F0" w:rsidDel="002F2D6C" w:rsidRDefault="009522F0" w:rsidP="002E57D1">
            <w:pPr>
              <w:pStyle w:val="DefaultStyle"/>
              <w:spacing w:line="240" w:lineRule="auto"/>
              <w:rPr>
                <w:del w:id="34" w:author="AMISSAH Genevieve" w:date="2019-01-10T10:56:00Z"/>
                <w:rFonts w:ascii="Century Gothic" w:hAnsi="Century Gothic"/>
                <w:b/>
                <w:sz w:val="20"/>
              </w:rPr>
            </w:pPr>
          </w:p>
          <w:p w14:paraId="3EB5E7CD" w14:textId="77777777" w:rsidR="00833E03" w:rsidDel="002F2D6C" w:rsidRDefault="00B01808" w:rsidP="002E57D1">
            <w:pPr>
              <w:pStyle w:val="DefaultStyle"/>
              <w:spacing w:line="240" w:lineRule="auto"/>
              <w:rPr>
                <w:del w:id="35" w:author="AMISSAH Genevieve" w:date="2019-01-10T10:56:00Z"/>
                <w:rFonts w:ascii="Century Gothic" w:hAnsi="Century Gothic"/>
                <w:b/>
                <w:sz w:val="20"/>
              </w:rPr>
            </w:pPr>
            <w:del w:id="36"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7" w:author="OBENG Sandra" w:date="2019-01-10T10:47:00Z">
              <w:del w:id="38" w:author="AMISSAH Genevieve" w:date="2019-01-10T10:51:00Z">
                <w:r w:rsidDel="00CC13A4">
                  <w:rPr>
                    <w:rFonts w:ascii="Century Gothic" w:hAnsi="Century Gothic"/>
                    <w:b/>
                    <w:sz w:val="20"/>
                  </w:rPr>
                  <w:delText>pkt</w:delText>
                </w:r>
              </w:del>
            </w:ins>
            <w:ins w:id="39" w:author="OBENG Sandra" w:date="2019-01-10T10:48:00Z">
              <w:del w:id="40" w:author="AMISSAH Genevieve" w:date="2019-01-10T10:56:00Z">
                <w:r w:rsidDel="002F2D6C">
                  <w:rPr>
                    <w:rFonts w:ascii="Century Gothic" w:hAnsi="Century Gothic"/>
                    <w:b/>
                    <w:sz w:val="20"/>
                  </w:rPr>
                  <w:delText xml:space="preserve"> </w:delText>
                </w:r>
              </w:del>
            </w:ins>
            <w:del w:id="41" w:author="AMISSAH Genevieve" w:date="2019-01-10T10:56:00Z">
              <w:r w:rsidR="00055B00" w:rsidDel="002F2D6C">
                <w:rPr>
                  <w:rFonts w:ascii="Century Gothic" w:hAnsi="Century Gothic"/>
                  <w:b/>
                  <w:sz w:val="20"/>
                </w:rPr>
                <w:delText xml:space="preserve"> </w:delText>
              </w:r>
            </w:del>
          </w:p>
          <w:p w14:paraId="638A7452" w14:textId="77777777" w:rsidR="00833E03" w:rsidRDefault="008B7132" w:rsidP="002E57D1">
            <w:pPr>
              <w:pStyle w:val="DefaultStyle"/>
              <w:spacing w:line="240" w:lineRule="auto"/>
              <w:rPr>
                <w:rFonts w:ascii="Century Gothic" w:hAnsi="Century Gothic"/>
                <w:b/>
                <w:sz w:val="20"/>
              </w:rPr>
            </w:pPr>
            <w:ins w:id="42" w:author="AMISSAH Genevieve" w:date="2019-01-10T11:01:00Z">
              <w:r>
                <w:rPr>
                  <w:rFonts w:ascii="Century Gothic" w:hAnsi="Century Gothic"/>
                  <w:b/>
                  <w:sz w:val="20"/>
                </w:rPr>
                <w:t>1000</w:t>
              </w:r>
            </w:ins>
            <w:ins w:id="43" w:author="AMISSAH Genevieve" w:date="2019-01-10T10:56:00Z">
              <w:r w:rsidR="002F2D6C">
                <w:rPr>
                  <w:rFonts w:ascii="Century Gothic" w:hAnsi="Century Gothic"/>
                  <w:b/>
                  <w:sz w:val="20"/>
                </w:rPr>
                <w:t xml:space="preserve"> PCS</w:t>
              </w:r>
            </w:ins>
          </w:p>
          <w:p w14:paraId="519D4741"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19C35DCF" w14:textId="4215A080" w:rsidR="00756048" w:rsidRPr="00FC4AD0" w:rsidRDefault="006650AB" w:rsidP="00C90284">
            <w:pPr>
              <w:pStyle w:val="DefaultStyle"/>
              <w:spacing w:line="240" w:lineRule="auto"/>
              <w:rPr>
                <w:rFonts w:ascii="Century Gothic" w:hAnsi="Century Gothic"/>
                <w:sz w:val="20"/>
              </w:rPr>
            </w:pPr>
            <w:ins w:id="44" w:author="stephen yankey" w:date="2019-01-18T03:41:00Z">
              <w:r>
                <w:rPr>
                  <w:rFonts w:ascii="Century Gothic" w:hAnsi="Century Gothic"/>
                  <w:sz w:val="20"/>
                </w:rPr>
                <w:t>15.00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76F295D4" w14:textId="31A0A156" w:rsidR="00756048" w:rsidRPr="00FC4AD0" w:rsidRDefault="006650AB" w:rsidP="00C90284">
            <w:pPr>
              <w:pStyle w:val="DefaultStyle"/>
              <w:spacing w:line="240" w:lineRule="auto"/>
              <w:rPr>
                <w:rFonts w:ascii="Century Gothic" w:hAnsi="Century Gothic"/>
                <w:sz w:val="20"/>
              </w:rPr>
            </w:pPr>
            <w:ins w:id="45" w:author="stephen yankey" w:date="2019-01-18T03:41:00Z">
              <w:r>
                <w:rPr>
                  <w:rFonts w:ascii="Century Gothic" w:hAnsi="Century Gothic"/>
                  <w:sz w:val="20"/>
                </w:rPr>
                <w:t>15,000.00</w:t>
              </w:r>
            </w:ins>
          </w:p>
        </w:tc>
      </w:tr>
    </w:tbl>
    <w:p w14:paraId="45095B5F" w14:textId="77777777" w:rsidR="00DA0F03" w:rsidRPr="00FC4AD0" w:rsidDel="003E7B5D" w:rsidRDefault="00DA0F03" w:rsidP="00C90284">
      <w:pPr>
        <w:pStyle w:val="DefaultStyle"/>
        <w:rPr>
          <w:del w:id="46" w:author="OBENG Sandra" w:date="2019-01-08T11:09:00Z"/>
          <w:rFonts w:ascii="Century Gothic" w:hAnsi="Century Gothic"/>
          <w:sz w:val="18"/>
          <w:szCs w:val="18"/>
        </w:rPr>
      </w:pPr>
    </w:p>
    <w:p w14:paraId="13031266" w14:textId="77777777" w:rsidR="00D54BA3" w:rsidRDefault="00D54BA3" w:rsidP="005B36B3">
      <w:pPr>
        <w:pStyle w:val="Subtitle"/>
      </w:pPr>
    </w:p>
    <w:p w14:paraId="77E58015"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A6FAC33" w14:textId="77777777" w:rsidR="00923CCC" w:rsidRDefault="00923CCC" w:rsidP="005E4EB4">
      <w:pPr>
        <w:pStyle w:val="DefaultStyle"/>
        <w:tabs>
          <w:tab w:val="right" w:pos="9072"/>
        </w:tabs>
        <w:spacing w:after="120" w:line="276" w:lineRule="auto"/>
        <w:rPr>
          <w:rFonts w:ascii="Century Gothic" w:hAnsi="Century Gothic"/>
          <w:sz w:val="20"/>
        </w:rPr>
      </w:pPr>
    </w:p>
    <w:p w14:paraId="692E030E"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5382AD2" w14:textId="77777777" w:rsidR="00923CCC" w:rsidRDefault="00923CCC" w:rsidP="005E4EB4">
      <w:pPr>
        <w:pStyle w:val="DefaultStyle"/>
        <w:tabs>
          <w:tab w:val="right" w:pos="9072"/>
        </w:tabs>
        <w:spacing w:after="120" w:line="276" w:lineRule="auto"/>
        <w:rPr>
          <w:rFonts w:ascii="Century Gothic" w:hAnsi="Century Gothic"/>
          <w:sz w:val="20"/>
        </w:rPr>
      </w:pPr>
    </w:p>
    <w:p w14:paraId="76CF81FE"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6B131432" w14:textId="77777777" w:rsidTr="00C90284">
        <w:trPr>
          <w:cantSplit/>
          <w:jc w:val="center"/>
        </w:trPr>
        <w:tc>
          <w:tcPr>
            <w:tcW w:w="4809" w:type="dxa"/>
            <w:tcBorders>
              <w:right w:val="single" w:sz="12" w:space="0" w:color="00000A"/>
            </w:tcBorders>
            <w:shd w:val="clear" w:color="auto" w:fill="FFFFFF"/>
          </w:tcPr>
          <w:p w14:paraId="11BAE6F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4A3B1E3E"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5904172D" w14:textId="77777777" w:rsidR="0062270F" w:rsidRPr="00FC4AD0" w:rsidRDefault="0062270F" w:rsidP="0062270F">
            <w:pPr>
              <w:pStyle w:val="DefaultStyle"/>
              <w:spacing w:line="276" w:lineRule="auto"/>
              <w:rPr>
                <w:rFonts w:ascii="Century Gothic" w:hAnsi="Century Gothic"/>
                <w:sz w:val="20"/>
              </w:rPr>
            </w:pPr>
          </w:p>
          <w:p w14:paraId="0CF9ED5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9175FA1" w14:textId="77777777" w:rsidTr="00C90284">
        <w:trPr>
          <w:cantSplit/>
          <w:trHeight w:val="332"/>
          <w:jc w:val="center"/>
        </w:trPr>
        <w:tc>
          <w:tcPr>
            <w:tcW w:w="4809" w:type="dxa"/>
            <w:tcBorders>
              <w:right w:val="single" w:sz="12" w:space="0" w:color="00000A"/>
            </w:tcBorders>
            <w:shd w:val="clear" w:color="auto" w:fill="FFFFFF"/>
          </w:tcPr>
          <w:p w14:paraId="55FAAA1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C5C0BCD" w14:textId="77777777" w:rsidR="0062270F" w:rsidRPr="00FC4AD0" w:rsidRDefault="0062270F" w:rsidP="0062270F">
            <w:pPr>
              <w:pStyle w:val="DefaultStyle"/>
              <w:spacing w:line="276" w:lineRule="auto"/>
              <w:rPr>
                <w:rFonts w:ascii="Century Gothic" w:hAnsi="Century Gothic"/>
                <w:sz w:val="20"/>
              </w:rPr>
            </w:pPr>
          </w:p>
          <w:p w14:paraId="423D69F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01BB0657" w14:textId="77777777" w:rsidTr="00C90284">
        <w:trPr>
          <w:cantSplit/>
          <w:trHeight w:val="395"/>
          <w:jc w:val="center"/>
        </w:trPr>
        <w:tc>
          <w:tcPr>
            <w:tcW w:w="4809" w:type="dxa"/>
            <w:tcBorders>
              <w:right w:val="single" w:sz="12" w:space="0" w:color="00000A"/>
            </w:tcBorders>
            <w:shd w:val="clear" w:color="auto" w:fill="FFFFFF"/>
          </w:tcPr>
          <w:p w14:paraId="20BC8C17" w14:textId="7A5A29F8"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w:t>
            </w:r>
            <w:ins w:id="47" w:author="stephen yankey" w:date="2019-01-18T03:41:00Z">
              <w:r w:rsidR="006650AB">
                <w:rPr>
                  <w:rFonts w:ascii="Century Gothic" w:hAnsi="Century Gothic"/>
                  <w:sz w:val="20"/>
                </w:rPr>
                <w:t>3</w:t>
              </w:r>
            </w:ins>
            <w:r w:rsidRPr="00FC4AD0">
              <w:rPr>
                <w:rFonts w:ascii="Century Gothic" w:hAnsi="Century Gothic"/>
                <w:sz w:val="20"/>
              </w:rPr>
              <w:t>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C5717B5" w14:textId="77777777" w:rsidR="0062270F" w:rsidRPr="00FC4AD0" w:rsidRDefault="0062270F" w:rsidP="0062270F">
            <w:pPr>
              <w:pStyle w:val="DefaultStyle"/>
              <w:spacing w:line="276" w:lineRule="auto"/>
              <w:jc w:val="right"/>
              <w:rPr>
                <w:rFonts w:ascii="Century Gothic" w:hAnsi="Century Gothic"/>
                <w:sz w:val="20"/>
              </w:rPr>
            </w:pPr>
          </w:p>
          <w:p w14:paraId="3435744A"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B42CEAB" w14:textId="77777777" w:rsidTr="00CD0AAD">
        <w:trPr>
          <w:cantSplit/>
          <w:trHeight w:val="530"/>
          <w:jc w:val="center"/>
        </w:trPr>
        <w:tc>
          <w:tcPr>
            <w:tcW w:w="4809" w:type="dxa"/>
            <w:tcBorders>
              <w:right w:val="single" w:sz="12" w:space="0" w:color="00000A"/>
            </w:tcBorders>
            <w:shd w:val="clear" w:color="auto" w:fill="FFFFFF"/>
          </w:tcPr>
          <w:p w14:paraId="7EEEE7B5" w14:textId="77777777" w:rsidR="0062270F" w:rsidRPr="00FC4AD0" w:rsidRDefault="0062270F" w:rsidP="0062270F">
            <w:pPr>
              <w:pStyle w:val="DefaultStyle"/>
              <w:spacing w:line="276" w:lineRule="auto"/>
              <w:jc w:val="both"/>
              <w:rPr>
                <w:rFonts w:ascii="Century Gothic" w:hAnsi="Century Gothic"/>
                <w:sz w:val="20"/>
              </w:rPr>
            </w:pPr>
          </w:p>
          <w:p w14:paraId="2E3BFC2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4E441B49" w14:textId="77777777" w:rsidR="0062270F" w:rsidRPr="00FC4AD0" w:rsidRDefault="0062270F" w:rsidP="0062270F">
            <w:pPr>
              <w:pStyle w:val="DefaultStyle"/>
              <w:spacing w:line="276" w:lineRule="auto"/>
              <w:jc w:val="center"/>
              <w:rPr>
                <w:rFonts w:ascii="Century Gothic" w:hAnsi="Century Gothic"/>
                <w:sz w:val="20"/>
              </w:rPr>
            </w:pPr>
          </w:p>
          <w:p w14:paraId="25D79A2F" w14:textId="4B9604B9" w:rsidR="0062270F" w:rsidRPr="00FC4AD0" w:rsidRDefault="006650AB" w:rsidP="0062270F">
            <w:pPr>
              <w:pStyle w:val="DefaultStyle"/>
              <w:spacing w:line="276" w:lineRule="auto"/>
              <w:rPr>
                <w:rFonts w:ascii="Century Gothic" w:hAnsi="Century Gothic"/>
                <w:sz w:val="20"/>
              </w:rPr>
            </w:pPr>
            <w:ins w:id="48" w:author="stephen yankey" w:date="2019-01-18T03:42:00Z">
              <w:r>
                <w:rPr>
                  <w:rFonts w:ascii="Century Gothic" w:hAnsi="Century Gothic"/>
                  <w:sz w:val="20"/>
                </w:rPr>
                <w:t>15,000</w:t>
              </w:r>
            </w:ins>
          </w:p>
        </w:tc>
      </w:tr>
    </w:tbl>
    <w:p w14:paraId="2CFF6EE8"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E4E8CA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675C7DF" w14:textId="295EF64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ins w:id="49" w:author="stephen yankey" w:date="2019-01-18T03:42:00Z">
        <w:r w:rsidR="006650AB">
          <w:rPr>
            <w:rFonts w:ascii="Century Gothic" w:hAnsi="Century Gothic" w:cs="Times New Roman"/>
            <w:color w:val="00000A"/>
            <w:sz w:val="20"/>
            <w:szCs w:val="20"/>
            <w:lang w:val="en-GB"/>
          </w:rPr>
          <w:t>three days</w:t>
        </w:r>
      </w:ins>
      <w:r w:rsidRPr="00FC4AD0">
        <w:rPr>
          <w:rFonts w:ascii="Century Gothic" w:hAnsi="Century Gothic" w:cs="Times New Roman"/>
          <w:color w:val="00000A"/>
          <w:sz w:val="20"/>
          <w:szCs w:val="20"/>
          <w:lang w:val="en-GB"/>
        </w:rPr>
        <w:t xml:space="preserve">………………....... from receipt of an award of Contract to the Named </w:t>
      </w:r>
      <w:r w:rsidRPr="00FC4AD0">
        <w:rPr>
          <w:rFonts w:ascii="Century Gothic" w:hAnsi="Century Gothic" w:cs="Times New Roman"/>
          <w:color w:val="00000A"/>
          <w:sz w:val="20"/>
          <w:szCs w:val="20"/>
          <w:lang w:val="en-GB"/>
        </w:rPr>
        <w:lastRenderedPageBreak/>
        <w:t xml:space="preserve">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6F815F25" w14:textId="77777777" w:rsidR="007910E7" w:rsidRPr="00DA0F03" w:rsidRDefault="007910E7" w:rsidP="00DA0F03">
      <w:pPr>
        <w:pStyle w:val="NormalWeb"/>
        <w:spacing w:line="360" w:lineRule="auto"/>
        <w:jc w:val="both"/>
        <w:rPr>
          <w:rFonts w:ascii="Century Gothic" w:hAnsi="Century Gothic"/>
          <w:sz w:val="20"/>
          <w:szCs w:val="20"/>
        </w:rPr>
      </w:pPr>
    </w:p>
    <w:p w14:paraId="033DE159" w14:textId="77777777" w:rsidR="006650AB" w:rsidRDefault="0062270F" w:rsidP="00C51171">
      <w:pPr>
        <w:pStyle w:val="DefaultStyle"/>
        <w:tabs>
          <w:tab w:val="right" w:pos="8789"/>
        </w:tabs>
        <w:spacing w:line="360" w:lineRule="auto"/>
        <w:rPr>
          <w:ins w:id="50" w:author="stephen yankey" w:date="2019-01-18T03:43:00Z"/>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w:t>
      </w:r>
      <w:ins w:id="51" w:author="stephen yankey" w:date="2019-01-18T03:42:00Z">
        <w:r w:rsidR="006650AB">
          <w:rPr>
            <w:rFonts w:ascii="Century Gothic" w:hAnsi="Century Gothic"/>
            <w:sz w:val="20"/>
          </w:rPr>
          <w:t>24</w:t>
        </w:r>
        <w:r w:rsidR="006650AB" w:rsidRPr="006650AB">
          <w:rPr>
            <w:rFonts w:ascii="Century Gothic" w:hAnsi="Century Gothic"/>
            <w:sz w:val="20"/>
            <w:vertAlign w:val="superscript"/>
            <w:rPrChange w:id="52" w:author="stephen yankey" w:date="2019-01-18T03:42:00Z">
              <w:rPr>
                <w:rFonts w:ascii="Century Gothic" w:hAnsi="Century Gothic"/>
                <w:sz w:val="20"/>
              </w:rPr>
            </w:rPrChange>
          </w:rPr>
          <w:t>th</w:t>
        </w:r>
        <w:r w:rsidR="006650AB">
          <w:rPr>
            <w:rFonts w:ascii="Century Gothic" w:hAnsi="Century Gothic"/>
            <w:sz w:val="20"/>
          </w:rPr>
          <w:t xml:space="preserve"> </w:t>
        </w:r>
      </w:ins>
      <w:ins w:id="53" w:author="stephen yankey" w:date="2019-01-18T03:43:00Z">
        <w:r w:rsidR="006650AB">
          <w:rPr>
            <w:rFonts w:ascii="Century Gothic" w:hAnsi="Century Gothic"/>
            <w:sz w:val="20"/>
          </w:rPr>
          <w:t>January, 2019</w:t>
        </w:r>
      </w:ins>
    </w:p>
    <w:p w14:paraId="512C03EE" w14:textId="2820893E" w:rsidR="00F5653E" w:rsidRDefault="0062270F" w:rsidP="00C51171">
      <w:pPr>
        <w:pStyle w:val="DefaultStyle"/>
        <w:tabs>
          <w:tab w:val="right" w:pos="8789"/>
        </w:tabs>
        <w:spacing w:line="360" w:lineRule="auto"/>
        <w:rPr>
          <w:rFonts w:ascii="Century Gothic" w:hAnsi="Century Gothic"/>
          <w:sz w:val="20"/>
        </w:rPr>
      </w:pPr>
      <w:del w:id="54" w:author="stephen yankey" w:date="2019-01-18T03:43:00Z">
        <w:r w:rsidRPr="00FC4AD0" w:rsidDel="006650AB">
          <w:rPr>
            <w:rFonts w:ascii="Century Gothic" w:hAnsi="Century Gothic"/>
            <w:sz w:val="20"/>
          </w:rPr>
          <w:delText>___________</w:delText>
        </w:r>
        <w:r w:rsidR="00FC4AD0" w:rsidDel="006650AB">
          <w:rPr>
            <w:rFonts w:ascii="Century Gothic" w:hAnsi="Century Gothic"/>
            <w:sz w:val="20"/>
          </w:rPr>
          <w:delText>_____________________</w:delText>
        </w:r>
      </w:del>
    </w:p>
    <w:p w14:paraId="209F941C" w14:textId="77777777" w:rsidR="008A47C9" w:rsidRDefault="008A47C9" w:rsidP="00C51171">
      <w:pPr>
        <w:pStyle w:val="DefaultStyle"/>
        <w:tabs>
          <w:tab w:val="right" w:pos="8789"/>
        </w:tabs>
        <w:spacing w:line="360" w:lineRule="auto"/>
        <w:rPr>
          <w:rFonts w:ascii="Century Gothic" w:hAnsi="Century Gothic"/>
          <w:sz w:val="20"/>
        </w:rPr>
      </w:pPr>
    </w:p>
    <w:p w14:paraId="2501B710"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DD89FD4"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3E428AFB" w14:textId="77777777" w:rsidTr="0062270F">
        <w:trPr>
          <w:cantSplit/>
          <w:jc w:val="center"/>
        </w:trPr>
        <w:tc>
          <w:tcPr>
            <w:tcW w:w="3045" w:type="dxa"/>
            <w:shd w:val="clear" w:color="auto" w:fill="FFFFFF"/>
          </w:tcPr>
          <w:p w14:paraId="0A7858A4" w14:textId="77777777" w:rsidR="0062270F" w:rsidRPr="00FC4AD0" w:rsidRDefault="0062270F" w:rsidP="00C51171">
            <w:pPr>
              <w:pStyle w:val="DefaultStyle"/>
              <w:tabs>
                <w:tab w:val="right" w:pos="8789"/>
              </w:tabs>
              <w:spacing w:line="360" w:lineRule="auto"/>
              <w:rPr>
                <w:rFonts w:ascii="Century Gothic" w:hAnsi="Century Gothic"/>
                <w:sz w:val="20"/>
              </w:rPr>
            </w:pPr>
          </w:p>
          <w:p w14:paraId="45ED5023"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C28304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6CD0B3EF" w14:textId="77777777" w:rsidR="0062270F" w:rsidRPr="00FC4AD0" w:rsidRDefault="0062270F" w:rsidP="00C51171">
            <w:pPr>
              <w:pStyle w:val="DefaultStyle"/>
              <w:tabs>
                <w:tab w:val="right" w:pos="8789"/>
              </w:tabs>
              <w:spacing w:line="360" w:lineRule="auto"/>
              <w:rPr>
                <w:rFonts w:ascii="Century Gothic" w:hAnsi="Century Gothic"/>
                <w:sz w:val="20"/>
              </w:rPr>
            </w:pPr>
          </w:p>
          <w:p w14:paraId="1D93D51B"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B633B4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38E533A3" w14:textId="77777777" w:rsidR="0062270F" w:rsidRPr="00FC4AD0" w:rsidRDefault="0062270F" w:rsidP="00C51171">
            <w:pPr>
              <w:pStyle w:val="DefaultStyle"/>
              <w:tabs>
                <w:tab w:val="right" w:pos="8789"/>
              </w:tabs>
              <w:spacing w:line="360" w:lineRule="auto"/>
              <w:rPr>
                <w:rFonts w:ascii="Century Gothic" w:hAnsi="Century Gothic"/>
                <w:sz w:val="20"/>
              </w:rPr>
            </w:pPr>
          </w:p>
          <w:p w14:paraId="4BFAB3D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6BD1AE0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660DE62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19DA96DA" w14:textId="77777777" w:rsidR="00A96528" w:rsidRPr="00FC4AD0" w:rsidRDefault="00A96528">
      <w:pPr>
        <w:pStyle w:val="DefaultStyle"/>
        <w:spacing w:line="276" w:lineRule="auto"/>
        <w:jc w:val="both"/>
        <w:rPr>
          <w:rFonts w:ascii="Century Gothic" w:hAnsi="Century Gothic"/>
          <w:sz w:val="20"/>
        </w:rPr>
      </w:pPr>
    </w:p>
    <w:p w14:paraId="0B4F39E4" w14:textId="05FA1616" w:rsidR="006650AB" w:rsidRDefault="0062270F" w:rsidP="00DA0F03">
      <w:pPr>
        <w:pStyle w:val="DefaultStyle"/>
        <w:spacing w:line="276" w:lineRule="auto"/>
        <w:jc w:val="both"/>
        <w:rPr>
          <w:ins w:id="55" w:author="stephen yankey" w:date="2019-01-18T03:43:00Z"/>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ins w:id="56" w:author="stephen yankey" w:date="2019-01-18T03:43:00Z">
        <w:r w:rsidR="006650AB">
          <w:rPr>
            <w:rFonts w:ascii="Century Gothic" w:hAnsi="Century Gothic"/>
            <w:b/>
            <w:sz w:val="20"/>
          </w:rPr>
          <w:t xml:space="preserve">STEPMAAM CLASSIC </w:t>
        </w:r>
      </w:ins>
      <w:ins w:id="57" w:author="stephen yankey" w:date="2019-01-18T03:49:00Z">
        <w:r w:rsidR="00CB387B">
          <w:rPr>
            <w:rFonts w:ascii="Century Gothic" w:hAnsi="Century Gothic"/>
            <w:b/>
            <w:sz w:val="20"/>
          </w:rPr>
          <w:t xml:space="preserve">CONSULT, </w:t>
        </w:r>
        <w:bookmarkStart w:id="58" w:name="_GoBack"/>
        <w:bookmarkEnd w:id="58"/>
        <w:r w:rsidR="00CB387B">
          <w:rPr>
            <w:rFonts w:ascii="Century Gothic" w:hAnsi="Century Gothic"/>
            <w:b/>
            <w:sz w:val="20"/>
          </w:rPr>
          <w:t>HAATSO, ACCRA</w:t>
        </w:r>
      </w:ins>
    </w:p>
    <w:p w14:paraId="71D9F099" w14:textId="41C3B04C" w:rsidR="00A96528" w:rsidRPr="00FC4AD0" w:rsidRDefault="0062270F" w:rsidP="00DA0F03">
      <w:pPr>
        <w:pStyle w:val="DefaultStyle"/>
        <w:spacing w:line="276" w:lineRule="auto"/>
        <w:jc w:val="both"/>
        <w:rPr>
          <w:rFonts w:ascii="Century Gothic" w:hAnsi="Century Gothic"/>
          <w:sz w:val="20"/>
        </w:rPr>
      </w:pPr>
      <w:del w:id="59" w:author="stephen yankey" w:date="2019-01-18T03:43:00Z">
        <w:r w:rsidRPr="00FC4AD0" w:rsidDel="006650AB">
          <w:rPr>
            <w:rFonts w:ascii="Century Gothic" w:hAnsi="Century Gothic"/>
            <w:b/>
            <w:sz w:val="20"/>
          </w:rPr>
          <w:delText>____</w:delText>
        </w:r>
      </w:del>
      <w:del w:id="60" w:author="stephen yankey" w:date="2019-01-18T03:44:00Z">
        <w:r w:rsidRPr="00FC4AD0" w:rsidDel="006650AB">
          <w:rPr>
            <w:rFonts w:ascii="Century Gothic" w:hAnsi="Century Gothic"/>
            <w:b/>
            <w:sz w:val="20"/>
          </w:rPr>
          <w:delText>___________________________________________</w:delText>
        </w:r>
      </w:del>
    </w:p>
    <w:p w14:paraId="50F021C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085410B5" w14:textId="77777777" w:rsidR="006650AB" w:rsidRDefault="0062270F" w:rsidP="00DA0F03">
      <w:pPr>
        <w:pStyle w:val="DefaultStyle"/>
        <w:spacing w:line="276" w:lineRule="auto"/>
        <w:jc w:val="both"/>
        <w:rPr>
          <w:ins w:id="61" w:author="stephen yankey" w:date="2019-01-18T03:45:00Z"/>
          <w:rFonts w:ascii="Century Gothic" w:hAnsi="Century Gothic"/>
          <w:b/>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del w:id="62" w:author="stephen yankey" w:date="2019-01-18T03:45:00Z">
        <w:r w:rsidRPr="00FC4AD0" w:rsidDel="006650AB">
          <w:rPr>
            <w:rFonts w:ascii="Century Gothic" w:hAnsi="Century Gothic"/>
            <w:b/>
            <w:sz w:val="20"/>
          </w:rPr>
          <w:delText>__</w:delText>
        </w:r>
      </w:del>
      <w:ins w:id="63" w:author="stephen yankey" w:date="2019-01-18T03:44:00Z">
        <w:r w:rsidR="006650AB">
          <w:rPr>
            <w:rFonts w:ascii="Century Gothic" w:hAnsi="Century Gothic"/>
            <w:b/>
            <w:sz w:val="20"/>
          </w:rPr>
          <w:t>BN</w:t>
        </w:r>
      </w:ins>
      <w:ins w:id="64" w:author="stephen yankey" w:date="2019-01-18T03:45:00Z">
        <w:r w:rsidR="006650AB">
          <w:rPr>
            <w:rFonts w:ascii="Century Gothic" w:hAnsi="Century Gothic"/>
            <w:b/>
            <w:sz w:val="20"/>
          </w:rPr>
          <w:t>778092014</w:t>
        </w:r>
      </w:ins>
    </w:p>
    <w:p w14:paraId="274BD2D7" w14:textId="4061F07F" w:rsidR="00A96528" w:rsidRPr="00FC4AD0" w:rsidRDefault="0062270F" w:rsidP="00DA0F03">
      <w:pPr>
        <w:pStyle w:val="DefaultStyle"/>
        <w:spacing w:line="276" w:lineRule="auto"/>
        <w:jc w:val="both"/>
        <w:rPr>
          <w:rFonts w:ascii="Century Gothic" w:hAnsi="Century Gothic"/>
          <w:sz w:val="20"/>
        </w:rPr>
      </w:pPr>
      <w:del w:id="65" w:author="stephen yankey" w:date="2019-01-18T03:45:00Z">
        <w:r w:rsidRPr="00FC4AD0" w:rsidDel="006650AB">
          <w:rPr>
            <w:rFonts w:ascii="Century Gothic" w:hAnsi="Century Gothic"/>
            <w:b/>
            <w:sz w:val="20"/>
          </w:rPr>
          <w:delText>_____________________________________________</w:delText>
        </w:r>
      </w:del>
    </w:p>
    <w:p w14:paraId="22E440E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99A7346" w14:textId="183EAD9D" w:rsidR="00A96528" w:rsidRPr="006650AB" w:rsidRDefault="0062270F" w:rsidP="00DA0F03">
      <w:pPr>
        <w:pStyle w:val="DefaultStyle"/>
        <w:spacing w:line="276" w:lineRule="auto"/>
        <w:jc w:val="both"/>
        <w:rPr>
          <w:rFonts w:ascii="Century Gothic" w:hAnsi="Century Gothic"/>
          <w:b/>
          <w:sz w:val="20"/>
          <w:rPrChange w:id="66" w:author="stephen yankey" w:date="2019-01-18T03:46:00Z">
            <w:rPr>
              <w:rFonts w:ascii="Century Gothic" w:hAnsi="Century Gothic"/>
              <w:sz w:val="20"/>
            </w:rPr>
          </w:rPrChange>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67" w:author="stephen yankey" w:date="2019-01-18T03:46:00Z">
        <w:r w:rsidRPr="00FC4AD0" w:rsidDel="006650AB">
          <w:rPr>
            <w:rFonts w:ascii="Century Gothic" w:hAnsi="Century Gothic"/>
            <w:b/>
            <w:sz w:val="20"/>
          </w:rPr>
          <w:delText>_</w:delText>
        </w:r>
      </w:del>
      <w:ins w:id="68" w:author="stephen yankey" w:date="2019-01-18T03:45:00Z">
        <w:r w:rsidR="006650AB">
          <w:rPr>
            <w:rFonts w:ascii="Century Gothic" w:hAnsi="Century Gothic"/>
            <w:b/>
            <w:sz w:val="20"/>
          </w:rPr>
          <w:t>P</w:t>
        </w:r>
      </w:ins>
      <w:ins w:id="69" w:author="stephen yankey" w:date="2019-01-18T03:46:00Z">
        <w:r w:rsidR="006650AB">
          <w:rPr>
            <w:rFonts w:ascii="Century Gothic" w:hAnsi="Century Gothic"/>
            <w:b/>
            <w:sz w:val="20"/>
          </w:rPr>
          <w:t>0004018273</w:t>
        </w:r>
      </w:ins>
      <w:del w:id="70" w:author="stephen yankey" w:date="2019-01-18T03:46:00Z">
        <w:r w:rsidRPr="00FC4AD0" w:rsidDel="006650AB">
          <w:rPr>
            <w:rFonts w:ascii="Century Gothic" w:hAnsi="Century Gothic"/>
            <w:b/>
            <w:sz w:val="20"/>
          </w:rPr>
          <w:delText>_____________________________________________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1D283CA" w14:textId="77777777" w:rsidR="006650AB" w:rsidRDefault="0062270F" w:rsidP="00DA0F03">
      <w:pPr>
        <w:pStyle w:val="DefaultStyle"/>
        <w:spacing w:line="276" w:lineRule="auto"/>
        <w:jc w:val="both"/>
        <w:rPr>
          <w:ins w:id="71" w:author="stephen yankey" w:date="2019-01-18T03:46:00Z"/>
          <w:rFonts w:ascii="Century Gothic" w:hAnsi="Century Gothic"/>
          <w:b/>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2" w:author="stephen yankey" w:date="2019-01-18T03:46:00Z">
        <w:r w:rsidRPr="00FC4AD0" w:rsidDel="006650AB">
          <w:rPr>
            <w:rFonts w:ascii="Century Gothic" w:hAnsi="Century Gothic"/>
            <w:b/>
            <w:sz w:val="20"/>
          </w:rPr>
          <w:delText>__</w:delText>
        </w:r>
      </w:del>
      <w:ins w:id="73" w:author="stephen yankey" w:date="2019-01-18T03:46:00Z">
        <w:r w:rsidR="006650AB">
          <w:rPr>
            <w:rFonts w:ascii="Century Gothic" w:hAnsi="Century Gothic"/>
            <w:b/>
            <w:sz w:val="20"/>
          </w:rPr>
          <w:t>0544929684</w:t>
        </w:r>
      </w:ins>
    </w:p>
    <w:p w14:paraId="2545155B" w14:textId="52EEE4F6" w:rsidR="00A96528" w:rsidRPr="00FC4AD0" w:rsidRDefault="0062270F" w:rsidP="00DA0F03">
      <w:pPr>
        <w:pStyle w:val="DefaultStyle"/>
        <w:spacing w:line="276" w:lineRule="auto"/>
        <w:jc w:val="both"/>
        <w:rPr>
          <w:rFonts w:ascii="Century Gothic" w:hAnsi="Century Gothic"/>
          <w:sz w:val="20"/>
        </w:rPr>
      </w:pPr>
      <w:del w:id="74" w:author="stephen yankey" w:date="2019-01-18T03:46:00Z">
        <w:r w:rsidRPr="00FC4AD0" w:rsidDel="006650AB">
          <w:rPr>
            <w:rFonts w:ascii="Century Gothic" w:hAnsi="Century Gothic"/>
            <w:b/>
            <w:sz w:val="20"/>
          </w:rPr>
          <w:delText>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B88B51E" w14:textId="77777777" w:rsidR="006650AB" w:rsidRDefault="0062270F" w:rsidP="00DA0F03">
      <w:pPr>
        <w:pStyle w:val="DefaultStyle"/>
        <w:spacing w:line="276" w:lineRule="auto"/>
        <w:jc w:val="both"/>
        <w:rPr>
          <w:ins w:id="75" w:author="stephen yankey" w:date="2019-01-18T03:47:00Z"/>
          <w:rFonts w:ascii="Century Gothic" w:hAnsi="Century Gothic"/>
          <w:b/>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6" w:author="stephen yankey" w:date="2019-01-18T03:47:00Z">
        <w:r w:rsidRPr="00FC4AD0" w:rsidDel="006650AB">
          <w:rPr>
            <w:rFonts w:ascii="Century Gothic" w:hAnsi="Century Gothic"/>
            <w:b/>
            <w:sz w:val="20"/>
          </w:rPr>
          <w:delText>__</w:delText>
        </w:r>
      </w:del>
      <w:ins w:id="77" w:author="stephen yankey" w:date="2019-01-18T03:47:00Z">
        <w:r w:rsidR="006650AB">
          <w:rPr>
            <w:rFonts w:ascii="Century Gothic" w:hAnsi="Century Gothic"/>
            <w:b/>
            <w:sz w:val="20"/>
          </w:rPr>
          <w:t>N/A</w:t>
        </w:r>
      </w:ins>
    </w:p>
    <w:p w14:paraId="6650FE20" w14:textId="6C2CBE2D" w:rsidR="00A96528" w:rsidRPr="00FC4AD0" w:rsidDel="006650AB" w:rsidRDefault="0062270F" w:rsidP="00DA0F03">
      <w:pPr>
        <w:pStyle w:val="DefaultStyle"/>
        <w:spacing w:line="276" w:lineRule="auto"/>
        <w:jc w:val="both"/>
        <w:rPr>
          <w:del w:id="78" w:author="stephen yankey" w:date="2019-01-18T03:47:00Z"/>
          <w:rFonts w:ascii="Century Gothic" w:hAnsi="Century Gothic"/>
          <w:sz w:val="20"/>
        </w:rPr>
      </w:pPr>
      <w:del w:id="79" w:author="stephen yankey" w:date="2019-01-18T03:47:00Z">
        <w:r w:rsidRPr="00FC4AD0" w:rsidDel="006650AB">
          <w:rPr>
            <w:rFonts w:ascii="Century Gothic" w:hAnsi="Century Gothic"/>
            <w:b/>
            <w:sz w:val="20"/>
          </w:rPr>
          <w:delText>____________________________________________</w:delText>
        </w:r>
        <w:r w:rsidR="00FC4AD0" w:rsidDel="006650AB">
          <w:rPr>
            <w:rFonts w:ascii="Century Gothic" w:hAnsi="Century Gothic"/>
            <w:b/>
            <w:sz w:val="20"/>
          </w:rPr>
          <w:delText>_</w:delText>
        </w:r>
      </w:del>
    </w:p>
    <w:p w14:paraId="4C32090F" w14:textId="77777777" w:rsidR="00A96528" w:rsidRPr="00FC4AD0" w:rsidRDefault="0062270F" w:rsidP="006650AB">
      <w:pPr>
        <w:pStyle w:val="DefaultStyle"/>
        <w:spacing w:line="276" w:lineRule="auto"/>
        <w:jc w:val="both"/>
        <w:rPr>
          <w:rFonts w:ascii="Century Gothic" w:hAnsi="Century Gothic"/>
          <w:sz w:val="20"/>
        </w:rPr>
        <w:pPrChange w:id="80" w:author="stephen yankey" w:date="2019-01-18T03:47:00Z">
          <w:pPr>
            <w:pStyle w:val="DefaultStyle"/>
            <w:spacing w:line="276" w:lineRule="auto"/>
            <w:ind w:left="2160"/>
            <w:jc w:val="both"/>
          </w:pPr>
        </w:pPrChange>
      </w:pPr>
      <w:del w:id="81" w:author="stephen yankey" w:date="2019-01-18T03:47:00Z">
        <w:r w:rsidRPr="00FC4AD0" w:rsidDel="006650AB">
          <w:rPr>
            <w:rFonts w:ascii="Century Gothic" w:hAnsi="Century Gothic"/>
            <w:b/>
            <w:sz w:val="20"/>
          </w:rPr>
          <w:tab/>
        </w:r>
        <w:r w:rsidRPr="00FC4AD0" w:rsidDel="006650AB">
          <w:rPr>
            <w:rFonts w:ascii="Century Gothic" w:hAnsi="Century Gothic"/>
            <w:b/>
            <w:sz w:val="20"/>
          </w:rPr>
          <w:tab/>
        </w:r>
        <w:r w:rsidRPr="00FC4AD0" w:rsidDel="006650AB">
          <w:rPr>
            <w:rFonts w:ascii="Century Gothic" w:hAnsi="Century Gothic"/>
            <w:b/>
            <w:sz w:val="20"/>
          </w:rPr>
          <w:tab/>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69272D2" w14:textId="2C51081E" w:rsidR="00A96528" w:rsidRPr="00CB387B" w:rsidRDefault="0062270F" w:rsidP="00DA0F03">
      <w:pPr>
        <w:pStyle w:val="DefaultStyle"/>
        <w:spacing w:line="276" w:lineRule="auto"/>
        <w:jc w:val="both"/>
        <w:rPr>
          <w:rFonts w:ascii="Century Gothic" w:hAnsi="Century Gothic"/>
          <w:b/>
          <w:sz w:val="20"/>
          <w:rPrChange w:id="82" w:author="stephen yankey" w:date="2019-01-18T03:48:00Z">
            <w:rPr>
              <w:rFonts w:ascii="Century Gothic" w:hAnsi="Century Gothic"/>
              <w:sz w:val="20"/>
            </w:rPr>
          </w:rPrChange>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83" w:author="stephen yankey" w:date="2019-01-18T03:48:00Z">
        <w:r w:rsidR="006650AB" w:rsidRPr="00CB387B" w:rsidDel="00CB387B">
          <w:rPr>
            <w:rFonts w:ascii="Century Gothic" w:hAnsi="Century Gothic"/>
            <w:b/>
            <w:sz w:val="20"/>
            <w:rPrChange w:id="84" w:author="stephen yankey" w:date="2019-01-18T03:48:00Z">
              <w:rPr>
                <w:rStyle w:val="Hyperlink"/>
                <w:rFonts w:ascii="Century Gothic" w:hAnsi="Century Gothic"/>
                <w:b/>
                <w:sz w:val="20"/>
              </w:rPr>
            </w:rPrChange>
          </w:rPr>
          <w:delText>____</w:delText>
        </w:r>
      </w:del>
      <w:ins w:id="85" w:author="stephen yankey" w:date="2019-01-18T03:48:00Z">
        <w:r w:rsidR="006650AB" w:rsidRPr="00CB387B">
          <w:rPr>
            <w:rFonts w:ascii="Century Gothic" w:hAnsi="Century Gothic"/>
            <w:b/>
            <w:sz w:val="20"/>
            <w:rPrChange w:id="86" w:author="stephen yankey" w:date="2019-01-18T03:48:00Z">
              <w:rPr>
                <w:rStyle w:val="Hyperlink"/>
                <w:rFonts w:ascii="Century Gothic" w:hAnsi="Century Gothic"/>
                <w:b/>
                <w:sz w:val="20"/>
              </w:rPr>
            </w:rPrChange>
          </w:rPr>
          <w:t>Info@stepmaam.com</w:t>
        </w:r>
      </w:ins>
      <w:del w:id="87" w:author="stephen yankey" w:date="2019-01-18T03:48:00Z">
        <w:r w:rsidRPr="00FC4AD0" w:rsidDel="00CB387B">
          <w:rPr>
            <w:rFonts w:ascii="Century Gothic" w:hAnsi="Century Gothic"/>
            <w:b/>
            <w:sz w:val="20"/>
          </w:rPr>
          <w:delText>_________________</w:delText>
        </w:r>
        <w:r w:rsidR="00FC4AD0" w:rsidDel="00CB387B">
          <w:rPr>
            <w:rFonts w:ascii="Century Gothic" w:hAnsi="Century Gothic"/>
            <w:b/>
            <w:sz w:val="20"/>
          </w:rPr>
          <w:delText>__________________________</w:delText>
        </w:r>
        <w:r w:rsidRPr="00FC4AD0" w:rsidDel="00CB387B">
          <w:rPr>
            <w:rFonts w:ascii="Century Gothic" w:hAnsi="Century Gothic"/>
            <w:b/>
            <w:sz w:val="20"/>
          </w:rPr>
          <w:tab/>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8CBC54E" w14:textId="77777777" w:rsidR="00CB387B" w:rsidRDefault="0062270F" w:rsidP="00C90284">
      <w:pPr>
        <w:pStyle w:val="DefaultStyle"/>
        <w:spacing w:line="276" w:lineRule="auto"/>
        <w:jc w:val="both"/>
        <w:rPr>
          <w:ins w:id="88" w:author="stephen yankey" w:date="2019-01-18T03:49:00Z"/>
          <w:rFonts w:ascii="Century Gothic" w:hAnsi="Century Gothic"/>
          <w:b/>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89" w:author="stephen yankey" w:date="2019-01-18T03:49:00Z">
        <w:r w:rsidRPr="00FC4AD0" w:rsidDel="00CB387B">
          <w:rPr>
            <w:rFonts w:ascii="Century Gothic" w:hAnsi="Century Gothic"/>
            <w:b/>
            <w:sz w:val="20"/>
          </w:rPr>
          <w:delText>__</w:delText>
        </w:r>
      </w:del>
      <w:ins w:id="90" w:author="stephen yankey" w:date="2019-01-18T03:49:00Z">
        <w:r w:rsidR="00CB387B">
          <w:rPr>
            <w:rFonts w:ascii="Century Gothic" w:hAnsi="Century Gothic"/>
            <w:b/>
            <w:sz w:val="20"/>
          </w:rPr>
          <w:t>www.stepmaam.com</w:t>
        </w:r>
      </w:ins>
    </w:p>
    <w:p w14:paraId="2B4BAB1F" w14:textId="782CC699" w:rsidR="00DA334F" w:rsidRPr="00C90284" w:rsidRDefault="0062270F" w:rsidP="00C90284">
      <w:pPr>
        <w:pStyle w:val="DefaultStyle"/>
        <w:spacing w:line="276" w:lineRule="auto"/>
        <w:jc w:val="both"/>
        <w:rPr>
          <w:rFonts w:ascii="Century Gothic" w:hAnsi="Century Gothic"/>
          <w:sz w:val="20"/>
        </w:rPr>
      </w:pPr>
      <w:del w:id="91" w:author="stephen yankey" w:date="2019-01-18T03:49:00Z">
        <w:r w:rsidRPr="00FC4AD0" w:rsidDel="00CB387B">
          <w:rPr>
            <w:rFonts w:ascii="Century Gothic" w:hAnsi="Century Gothic"/>
            <w:b/>
            <w:sz w:val="20"/>
          </w:rPr>
          <w:delText>_____________________________________________</w:delText>
        </w:r>
      </w:del>
      <w:bookmarkStart w:id="92" w:name="__UnoMark__2709_2135027740"/>
      <w:bookmarkStart w:id="93" w:name="__UnoMark__1070_1933893160"/>
      <w:bookmarkEnd w:id="92"/>
      <w:bookmarkEnd w:id="93"/>
    </w:p>
    <w:p w14:paraId="10F08D05" w14:textId="77777777" w:rsidR="00923CCC" w:rsidRDefault="00923CCC">
      <w:pPr>
        <w:pStyle w:val="DefaultStyle"/>
        <w:spacing w:line="276" w:lineRule="auto"/>
        <w:jc w:val="right"/>
        <w:rPr>
          <w:rFonts w:ascii="Century Gothic" w:hAnsi="Century Gothic"/>
          <w:b/>
          <w:sz w:val="20"/>
        </w:rPr>
      </w:pPr>
    </w:p>
    <w:p w14:paraId="775EBA9A" w14:textId="77777777" w:rsidR="00923CCC" w:rsidRDefault="00923CCC">
      <w:pPr>
        <w:pStyle w:val="DefaultStyle"/>
        <w:spacing w:line="276" w:lineRule="auto"/>
        <w:jc w:val="right"/>
        <w:rPr>
          <w:rFonts w:ascii="Century Gothic" w:hAnsi="Century Gothic"/>
          <w:b/>
          <w:sz w:val="20"/>
        </w:rPr>
      </w:pPr>
    </w:p>
    <w:p w14:paraId="08299238"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3DDB33F4" w14:textId="77777777" w:rsidR="00A96528" w:rsidRPr="00FC4AD0" w:rsidRDefault="00A96528">
      <w:pPr>
        <w:pStyle w:val="DefaultStyle"/>
        <w:spacing w:line="276" w:lineRule="auto"/>
        <w:rPr>
          <w:rFonts w:ascii="Century Gothic" w:hAnsi="Century Gothic"/>
          <w:sz w:val="20"/>
        </w:rPr>
      </w:pPr>
    </w:p>
    <w:p w14:paraId="1D64E7AB" w14:textId="77777777" w:rsidR="00784176" w:rsidRDefault="00784176">
      <w:pPr>
        <w:pStyle w:val="DefaultStyle"/>
        <w:spacing w:line="276" w:lineRule="auto"/>
        <w:rPr>
          <w:ins w:id="94" w:author="YAKUBU-GUMERY Yussif" w:date="2016-06-02T10:29:00Z"/>
          <w:rFonts w:ascii="Century Gothic" w:hAnsi="Century Gothic"/>
          <w:sz w:val="20"/>
        </w:rPr>
      </w:pPr>
    </w:p>
    <w:p w14:paraId="43183E4C" w14:textId="77777777" w:rsidR="003138DD" w:rsidRDefault="003138DD">
      <w:pPr>
        <w:pStyle w:val="DefaultStyle"/>
        <w:spacing w:line="276" w:lineRule="auto"/>
        <w:rPr>
          <w:ins w:id="95" w:author="YAKUBU-GUMERY Yussif" w:date="2016-06-02T10:29:00Z"/>
          <w:rFonts w:ascii="Century Gothic" w:hAnsi="Century Gothic"/>
          <w:sz w:val="20"/>
        </w:rPr>
      </w:pPr>
    </w:p>
    <w:p w14:paraId="141AC5C6" w14:textId="77777777" w:rsidR="003138DD" w:rsidRDefault="003138DD">
      <w:pPr>
        <w:pStyle w:val="DefaultStyle"/>
        <w:spacing w:line="276" w:lineRule="auto"/>
        <w:rPr>
          <w:ins w:id="96" w:author="YAKUBU-GUMERY Yussif" w:date="2016-06-02T10:29:00Z"/>
          <w:rFonts w:ascii="Century Gothic" w:hAnsi="Century Gothic"/>
          <w:sz w:val="20"/>
        </w:rPr>
      </w:pPr>
    </w:p>
    <w:p w14:paraId="62220070" w14:textId="77777777" w:rsidR="003138DD" w:rsidRPr="00FC4AD0" w:rsidRDefault="003138DD">
      <w:pPr>
        <w:pStyle w:val="DefaultStyle"/>
        <w:spacing w:line="276" w:lineRule="auto"/>
        <w:rPr>
          <w:rFonts w:ascii="Century Gothic" w:hAnsi="Century Gothic"/>
          <w:sz w:val="20"/>
        </w:rPr>
      </w:pPr>
    </w:p>
    <w:p w14:paraId="4D77BBC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056B9B23" w14:textId="77777777" w:rsidR="00A96528" w:rsidRPr="00FC4AD0" w:rsidRDefault="00A96528">
      <w:pPr>
        <w:pStyle w:val="DefaultStyle"/>
        <w:spacing w:line="276" w:lineRule="auto"/>
        <w:rPr>
          <w:rFonts w:ascii="Century Gothic" w:hAnsi="Century Gothic"/>
          <w:sz w:val="20"/>
        </w:rPr>
      </w:pPr>
    </w:p>
    <w:p w14:paraId="0C2B3907"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97" w:author="AMISSAH Genevieve" w:date="2019-01-10T10:51:00Z">
        <w:r w:rsidR="008B7132">
          <w:rPr>
            <w:rFonts w:ascii="Century Gothic" w:hAnsi="Century Gothic"/>
            <w:b/>
            <w:sz w:val="20"/>
          </w:rPr>
          <w:t>3</w:t>
        </w:r>
      </w:ins>
      <w:del w:id="98" w:author="AMISSAH Genevieve" w:date="2019-01-10T10:51:00Z">
        <w:r w:rsidR="00B01808" w:rsidDel="00CC13A4">
          <w:rPr>
            <w:rFonts w:ascii="Century Gothic" w:hAnsi="Century Gothic"/>
            <w:b/>
            <w:sz w:val="20"/>
          </w:rPr>
          <w:delText>0</w:delText>
        </w:r>
      </w:del>
    </w:p>
    <w:p w14:paraId="71377491" w14:textId="77777777" w:rsidR="00A96528" w:rsidRPr="00FC4AD0" w:rsidRDefault="00A96528">
      <w:pPr>
        <w:pStyle w:val="DefaultStyle"/>
        <w:spacing w:line="276" w:lineRule="auto"/>
        <w:jc w:val="center"/>
        <w:rPr>
          <w:rFonts w:ascii="Century Gothic" w:hAnsi="Century Gothic"/>
          <w:sz w:val="20"/>
        </w:rPr>
      </w:pPr>
    </w:p>
    <w:p w14:paraId="777FD343"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7DD8A374" w14:textId="77777777" w:rsidR="00A96528" w:rsidRPr="00FC4AD0" w:rsidRDefault="00A96528">
      <w:pPr>
        <w:pStyle w:val="DefaultStyle"/>
        <w:spacing w:line="276" w:lineRule="auto"/>
        <w:jc w:val="both"/>
        <w:rPr>
          <w:rFonts w:ascii="Century Gothic" w:hAnsi="Century Gothic"/>
          <w:sz w:val="20"/>
        </w:rPr>
      </w:pPr>
    </w:p>
    <w:p w14:paraId="7B038B8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520DAE83"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99" w:author="OBENG Sandra" w:date="2017-02-15T10:30:00Z">
        <w:r>
          <w:rPr>
            <w:rFonts w:ascii="Century Gothic" w:hAnsi="Century Gothic"/>
            <w:sz w:val="20"/>
          </w:rPr>
          <w:tab/>
        </w:r>
      </w:ins>
    </w:p>
    <w:p w14:paraId="71ECAF0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20039EC6" w14:textId="77777777" w:rsidR="00A96528" w:rsidRPr="00FC4AD0" w:rsidRDefault="00A96528">
      <w:pPr>
        <w:pStyle w:val="DefaultStyle"/>
        <w:spacing w:line="276" w:lineRule="auto"/>
        <w:jc w:val="both"/>
        <w:rPr>
          <w:rFonts w:ascii="Century Gothic" w:hAnsi="Century Gothic"/>
          <w:sz w:val="20"/>
        </w:rPr>
      </w:pPr>
    </w:p>
    <w:p w14:paraId="45EED5E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6905C00" w14:textId="77777777" w:rsidR="00B1127C" w:rsidRDefault="00B1127C">
      <w:pPr>
        <w:pStyle w:val="DefaultStyle"/>
        <w:spacing w:line="276" w:lineRule="auto"/>
        <w:jc w:val="both"/>
        <w:rPr>
          <w:rFonts w:ascii="Century Gothic" w:hAnsi="Century Gothic"/>
          <w:sz w:val="20"/>
        </w:rPr>
      </w:pPr>
    </w:p>
    <w:p w14:paraId="1B26537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85D4351" w14:textId="77777777" w:rsidR="00A96528" w:rsidRPr="00FC4AD0" w:rsidRDefault="00A96528">
      <w:pPr>
        <w:pStyle w:val="DefaultStyle"/>
        <w:spacing w:line="276" w:lineRule="auto"/>
        <w:jc w:val="both"/>
        <w:rPr>
          <w:rFonts w:ascii="Century Gothic" w:hAnsi="Century Gothic"/>
          <w:sz w:val="20"/>
        </w:rPr>
      </w:pPr>
    </w:p>
    <w:p w14:paraId="1CEC45A8"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2F38FF98" w14:textId="77777777" w:rsidR="00A96528" w:rsidRPr="00FC4AD0" w:rsidRDefault="00A96528">
      <w:pPr>
        <w:pStyle w:val="DefaultStyle"/>
        <w:spacing w:line="276" w:lineRule="auto"/>
        <w:jc w:val="both"/>
        <w:rPr>
          <w:rFonts w:ascii="Century Gothic" w:hAnsi="Century Gothic"/>
          <w:sz w:val="20"/>
        </w:rPr>
      </w:pPr>
    </w:p>
    <w:p w14:paraId="38B2419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298AE964" w14:textId="77777777" w:rsidR="00A96528" w:rsidRPr="00FC4AD0" w:rsidRDefault="00A96528">
      <w:pPr>
        <w:pStyle w:val="DefaultStyle"/>
        <w:spacing w:line="276" w:lineRule="auto"/>
        <w:jc w:val="both"/>
        <w:rPr>
          <w:rFonts w:ascii="Century Gothic" w:hAnsi="Century Gothic"/>
          <w:sz w:val="20"/>
        </w:rPr>
      </w:pPr>
    </w:p>
    <w:p w14:paraId="5128694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165AF134" w14:textId="77777777" w:rsidR="00A96528" w:rsidRPr="00FC4AD0" w:rsidRDefault="00A96528">
      <w:pPr>
        <w:pStyle w:val="DefaultStyle"/>
        <w:spacing w:line="276" w:lineRule="auto"/>
        <w:jc w:val="both"/>
        <w:rPr>
          <w:rFonts w:ascii="Century Gothic" w:hAnsi="Century Gothic"/>
          <w:sz w:val="20"/>
        </w:rPr>
      </w:pPr>
    </w:p>
    <w:p w14:paraId="39E424C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0635AFC" w14:textId="77777777" w:rsidR="009C7A1D" w:rsidRPr="00FC4AD0" w:rsidRDefault="009C7A1D">
      <w:pPr>
        <w:pStyle w:val="DefaultStyle"/>
        <w:spacing w:line="276" w:lineRule="auto"/>
        <w:jc w:val="both"/>
        <w:rPr>
          <w:rFonts w:ascii="Century Gothic" w:hAnsi="Century Gothic"/>
          <w:sz w:val="20"/>
        </w:rPr>
      </w:pPr>
    </w:p>
    <w:p w14:paraId="7EA6189C" w14:textId="77777777" w:rsidR="009C7A1D" w:rsidRPr="00FC4AD0" w:rsidRDefault="009C7A1D">
      <w:pPr>
        <w:pStyle w:val="DefaultStyle"/>
        <w:spacing w:line="276" w:lineRule="auto"/>
        <w:jc w:val="both"/>
        <w:rPr>
          <w:rFonts w:ascii="Century Gothic" w:hAnsi="Century Gothic"/>
          <w:sz w:val="20"/>
        </w:rPr>
      </w:pPr>
    </w:p>
    <w:p w14:paraId="450B192D" w14:textId="77777777" w:rsidR="009C7A1D" w:rsidRPr="00FC4AD0" w:rsidRDefault="009C7A1D">
      <w:pPr>
        <w:pStyle w:val="DefaultStyle"/>
        <w:spacing w:line="276" w:lineRule="auto"/>
        <w:jc w:val="both"/>
        <w:rPr>
          <w:rFonts w:ascii="Century Gothic" w:hAnsi="Century Gothic"/>
          <w:sz w:val="20"/>
        </w:rPr>
      </w:pPr>
    </w:p>
    <w:p w14:paraId="55D1A8FD" w14:textId="77777777" w:rsidR="009C7A1D" w:rsidRPr="00FC4AD0" w:rsidRDefault="009C7A1D">
      <w:pPr>
        <w:pStyle w:val="DefaultStyle"/>
        <w:spacing w:line="276" w:lineRule="auto"/>
        <w:jc w:val="both"/>
        <w:rPr>
          <w:rFonts w:ascii="Century Gothic" w:hAnsi="Century Gothic"/>
          <w:sz w:val="20"/>
        </w:rPr>
      </w:pPr>
    </w:p>
    <w:p w14:paraId="674CE359" w14:textId="77777777" w:rsidR="009C7A1D" w:rsidRPr="00FC4AD0" w:rsidRDefault="009C7A1D">
      <w:pPr>
        <w:pStyle w:val="DefaultStyle"/>
        <w:spacing w:line="276" w:lineRule="auto"/>
        <w:jc w:val="both"/>
        <w:rPr>
          <w:rFonts w:ascii="Century Gothic" w:hAnsi="Century Gothic"/>
          <w:sz w:val="20"/>
        </w:rPr>
      </w:pPr>
    </w:p>
    <w:p w14:paraId="0BBACDB0" w14:textId="77777777" w:rsidR="009C7A1D" w:rsidRPr="00FC4AD0" w:rsidRDefault="009C7A1D">
      <w:pPr>
        <w:pStyle w:val="DefaultStyle"/>
        <w:spacing w:line="276" w:lineRule="auto"/>
        <w:jc w:val="both"/>
        <w:rPr>
          <w:rFonts w:ascii="Century Gothic" w:hAnsi="Century Gothic"/>
          <w:sz w:val="20"/>
        </w:rPr>
      </w:pPr>
    </w:p>
    <w:p w14:paraId="1871922F" w14:textId="77777777" w:rsidR="009C7A1D" w:rsidRPr="00FC4AD0" w:rsidRDefault="009C7A1D">
      <w:pPr>
        <w:pStyle w:val="DefaultStyle"/>
        <w:spacing w:line="276" w:lineRule="auto"/>
        <w:jc w:val="both"/>
        <w:rPr>
          <w:rFonts w:ascii="Century Gothic" w:hAnsi="Century Gothic"/>
          <w:sz w:val="20"/>
        </w:rPr>
      </w:pPr>
    </w:p>
    <w:p w14:paraId="5801E638" w14:textId="77777777" w:rsidR="009C7A1D" w:rsidRPr="00A7692C" w:rsidRDefault="009C7A1D">
      <w:pPr>
        <w:pStyle w:val="DefaultStyle"/>
        <w:spacing w:line="276" w:lineRule="auto"/>
        <w:jc w:val="both"/>
        <w:rPr>
          <w:rFonts w:ascii="Century Gothic" w:hAnsi="Century Gothic"/>
          <w:i/>
          <w:sz w:val="20"/>
        </w:rPr>
      </w:pPr>
    </w:p>
    <w:p w14:paraId="5BE9E7AE" w14:textId="77777777" w:rsidR="009C7A1D" w:rsidRPr="00FC4AD0" w:rsidRDefault="009C7A1D">
      <w:pPr>
        <w:pStyle w:val="DefaultStyle"/>
        <w:spacing w:line="276" w:lineRule="auto"/>
        <w:jc w:val="both"/>
        <w:rPr>
          <w:rFonts w:ascii="Century Gothic" w:hAnsi="Century Gothic"/>
          <w:sz w:val="20"/>
        </w:rPr>
      </w:pPr>
    </w:p>
    <w:p w14:paraId="3769E949"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BECC0" w14:textId="77777777" w:rsidR="00472EC4" w:rsidRDefault="00472EC4" w:rsidP="009B2008">
      <w:pPr>
        <w:spacing w:after="0" w:line="240" w:lineRule="auto"/>
      </w:pPr>
      <w:r>
        <w:separator/>
      </w:r>
    </w:p>
  </w:endnote>
  <w:endnote w:type="continuationSeparator" w:id="0">
    <w:p w14:paraId="7FA9E5FE" w14:textId="77777777" w:rsidR="00472EC4" w:rsidRDefault="00472EC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71D446CD"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100" w:author="AMISSAH Genevieve" w:date="2019-01-10T10:52:00Z">
          <w:r w:rsidR="008B7132">
            <w:rPr>
              <w:rFonts w:ascii="Century Gothic" w:hAnsi="Century Gothic"/>
              <w:b/>
              <w:sz w:val="20"/>
            </w:rPr>
            <w:t>23</w:t>
          </w:r>
        </w:ins>
        <w:del w:id="101"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77AD1FC7"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3C9B" w14:textId="77777777" w:rsidR="00472EC4" w:rsidRDefault="00472EC4" w:rsidP="009B2008">
      <w:pPr>
        <w:spacing w:after="0" w:line="240" w:lineRule="auto"/>
      </w:pPr>
      <w:r>
        <w:separator/>
      </w:r>
    </w:p>
  </w:footnote>
  <w:footnote w:type="continuationSeparator" w:id="0">
    <w:p w14:paraId="574BA337" w14:textId="77777777" w:rsidR="00472EC4" w:rsidRDefault="00472EC4"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rson w15:author="stephen yankey">
    <w15:presenceInfo w15:providerId="Windows Live" w15:userId="6750342b806aa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EC4"/>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650AB"/>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16413"/>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B387B"/>
    <w:rsid w:val="00CC13A4"/>
    <w:rsid w:val="00CD0AAD"/>
    <w:rsid w:val="00CD3430"/>
    <w:rsid w:val="00CD6281"/>
    <w:rsid w:val="00CF2DE9"/>
    <w:rsid w:val="00CF55D3"/>
    <w:rsid w:val="00D036E7"/>
    <w:rsid w:val="00D07CF3"/>
    <w:rsid w:val="00D14F31"/>
    <w:rsid w:val="00D5350A"/>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D114"/>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665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33C7-FEBD-4AB6-8048-EE6459ED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2019-01-18T11:50:00Z</dcterms:created>
  <dcterms:modified xsi:type="dcterms:W3CDTF">2019-01-18T11:50:00Z</dcterms:modified>
</cp:coreProperties>
</file>