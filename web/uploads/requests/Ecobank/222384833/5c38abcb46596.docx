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C50D3"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3D7597A1" w14:textId="77777777" w:rsidR="00A96528" w:rsidRPr="00FC4AD0" w:rsidRDefault="00A96528">
      <w:pPr>
        <w:pStyle w:val="DefaultStyle"/>
        <w:spacing w:line="276" w:lineRule="auto"/>
        <w:rPr>
          <w:rFonts w:ascii="Century Gothic" w:hAnsi="Century Gothic"/>
          <w:sz w:val="20"/>
        </w:rPr>
      </w:pPr>
    </w:p>
    <w:p w14:paraId="6346C165" w14:textId="77777777" w:rsidR="00A96528" w:rsidRPr="00FC4AD0" w:rsidRDefault="00A96528">
      <w:pPr>
        <w:pStyle w:val="DefaultStyle"/>
        <w:spacing w:line="276" w:lineRule="auto"/>
        <w:rPr>
          <w:rFonts w:ascii="Century Gothic" w:hAnsi="Century Gothic"/>
          <w:sz w:val="20"/>
        </w:rPr>
      </w:pPr>
    </w:p>
    <w:p w14:paraId="2C762B97" w14:textId="77777777" w:rsidR="00A96528" w:rsidRPr="00FC4AD0" w:rsidRDefault="00A96528">
      <w:pPr>
        <w:pStyle w:val="DefaultStyle"/>
        <w:spacing w:line="276" w:lineRule="auto"/>
        <w:rPr>
          <w:rFonts w:ascii="Century Gothic" w:hAnsi="Century Gothic"/>
          <w:sz w:val="20"/>
        </w:rPr>
      </w:pPr>
    </w:p>
    <w:p w14:paraId="4C7308E9"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E712DB">
          <w:rPr>
            <w:rFonts w:ascii="Century Gothic" w:hAnsi="Century Gothic"/>
            <w:b/>
            <w:sz w:val="20"/>
          </w:rPr>
          <w:t>3</w:t>
        </w:r>
      </w:ins>
      <w:del w:id="2" w:author="AMISSAH Genevieve" w:date="2019-01-10T10:50:00Z">
        <w:r w:rsidR="00B01808" w:rsidDel="00CC13A4">
          <w:rPr>
            <w:rFonts w:ascii="Century Gothic" w:hAnsi="Century Gothic"/>
            <w:b/>
            <w:sz w:val="20"/>
          </w:rPr>
          <w:delText>0</w:delText>
        </w:r>
      </w:del>
    </w:p>
    <w:p w14:paraId="7429B04D" w14:textId="77777777" w:rsidR="00813687" w:rsidRDefault="00813687">
      <w:pPr>
        <w:pStyle w:val="DefaultStyle"/>
        <w:spacing w:line="276" w:lineRule="auto"/>
        <w:rPr>
          <w:ins w:id="3" w:author="OBENG Sandra" w:date="2019-01-08T10:45:00Z"/>
          <w:rFonts w:ascii="Century Gothic" w:hAnsi="Century Gothic"/>
          <w:b/>
          <w:sz w:val="20"/>
        </w:rPr>
      </w:pPr>
    </w:p>
    <w:p w14:paraId="7E5D7C1F"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36F9EBB"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4C29544F" w14:textId="77777777" w:rsidR="00A96528" w:rsidRPr="00FC4AD0" w:rsidRDefault="00A96528">
      <w:pPr>
        <w:pStyle w:val="DefaultStyle"/>
        <w:spacing w:line="276" w:lineRule="auto"/>
        <w:jc w:val="both"/>
        <w:rPr>
          <w:rFonts w:ascii="Century Gothic" w:hAnsi="Century Gothic"/>
          <w:sz w:val="20"/>
        </w:rPr>
      </w:pPr>
    </w:p>
    <w:p w14:paraId="68943583" w14:textId="77777777" w:rsidR="00A96528" w:rsidRPr="00FC4AD0" w:rsidRDefault="00A96528">
      <w:pPr>
        <w:pStyle w:val="DefaultStyle"/>
        <w:spacing w:line="276" w:lineRule="auto"/>
        <w:rPr>
          <w:rFonts w:ascii="Century Gothic" w:hAnsi="Century Gothic"/>
          <w:sz w:val="20"/>
        </w:rPr>
      </w:pPr>
    </w:p>
    <w:p w14:paraId="18D5C22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5B850FC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1ABC24EF" w14:textId="77777777" w:rsidR="00A96528" w:rsidRPr="00FC4AD0" w:rsidRDefault="00A96528">
      <w:pPr>
        <w:pStyle w:val="DefaultStyle"/>
        <w:spacing w:line="276" w:lineRule="auto"/>
        <w:rPr>
          <w:rFonts w:ascii="Century Gothic" w:hAnsi="Century Gothic"/>
          <w:sz w:val="20"/>
        </w:rPr>
      </w:pPr>
    </w:p>
    <w:p w14:paraId="3EE1A929"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7223568B" w14:textId="77777777" w:rsidR="00A96528" w:rsidRPr="00FC4AD0" w:rsidRDefault="00A96528">
      <w:pPr>
        <w:pStyle w:val="DefaultStyle"/>
        <w:spacing w:line="276" w:lineRule="auto"/>
        <w:jc w:val="both"/>
        <w:rPr>
          <w:rFonts w:ascii="Century Gothic" w:hAnsi="Century Gothic"/>
          <w:sz w:val="20"/>
        </w:rPr>
      </w:pPr>
    </w:p>
    <w:p w14:paraId="50BC0BB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591ADAE0" w14:textId="77777777" w:rsidR="00A96528" w:rsidRPr="00FC4AD0" w:rsidRDefault="00A96528">
      <w:pPr>
        <w:pStyle w:val="DefaultStyle"/>
        <w:spacing w:line="276" w:lineRule="auto"/>
        <w:jc w:val="both"/>
        <w:rPr>
          <w:rFonts w:ascii="Century Gothic" w:hAnsi="Century Gothic"/>
          <w:sz w:val="20"/>
        </w:rPr>
      </w:pPr>
    </w:p>
    <w:p w14:paraId="764BAA5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4FD22205" w14:textId="77777777" w:rsidR="00A96528" w:rsidRPr="00FC4AD0" w:rsidRDefault="00A96528">
      <w:pPr>
        <w:pStyle w:val="DefaultStyle"/>
        <w:spacing w:line="276" w:lineRule="auto"/>
        <w:jc w:val="both"/>
        <w:rPr>
          <w:rFonts w:ascii="Century Gothic" w:hAnsi="Century Gothic"/>
          <w:sz w:val="20"/>
        </w:rPr>
      </w:pPr>
    </w:p>
    <w:p w14:paraId="4B6FFAF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21FCF908" w14:textId="77777777" w:rsidR="00A96528" w:rsidRPr="00FC4AD0" w:rsidRDefault="00A96528">
      <w:pPr>
        <w:pStyle w:val="DefaultStyle"/>
        <w:spacing w:line="276" w:lineRule="auto"/>
        <w:jc w:val="both"/>
        <w:rPr>
          <w:rFonts w:ascii="Century Gothic" w:hAnsi="Century Gothic"/>
          <w:sz w:val="20"/>
        </w:rPr>
      </w:pPr>
    </w:p>
    <w:p w14:paraId="00EA6D12"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3C66F1C1" w14:textId="77777777" w:rsidR="00A96528" w:rsidRPr="00FC4AD0" w:rsidRDefault="00A96528">
      <w:pPr>
        <w:pStyle w:val="Header"/>
        <w:tabs>
          <w:tab w:val="left" w:pos="720"/>
        </w:tabs>
        <w:spacing w:line="276" w:lineRule="auto"/>
        <w:rPr>
          <w:rFonts w:ascii="Century Gothic" w:hAnsi="Century Gothic"/>
          <w:sz w:val="20"/>
        </w:rPr>
      </w:pPr>
    </w:p>
    <w:p w14:paraId="54554504" w14:textId="77777777" w:rsidR="005D79B3" w:rsidRPr="00FC4AD0" w:rsidRDefault="005D79B3">
      <w:pPr>
        <w:pStyle w:val="Header"/>
        <w:tabs>
          <w:tab w:val="left" w:pos="720"/>
        </w:tabs>
        <w:spacing w:line="276" w:lineRule="auto"/>
        <w:rPr>
          <w:rFonts w:ascii="Century Gothic" w:hAnsi="Century Gothic"/>
          <w:sz w:val="20"/>
        </w:rPr>
      </w:pPr>
    </w:p>
    <w:p w14:paraId="66458FD4"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15ABAF01" w14:textId="77777777" w:rsidR="00EA5157" w:rsidRDefault="00EA5157">
      <w:pPr>
        <w:pStyle w:val="Header"/>
        <w:tabs>
          <w:tab w:val="left" w:pos="720"/>
        </w:tabs>
        <w:spacing w:line="276" w:lineRule="auto"/>
        <w:rPr>
          <w:rFonts w:ascii="Century Gothic" w:hAnsi="Century Gothic"/>
          <w:sz w:val="20"/>
        </w:rPr>
      </w:pPr>
    </w:p>
    <w:p w14:paraId="76657DEB" w14:textId="77777777" w:rsidR="00EA5157" w:rsidRDefault="00EA5157">
      <w:pPr>
        <w:pStyle w:val="Header"/>
        <w:tabs>
          <w:tab w:val="left" w:pos="720"/>
        </w:tabs>
        <w:spacing w:line="276" w:lineRule="auto"/>
        <w:rPr>
          <w:rFonts w:ascii="Century Gothic" w:hAnsi="Century Gothic"/>
          <w:sz w:val="20"/>
        </w:rPr>
      </w:pPr>
    </w:p>
    <w:p w14:paraId="2E9CA84B"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4AF10BE7"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1C6281C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A194F24"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07FDD320"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2F992B32"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221AFC53"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004EC9DB"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69A297E5" w14:textId="77777777" w:rsidR="00D54BA3" w:rsidRDefault="00D54BA3" w:rsidP="00FC4AD0">
      <w:pPr>
        <w:pStyle w:val="DefaultStyle"/>
        <w:spacing w:line="276" w:lineRule="auto"/>
        <w:rPr>
          <w:rFonts w:ascii="Century Gothic" w:hAnsi="Century Gothic"/>
          <w:sz w:val="20"/>
        </w:rPr>
      </w:pPr>
    </w:p>
    <w:p w14:paraId="1DAA1505" w14:textId="77777777" w:rsidR="00D54BA3" w:rsidRPr="00FC4AD0" w:rsidRDefault="00D54BA3" w:rsidP="00FC4AD0">
      <w:pPr>
        <w:pStyle w:val="DefaultStyle"/>
        <w:spacing w:line="276" w:lineRule="auto"/>
        <w:rPr>
          <w:rFonts w:ascii="Century Gothic" w:hAnsi="Century Gothic"/>
          <w:sz w:val="20"/>
        </w:rPr>
      </w:pPr>
    </w:p>
    <w:p w14:paraId="20F5271A"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77E9D274" w14:textId="77777777" w:rsidR="00A96528" w:rsidRPr="00FC4AD0" w:rsidRDefault="00A96528">
      <w:pPr>
        <w:pStyle w:val="TOAHeading"/>
        <w:tabs>
          <w:tab w:val="right" w:pos="9072"/>
        </w:tabs>
        <w:suppressAutoHyphens w:val="0"/>
        <w:rPr>
          <w:rFonts w:ascii="Century Gothic" w:hAnsi="Century Gothic"/>
          <w:sz w:val="20"/>
        </w:rPr>
      </w:pPr>
    </w:p>
    <w:p w14:paraId="603BAD51"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E712DB">
          <w:rPr>
            <w:rFonts w:ascii="Century Gothic" w:hAnsi="Century Gothic"/>
            <w:b/>
            <w:sz w:val="20"/>
          </w:rPr>
          <w:t>3</w:t>
        </w:r>
      </w:ins>
      <w:del w:id="10" w:author="AMISSAH Genevieve" w:date="2019-01-10T10:51:00Z">
        <w:r w:rsidR="00B01808" w:rsidDel="00CC13A4">
          <w:rPr>
            <w:rFonts w:ascii="Century Gothic" w:hAnsi="Century Gothic"/>
            <w:b/>
            <w:sz w:val="20"/>
          </w:rPr>
          <w:delText>0</w:delText>
        </w:r>
      </w:del>
    </w:p>
    <w:p w14:paraId="6C74DBF5" w14:textId="77777777" w:rsidR="00813687" w:rsidRDefault="00813687">
      <w:pPr>
        <w:pStyle w:val="DefaultStyle"/>
        <w:rPr>
          <w:rFonts w:ascii="Century Gothic" w:hAnsi="Century Gothic"/>
          <w:b/>
          <w:sz w:val="20"/>
        </w:rPr>
      </w:pPr>
    </w:p>
    <w:p w14:paraId="5A27368C"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2D646C1B" w14:textId="77777777" w:rsidR="00A96528" w:rsidRPr="00FC4AD0" w:rsidRDefault="00A96528">
      <w:pPr>
        <w:pStyle w:val="DefaultStyle"/>
        <w:rPr>
          <w:rFonts w:ascii="Century Gothic" w:hAnsi="Century Gothic"/>
          <w:sz w:val="18"/>
          <w:szCs w:val="18"/>
        </w:rPr>
      </w:pPr>
    </w:p>
    <w:p w14:paraId="00941A16" w14:textId="77777777" w:rsidR="005E4EB4" w:rsidRDefault="005E4EB4">
      <w:pPr>
        <w:pStyle w:val="DefaultStyle"/>
        <w:rPr>
          <w:rFonts w:ascii="Century Gothic" w:hAnsi="Century Gothic"/>
          <w:sz w:val="20"/>
        </w:rPr>
      </w:pPr>
    </w:p>
    <w:p w14:paraId="4CB95C0A" w14:textId="77777777" w:rsidR="00D54BA3" w:rsidRPr="00FC4AD0" w:rsidRDefault="00D54BA3">
      <w:pPr>
        <w:pStyle w:val="DefaultStyle"/>
        <w:rPr>
          <w:rFonts w:ascii="Century Gothic" w:hAnsi="Century Gothic"/>
          <w:sz w:val="20"/>
        </w:rPr>
      </w:pPr>
    </w:p>
    <w:p w14:paraId="7E0CBF40"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4A11FAD4" w14:textId="77777777" w:rsidR="00A96528" w:rsidRPr="00FC4AD0" w:rsidRDefault="00A96528">
      <w:pPr>
        <w:pStyle w:val="DefaultStyle"/>
        <w:spacing w:line="276" w:lineRule="auto"/>
        <w:jc w:val="both"/>
        <w:rPr>
          <w:rFonts w:ascii="Century Gothic" w:hAnsi="Century Gothic"/>
          <w:sz w:val="20"/>
        </w:rPr>
      </w:pPr>
    </w:p>
    <w:p w14:paraId="2ED0652B"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0BC5E769"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1A4B88E8"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24B50E1" w14:textId="77777777" w:rsidR="00A96528" w:rsidRPr="00FC4AD0" w:rsidRDefault="00A96528">
            <w:pPr>
              <w:pStyle w:val="DefaultStyle"/>
              <w:spacing w:line="276" w:lineRule="auto"/>
              <w:jc w:val="center"/>
              <w:rPr>
                <w:rFonts w:ascii="Century Gothic" w:hAnsi="Century Gothic"/>
                <w:sz w:val="20"/>
              </w:rPr>
            </w:pPr>
          </w:p>
          <w:p w14:paraId="5E6AA83F"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3CC550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8BE7E58" w14:textId="77777777" w:rsidR="00A96528" w:rsidRPr="00FC4AD0" w:rsidRDefault="00A96528">
            <w:pPr>
              <w:pStyle w:val="DefaultStyle"/>
              <w:spacing w:line="276" w:lineRule="auto"/>
              <w:jc w:val="center"/>
              <w:rPr>
                <w:rFonts w:ascii="Century Gothic" w:hAnsi="Century Gothic"/>
                <w:sz w:val="20"/>
              </w:rPr>
            </w:pPr>
          </w:p>
          <w:p w14:paraId="3F01E58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6CFA471" w14:textId="77777777" w:rsidR="00A96528" w:rsidRPr="00FC4AD0" w:rsidRDefault="00A96528">
            <w:pPr>
              <w:pStyle w:val="DefaultStyle"/>
              <w:spacing w:line="276" w:lineRule="auto"/>
              <w:jc w:val="center"/>
              <w:rPr>
                <w:rFonts w:ascii="Century Gothic" w:hAnsi="Century Gothic"/>
                <w:sz w:val="20"/>
              </w:rPr>
            </w:pPr>
          </w:p>
          <w:p w14:paraId="26E45D9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21E6475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42D80DE3"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ECFFDE0"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C4B7328"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8DBE3E"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49C81BF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CE61C4A"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536AD8BB"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7599907C"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1F48C8C7"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464B4B24" w14:textId="77777777" w:rsidR="00756048" w:rsidRDefault="00756048" w:rsidP="00C90284">
            <w:pPr>
              <w:pStyle w:val="DefaultStyle"/>
              <w:spacing w:line="240" w:lineRule="auto"/>
              <w:jc w:val="center"/>
              <w:rPr>
                <w:rFonts w:ascii="Century Gothic" w:hAnsi="Century Gothic"/>
                <w:b/>
                <w:sz w:val="20"/>
              </w:rPr>
            </w:pPr>
          </w:p>
          <w:p w14:paraId="518E7D8B" w14:textId="77777777" w:rsidR="00756048" w:rsidRDefault="00756048" w:rsidP="002E57D1">
            <w:pPr>
              <w:pStyle w:val="DefaultStyle"/>
              <w:spacing w:line="240" w:lineRule="auto"/>
              <w:rPr>
                <w:rFonts w:ascii="Century Gothic" w:hAnsi="Century Gothic"/>
                <w:b/>
                <w:sz w:val="20"/>
              </w:rPr>
            </w:pPr>
          </w:p>
          <w:p w14:paraId="627312B0" w14:textId="77777777" w:rsidR="00756048" w:rsidRDefault="00756048" w:rsidP="002E57D1">
            <w:pPr>
              <w:pStyle w:val="DefaultStyle"/>
              <w:spacing w:line="240" w:lineRule="auto"/>
              <w:rPr>
                <w:rFonts w:ascii="Century Gothic" w:hAnsi="Century Gothic"/>
                <w:b/>
                <w:sz w:val="20"/>
              </w:rPr>
            </w:pPr>
          </w:p>
          <w:p w14:paraId="73A0D7EE"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7C88B82C" w14:textId="77777777" w:rsidR="00756048" w:rsidRPr="00813687" w:rsidRDefault="008B7132" w:rsidP="004F33A1">
            <w:pPr>
              <w:rPr>
                <w:rFonts w:ascii="Century Gothic" w:hAnsi="Century Gothic" w:cs="Calibri"/>
                <w:b/>
                <w:color w:val="000000"/>
                <w:sz w:val="20"/>
                <w:szCs w:val="20"/>
              </w:rPr>
            </w:pPr>
            <w:ins w:id="20" w:author="AMISSAH Genevieve" w:date="2019-01-10T11:01:00Z">
              <w:r>
                <w:rPr>
                  <w:rFonts w:ascii="Calibri" w:hAnsi="Calibri"/>
                  <w:b/>
                  <w:sz w:val="24"/>
                </w:rPr>
                <w:t>GLUE STICKS</w:t>
              </w:r>
            </w:ins>
            <w:del w:id="21" w:author="AMISSAH Genevieve" w:date="2019-01-10T10:51:00Z">
              <w:r w:rsidR="00B01808" w:rsidDel="00CC13A4">
                <w:rPr>
                  <w:rFonts w:ascii="Calibri" w:hAnsi="Calibri"/>
                  <w:b/>
                  <w:sz w:val="24"/>
                </w:rPr>
                <w:delText>PAPER CLIPS</w:delText>
              </w:r>
            </w:del>
            <w:del w:id="22"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240E73C9" w14:textId="77777777" w:rsidR="009522F0" w:rsidDel="002F2D6C" w:rsidRDefault="009522F0" w:rsidP="002E57D1">
            <w:pPr>
              <w:pStyle w:val="DefaultStyle"/>
              <w:spacing w:line="240" w:lineRule="auto"/>
              <w:rPr>
                <w:del w:id="23" w:author="AMISSAH Genevieve" w:date="2019-01-10T10:56:00Z"/>
                <w:rFonts w:ascii="Century Gothic" w:hAnsi="Century Gothic"/>
                <w:b/>
                <w:sz w:val="20"/>
              </w:rPr>
            </w:pPr>
          </w:p>
          <w:p w14:paraId="597CACFA" w14:textId="77777777" w:rsidR="002F2D6C" w:rsidRDefault="002F2D6C" w:rsidP="002E57D1">
            <w:pPr>
              <w:pStyle w:val="DefaultStyle"/>
              <w:spacing w:line="240" w:lineRule="auto"/>
              <w:rPr>
                <w:ins w:id="24" w:author="AMISSAH Genevieve" w:date="2019-01-10T10:56:00Z"/>
                <w:rFonts w:ascii="Century Gothic" w:hAnsi="Century Gothic"/>
                <w:b/>
                <w:sz w:val="20"/>
              </w:rPr>
            </w:pPr>
          </w:p>
          <w:p w14:paraId="1F04CD30" w14:textId="77777777" w:rsidR="002F2D6C" w:rsidRDefault="002F2D6C" w:rsidP="002E57D1">
            <w:pPr>
              <w:pStyle w:val="DefaultStyle"/>
              <w:spacing w:line="240" w:lineRule="auto"/>
              <w:rPr>
                <w:ins w:id="25" w:author="AMISSAH Genevieve" w:date="2019-01-10T10:56:00Z"/>
                <w:rFonts w:ascii="Century Gothic" w:hAnsi="Century Gothic"/>
                <w:b/>
                <w:sz w:val="20"/>
              </w:rPr>
            </w:pPr>
          </w:p>
          <w:p w14:paraId="1640602A" w14:textId="77777777" w:rsidR="009522F0" w:rsidDel="002F2D6C" w:rsidRDefault="009522F0" w:rsidP="002E57D1">
            <w:pPr>
              <w:pStyle w:val="DefaultStyle"/>
              <w:spacing w:line="240" w:lineRule="auto"/>
              <w:rPr>
                <w:del w:id="26" w:author="AMISSAH Genevieve" w:date="2019-01-10T10:56:00Z"/>
                <w:rFonts w:ascii="Century Gothic" w:hAnsi="Century Gothic"/>
                <w:b/>
                <w:sz w:val="20"/>
              </w:rPr>
            </w:pPr>
          </w:p>
          <w:p w14:paraId="3EB5E7CD" w14:textId="77777777" w:rsidR="00833E03" w:rsidDel="002F2D6C" w:rsidRDefault="00B01808" w:rsidP="002E57D1">
            <w:pPr>
              <w:pStyle w:val="DefaultStyle"/>
              <w:spacing w:line="240" w:lineRule="auto"/>
              <w:rPr>
                <w:del w:id="27" w:author="AMISSAH Genevieve" w:date="2019-01-10T10:56:00Z"/>
                <w:rFonts w:ascii="Century Gothic" w:hAnsi="Century Gothic"/>
                <w:b/>
                <w:sz w:val="20"/>
              </w:rPr>
            </w:pPr>
            <w:del w:id="28"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9" w:author="OBENG Sandra" w:date="2019-01-10T10:47:00Z">
              <w:del w:id="30" w:author="AMISSAH Genevieve" w:date="2019-01-10T10:51:00Z">
                <w:r w:rsidDel="00CC13A4">
                  <w:rPr>
                    <w:rFonts w:ascii="Century Gothic" w:hAnsi="Century Gothic"/>
                    <w:b/>
                    <w:sz w:val="20"/>
                  </w:rPr>
                  <w:delText>pkt</w:delText>
                </w:r>
              </w:del>
            </w:ins>
            <w:ins w:id="31" w:author="OBENG Sandra" w:date="2019-01-10T10:48:00Z">
              <w:del w:id="32" w:author="AMISSAH Genevieve" w:date="2019-01-10T10:56:00Z">
                <w:r w:rsidDel="002F2D6C">
                  <w:rPr>
                    <w:rFonts w:ascii="Century Gothic" w:hAnsi="Century Gothic"/>
                    <w:b/>
                    <w:sz w:val="20"/>
                  </w:rPr>
                  <w:delText xml:space="preserve"> </w:delText>
                </w:r>
              </w:del>
            </w:ins>
            <w:del w:id="33" w:author="AMISSAH Genevieve" w:date="2019-01-10T10:56:00Z">
              <w:r w:rsidR="00055B00" w:rsidDel="002F2D6C">
                <w:rPr>
                  <w:rFonts w:ascii="Century Gothic" w:hAnsi="Century Gothic"/>
                  <w:b/>
                  <w:sz w:val="20"/>
                </w:rPr>
                <w:delText xml:space="preserve"> </w:delText>
              </w:r>
            </w:del>
          </w:p>
          <w:p w14:paraId="638A7452" w14:textId="77777777" w:rsidR="00833E03" w:rsidRDefault="008B7132" w:rsidP="002E57D1">
            <w:pPr>
              <w:pStyle w:val="DefaultStyle"/>
              <w:spacing w:line="240" w:lineRule="auto"/>
              <w:rPr>
                <w:rFonts w:ascii="Century Gothic" w:hAnsi="Century Gothic"/>
                <w:b/>
                <w:sz w:val="20"/>
              </w:rPr>
            </w:pPr>
            <w:ins w:id="34" w:author="AMISSAH Genevieve" w:date="2019-01-10T11:01:00Z">
              <w:r>
                <w:rPr>
                  <w:rFonts w:ascii="Century Gothic" w:hAnsi="Century Gothic"/>
                  <w:b/>
                  <w:sz w:val="20"/>
                </w:rPr>
                <w:t>1000</w:t>
              </w:r>
            </w:ins>
            <w:ins w:id="35" w:author="AMISSAH Genevieve" w:date="2019-01-10T10:56:00Z">
              <w:r w:rsidR="002F2D6C">
                <w:rPr>
                  <w:rFonts w:ascii="Century Gothic" w:hAnsi="Century Gothic"/>
                  <w:b/>
                  <w:sz w:val="20"/>
                </w:rPr>
                <w:t xml:space="preserve"> PCS</w:t>
              </w:r>
            </w:ins>
          </w:p>
          <w:p w14:paraId="519D4741"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19C35DCF"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76F295D4" w14:textId="77777777" w:rsidR="00756048" w:rsidRPr="00FC4AD0" w:rsidRDefault="00756048" w:rsidP="00C90284">
            <w:pPr>
              <w:pStyle w:val="DefaultStyle"/>
              <w:spacing w:line="240" w:lineRule="auto"/>
              <w:rPr>
                <w:rFonts w:ascii="Century Gothic" w:hAnsi="Century Gothic"/>
                <w:sz w:val="20"/>
              </w:rPr>
            </w:pPr>
          </w:p>
        </w:tc>
      </w:tr>
    </w:tbl>
    <w:p w14:paraId="45095B5F" w14:textId="77777777" w:rsidR="00DA0F03" w:rsidRPr="00FC4AD0" w:rsidDel="003E7B5D" w:rsidRDefault="00DA0F03" w:rsidP="00C90284">
      <w:pPr>
        <w:pStyle w:val="DefaultStyle"/>
        <w:rPr>
          <w:del w:id="36" w:author="OBENG Sandra" w:date="2019-01-08T11:09:00Z"/>
          <w:rFonts w:ascii="Century Gothic" w:hAnsi="Century Gothic"/>
          <w:sz w:val="18"/>
          <w:szCs w:val="18"/>
        </w:rPr>
      </w:pPr>
    </w:p>
    <w:p w14:paraId="13031266" w14:textId="77777777" w:rsidR="00D54BA3" w:rsidRDefault="00D54BA3" w:rsidP="005B36B3">
      <w:pPr>
        <w:pStyle w:val="Subtitle"/>
      </w:pPr>
    </w:p>
    <w:p w14:paraId="77E58015"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A6FAC33" w14:textId="77777777" w:rsidR="00923CCC" w:rsidRDefault="00923CCC" w:rsidP="005E4EB4">
      <w:pPr>
        <w:pStyle w:val="DefaultStyle"/>
        <w:tabs>
          <w:tab w:val="right" w:pos="9072"/>
        </w:tabs>
        <w:spacing w:after="120" w:line="276" w:lineRule="auto"/>
        <w:rPr>
          <w:rFonts w:ascii="Century Gothic" w:hAnsi="Century Gothic"/>
          <w:sz w:val="20"/>
        </w:rPr>
      </w:pPr>
    </w:p>
    <w:p w14:paraId="692E030E"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5382AD2" w14:textId="77777777" w:rsidR="00923CCC" w:rsidRDefault="00923CCC" w:rsidP="005E4EB4">
      <w:pPr>
        <w:pStyle w:val="DefaultStyle"/>
        <w:tabs>
          <w:tab w:val="right" w:pos="9072"/>
        </w:tabs>
        <w:spacing w:after="120" w:line="276" w:lineRule="auto"/>
        <w:rPr>
          <w:rFonts w:ascii="Century Gothic" w:hAnsi="Century Gothic"/>
          <w:sz w:val="20"/>
        </w:rPr>
      </w:pPr>
    </w:p>
    <w:p w14:paraId="76CF81FE"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6B131432" w14:textId="77777777" w:rsidTr="00C90284">
        <w:trPr>
          <w:cantSplit/>
          <w:jc w:val="center"/>
        </w:trPr>
        <w:tc>
          <w:tcPr>
            <w:tcW w:w="4809" w:type="dxa"/>
            <w:tcBorders>
              <w:right w:val="single" w:sz="12" w:space="0" w:color="00000A"/>
            </w:tcBorders>
            <w:shd w:val="clear" w:color="auto" w:fill="FFFFFF"/>
          </w:tcPr>
          <w:p w14:paraId="11BAE6F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4A3B1E3E"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5904172D" w14:textId="77777777" w:rsidR="0062270F" w:rsidRPr="00FC4AD0" w:rsidRDefault="0062270F" w:rsidP="0062270F">
            <w:pPr>
              <w:pStyle w:val="DefaultStyle"/>
              <w:spacing w:line="276" w:lineRule="auto"/>
              <w:rPr>
                <w:rFonts w:ascii="Century Gothic" w:hAnsi="Century Gothic"/>
                <w:sz w:val="20"/>
              </w:rPr>
            </w:pPr>
          </w:p>
          <w:p w14:paraId="0CF9ED5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9175FA1" w14:textId="77777777" w:rsidTr="00C90284">
        <w:trPr>
          <w:cantSplit/>
          <w:trHeight w:val="332"/>
          <w:jc w:val="center"/>
        </w:trPr>
        <w:tc>
          <w:tcPr>
            <w:tcW w:w="4809" w:type="dxa"/>
            <w:tcBorders>
              <w:right w:val="single" w:sz="12" w:space="0" w:color="00000A"/>
            </w:tcBorders>
            <w:shd w:val="clear" w:color="auto" w:fill="FFFFFF"/>
          </w:tcPr>
          <w:p w14:paraId="55FAAA1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C5C0BCD" w14:textId="77777777" w:rsidR="0062270F" w:rsidRPr="00FC4AD0" w:rsidRDefault="0062270F" w:rsidP="0062270F">
            <w:pPr>
              <w:pStyle w:val="DefaultStyle"/>
              <w:spacing w:line="276" w:lineRule="auto"/>
              <w:rPr>
                <w:rFonts w:ascii="Century Gothic" w:hAnsi="Century Gothic"/>
                <w:sz w:val="20"/>
              </w:rPr>
            </w:pPr>
          </w:p>
          <w:p w14:paraId="423D69F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01BB0657" w14:textId="77777777" w:rsidTr="00C90284">
        <w:trPr>
          <w:cantSplit/>
          <w:trHeight w:val="395"/>
          <w:jc w:val="center"/>
        </w:trPr>
        <w:tc>
          <w:tcPr>
            <w:tcW w:w="4809" w:type="dxa"/>
            <w:tcBorders>
              <w:right w:val="single" w:sz="12" w:space="0" w:color="00000A"/>
            </w:tcBorders>
            <w:shd w:val="clear" w:color="auto" w:fill="FFFFFF"/>
          </w:tcPr>
          <w:p w14:paraId="20BC8C17"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C5717B5" w14:textId="77777777" w:rsidR="0062270F" w:rsidRPr="00FC4AD0" w:rsidRDefault="0062270F" w:rsidP="0062270F">
            <w:pPr>
              <w:pStyle w:val="DefaultStyle"/>
              <w:spacing w:line="276" w:lineRule="auto"/>
              <w:jc w:val="right"/>
              <w:rPr>
                <w:rFonts w:ascii="Century Gothic" w:hAnsi="Century Gothic"/>
                <w:sz w:val="20"/>
              </w:rPr>
            </w:pPr>
          </w:p>
          <w:p w14:paraId="3435744A"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5B42CEAB" w14:textId="77777777" w:rsidTr="00CD0AAD">
        <w:trPr>
          <w:cantSplit/>
          <w:trHeight w:val="530"/>
          <w:jc w:val="center"/>
        </w:trPr>
        <w:tc>
          <w:tcPr>
            <w:tcW w:w="4809" w:type="dxa"/>
            <w:tcBorders>
              <w:right w:val="single" w:sz="12" w:space="0" w:color="00000A"/>
            </w:tcBorders>
            <w:shd w:val="clear" w:color="auto" w:fill="FFFFFF"/>
          </w:tcPr>
          <w:p w14:paraId="7EEEE7B5" w14:textId="77777777" w:rsidR="0062270F" w:rsidRPr="00FC4AD0" w:rsidRDefault="0062270F" w:rsidP="0062270F">
            <w:pPr>
              <w:pStyle w:val="DefaultStyle"/>
              <w:spacing w:line="276" w:lineRule="auto"/>
              <w:jc w:val="both"/>
              <w:rPr>
                <w:rFonts w:ascii="Century Gothic" w:hAnsi="Century Gothic"/>
                <w:sz w:val="20"/>
              </w:rPr>
            </w:pPr>
          </w:p>
          <w:p w14:paraId="2E3BFC2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4E441B49" w14:textId="77777777" w:rsidR="0062270F" w:rsidRPr="00FC4AD0" w:rsidRDefault="0062270F" w:rsidP="0062270F">
            <w:pPr>
              <w:pStyle w:val="DefaultStyle"/>
              <w:spacing w:line="276" w:lineRule="auto"/>
              <w:jc w:val="center"/>
              <w:rPr>
                <w:rFonts w:ascii="Century Gothic" w:hAnsi="Century Gothic"/>
                <w:sz w:val="20"/>
              </w:rPr>
            </w:pPr>
          </w:p>
          <w:p w14:paraId="25D79A2F" w14:textId="77777777" w:rsidR="0062270F" w:rsidRPr="00FC4AD0" w:rsidRDefault="0062270F" w:rsidP="0062270F">
            <w:pPr>
              <w:pStyle w:val="DefaultStyle"/>
              <w:spacing w:line="276" w:lineRule="auto"/>
              <w:rPr>
                <w:rFonts w:ascii="Century Gothic" w:hAnsi="Century Gothic"/>
                <w:sz w:val="20"/>
              </w:rPr>
            </w:pPr>
          </w:p>
        </w:tc>
      </w:tr>
    </w:tbl>
    <w:p w14:paraId="2CFF6EE8"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E4E8CA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0675C7DF"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6F815F25" w14:textId="77777777" w:rsidR="007910E7" w:rsidRPr="00DA0F03" w:rsidRDefault="007910E7" w:rsidP="00DA0F03">
      <w:pPr>
        <w:pStyle w:val="NormalWeb"/>
        <w:spacing w:line="360" w:lineRule="auto"/>
        <w:jc w:val="both"/>
        <w:rPr>
          <w:rFonts w:ascii="Century Gothic" w:hAnsi="Century Gothic"/>
          <w:sz w:val="20"/>
          <w:szCs w:val="20"/>
        </w:rPr>
      </w:pPr>
    </w:p>
    <w:p w14:paraId="512C03EE"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209F941C" w14:textId="77777777" w:rsidR="008A47C9" w:rsidRDefault="008A47C9" w:rsidP="00C51171">
      <w:pPr>
        <w:pStyle w:val="DefaultStyle"/>
        <w:tabs>
          <w:tab w:val="right" w:pos="8789"/>
        </w:tabs>
        <w:spacing w:line="360" w:lineRule="auto"/>
        <w:rPr>
          <w:rFonts w:ascii="Century Gothic" w:hAnsi="Century Gothic"/>
          <w:sz w:val="20"/>
        </w:rPr>
      </w:pPr>
    </w:p>
    <w:p w14:paraId="2501B710"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DD89FD4"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3E428AFB" w14:textId="77777777" w:rsidTr="0062270F">
        <w:trPr>
          <w:cantSplit/>
          <w:jc w:val="center"/>
        </w:trPr>
        <w:tc>
          <w:tcPr>
            <w:tcW w:w="3045" w:type="dxa"/>
            <w:shd w:val="clear" w:color="auto" w:fill="FFFFFF"/>
          </w:tcPr>
          <w:p w14:paraId="0A7858A4" w14:textId="77777777" w:rsidR="0062270F" w:rsidRPr="00FC4AD0" w:rsidRDefault="0062270F" w:rsidP="00C51171">
            <w:pPr>
              <w:pStyle w:val="DefaultStyle"/>
              <w:tabs>
                <w:tab w:val="right" w:pos="8789"/>
              </w:tabs>
              <w:spacing w:line="360" w:lineRule="auto"/>
              <w:rPr>
                <w:rFonts w:ascii="Century Gothic" w:hAnsi="Century Gothic"/>
                <w:sz w:val="20"/>
              </w:rPr>
            </w:pPr>
          </w:p>
          <w:p w14:paraId="45ED5023"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C28304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6CD0B3EF" w14:textId="77777777" w:rsidR="0062270F" w:rsidRPr="00FC4AD0" w:rsidRDefault="0062270F" w:rsidP="00C51171">
            <w:pPr>
              <w:pStyle w:val="DefaultStyle"/>
              <w:tabs>
                <w:tab w:val="right" w:pos="8789"/>
              </w:tabs>
              <w:spacing w:line="360" w:lineRule="auto"/>
              <w:rPr>
                <w:rFonts w:ascii="Century Gothic" w:hAnsi="Century Gothic"/>
                <w:sz w:val="20"/>
              </w:rPr>
            </w:pPr>
          </w:p>
          <w:p w14:paraId="1D93D51B"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4B633B4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38E533A3" w14:textId="77777777" w:rsidR="0062270F" w:rsidRPr="00FC4AD0" w:rsidRDefault="0062270F" w:rsidP="00C51171">
            <w:pPr>
              <w:pStyle w:val="DefaultStyle"/>
              <w:tabs>
                <w:tab w:val="right" w:pos="8789"/>
              </w:tabs>
              <w:spacing w:line="360" w:lineRule="auto"/>
              <w:rPr>
                <w:rFonts w:ascii="Century Gothic" w:hAnsi="Century Gothic"/>
                <w:sz w:val="20"/>
              </w:rPr>
            </w:pPr>
          </w:p>
          <w:p w14:paraId="4BFAB3D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6BD1AE0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660DE62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19DA96DA" w14:textId="77777777" w:rsidR="00A96528" w:rsidRPr="00FC4AD0" w:rsidRDefault="00A96528">
      <w:pPr>
        <w:pStyle w:val="DefaultStyle"/>
        <w:spacing w:line="276" w:lineRule="auto"/>
        <w:jc w:val="both"/>
        <w:rPr>
          <w:rFonts w:ascii="Century Gothic" w:hAnsi="Century Gothic"/>
          <w:sz w:val="20"/>
        </w:rPr>
      </w:pPr>
    </w:p>
    <w:p w14:paraId="71D9F099"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50F021C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274BD2D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2E440E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99A734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545155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650FE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4C32090F"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69272D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B4BAB1F"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7" w:name="__UnoMark__2709_2135027740"/>
      <w:bookmarkStart w:id="38" w:name="__UnoMark__1070_1933893160"/>
      <w:bookmarkEnd w:id="37"/>
      <w:bookmarkEnd w:id="38"/>
    </w:p>
    <w:p w14:paraId="10F08D05" w14:textId="77777777" w:rsidR="00923CCC" w:rsidRDefault="00923CCC">
      <w:pPr>
        <w:pStyle w:val="DefaultStyle"/>
        <w:spacing w:line="276" w:lineRule="auto"/>
        <w:jc w:val="right"/>
        <w:rPr>
          <w:rFonts w:ascii="Century Gothic" w:hAnsi="Century Gothic"/>
          <w:b/>
          <w:sz w:val="20"/>
        </w:rPr>
      </w:pPr>
    </w:p>
    <w:p w14:paraId="775EBA9A" w14:textId="77777777" w:rsidR="00923CCC" w:rsidRDefault="00923CCC">
      <w:pPr>
        <w:pStyle w:val="DefaultStyle"/>
        <w:spacing w:line="276" w:lineRule="auto"/>
        <w:jc w:val="right"/>
        <w:rPr>
          <w:rFonts w:ascii="Century Gothic" w:hAnsi="Century Gothic"/>
          <w:b/>
          <w:sz w:val="20"/>
        </w:rPr>
      </w:pPr>
    </w:p>
    <w:p w14:paraId="08299238"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3DDB33F4" w14:textId="77777777" w:rsidR="00A96528" w:rsidRPr="00FC4AD0" w:rsidRDefault="00A96528">
      <w:pPr>
        <w:pStyle w:val="DefaultStyle"/>
        <w:spacing w:line="276" w:lineRule="auto"/>
        <w:rPr>
          <w:rFonts w:ascii="Century Gothic" w:hAnsi="Century Gothic"/>
          <w:sz w:val="20"/>
        </w:rPr>
      </w:pPr>
    </w:p>
    <w:p w14:paraId="1D64E7AB" w14:textId="77777777" w:rsidR="00784176" w:rsidRDefault="00784176">
      <w:pPr>
        <w:pStyle w:val="DefaultStyle"/>
        <w:spacing w:line="276" w:lineRule="auto"/>
        <w:rPr>
          <w:ins w:id="39" w:author="YAKUBU-GUMERY Yussif" w:date="2016-06-02T10:29:00Z"/>
          <w:rFonts w:ascii="Century Gothic" w:hAnsi="Century Gothic"/>
          <w:sz w:val="20"/>
        </w:rPr>
      </w:pPr>
    </w:p>
    <w:p w14:paraId="43183E4C" w14:textId="77777777" w:rsidR="003138DD" w:rsidRDefault="003138DD">
      <w:pPr>
        <w:pStyle w:val="DefaultStyle"/>
        <w:spacing w:line="276" w:lineRule="auto"/>
        <w:rPr>
          <w:ins w:id="40" w:author="YAKUBU-GUMERY Yussif" w:date="2016-06-02T10:29:00Z"/>
          <w:rFonts w:ascii="Century Gothic" w:hAnsi="Century Gothic"/>
          <w:sz w:val="20"/>
        </w:rPr>
      </w:pPr>
    </w:p>
    <w:p w14:paraId="141AC5C6" w14:textId="77777777" w:rsidR="003138DD" w:rsidRDefault="003138DD">
      <w:pPr>
        <w:pStyle w:val="DefaultStyle"/>
        <w:spacing w:line="276" w:lineRule="auto"/>
        <w:rPr>
          <w:ins w:id="41" w:author="YAKUBU-GUMERY Yussif" w:date="2016-06-02T10:29:00Z"/>
          <w:rFonts w:ascii="Century Gothic" w:hAnsi="Century Gothic"/>
          <w:sz w:val="20"/>
        </w:rPr>
      </w:pPr>
    </w:p>
    <w:p w14:paraId="62220070" w14:textId="77777777" w:rsidR="003138DD" w:rsidRPr="00FC4AD0" w:rsidRDefault="003138DD">
      <w:pPr>
        <w:pStyle w:val="DefaultStyle"/>
        <w:spacing w:line="276" w:lineRule="auto"/>
        <w:rPr>
          <w:rFonts w:ascii="Century Gothic" w:hAnsi="Century Gothic"/>
          <w:sz w:val="20"/>
        </w:rPr>
      </w:pPr>
    </w:p>
    <w:p w14:paraId="4D77BBC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056B9B23" w14:textId="77777777" w:rsidR="00A96528" w:rsidRPr="00FC4AD0" w:rsidRDefault="00A96528">
      <w:pPr>
        <w:pStyle w:val="DefaultStyle"/>
        <w:spacing w:line="276" w:lineRule="auto"/>
        <w:rPr>
          <w:rFonts w:ascii="Century Gothic" w:hAnsi="Century Gothic"/>
          <w:sz w:val="20"/>
        </w:rPr>
      </w:pPr>
    </w:p>
    <w:p w14:paraId="0C2B3907"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2" w:author="AMISSAH Genevieve" w:date="2019-01-10T10:51:00Z">
        <w:r w:rsidR="008B7132">
          <w:rPr>
            <w:rFonts w:ascii="Century Gothic" w:hAnsi="Century Gothic"/>
            <w:b/>
            <w:sz w:val="20"/>
          </w:rPr>
          <w:t>3</w:t>
        </w:r>
      </w:ins>
      <w:del w:id="43" w:author="AMISSAH Genevieve" w:date="2019-01-10T10:51:00Z">
        <w:r w:rsidR="00B01808" w:rsidDel="00CC13A4">
          <w:rPr>
            <w:rFonts w:ascii="Century Gothic" w:hAnsi="Century Gothic"/>
            <w:b/>
            <w:sz w:val="20"/>
          </w:rPr>
          <w:delText>0</w:delText>
        </w:r>
      </w:del>
    </w:p>
    <w:p w14:paraId="71377491" w14:textId="77777777" w:rsidR="00A96528" w:rsidRPr="00FC4AD0" w:rsidRDefault="00A96528">
      <w:pPr>
        <w:pStyle w:val="DefaultStyle"/>
        <w:spacing w:line="276" w:lineRule="auto"/>
        <w:jc w:val="center"/>
        <w:rPr>
          <w:rFonts w:ascii="Century Gothic" w:hAnsi="Century Gothic"/>
          <w:sz w:val="20"/>
        </w:rPr>
      </w:pPr>
    </w:p>
    <w:p w14:paraId="777FD343"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7DD8A374" w14:textId="77777777" w:rsidR="00A96528" w:rsidRPr="00FC4AD0" w:rsidRDefault="00A96528">
      <w:pPr>
        <w:pStyle w:val="DefaultStyle"/>
        <w:spacing w:line="276" w:lineRule="auto"/>
        <w:jc w:val="both"/>
        <w:rPr>
          <w:rFonts w:ascii="Century Gothic" w:hAnsi="Century Gothic"/>
          <w:sz w:val="20"/>
        </w:rPr>
      </w:pPr>
    </w:p>
    <w:p w14:paraId="7B038B8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520DAE83"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4" w:author="OBENG Sandra" w:date="2017-02-15T10:30:00Z">
        <w:r>
          <w:rPr>
            <w:rFonts w:ascii="Century Gothic" w:hAnsi="Century Gothic"/>
            <w:sz w:val="20"/>
          </w:rPr>
          <w:tab/>
        </w:r>
      </w:ins>
    </w:p>
    <w:p w14:paraId="71ECAF0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20039EC6" w14:textId="77777777" w:rsidR="00A96528" w:rsidRPr="00FC4AD0" w:rsidRDefault="00A96528">
      <w:pPr>
        <w:pStyle w:val="DefaultStyle"/>
        <w:spacing w:line="276" w:lineRule="auto"/>
        <w:jc w:val="both"/>
        <w:rPr>
          <w:rFonts w:ascii="Century Gothic" w:hAnsi="Century Gothic"/>
          <w:sz w:val="20"/>
        </w:rPr>
      </w:pPr>
    </w:p>
    <w:p w14:paraId="45EED5E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6905C00" w14:textId="77777777" w:rsidR="00B1127C" w:rsidRDefault="00B1127C">
      <w:pPr>
        <w:pStyle w:val="DefaultStyle"/>
        <w:spacing w:line="276" w:lineRule="auto"/>
        <w:jc w:val="both"/>
        <w:rPr>
          <w:rFonts w:ascii="Century Gothic" w:hAnsi="Century Gothic"/>
          <w:sz w:val="20"/>
        </w:rPr>
      </w:pPr>
    </w:p>
    <w:p w14:paraId="1B26537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85D4351" w14:textId="77777777" w:rsidR="00A96528" w:rsidRPr="00FC4AD0" w:rsidRDefault="00A96528">
      <w:pPr>
        <w:pStyle w:val="DefaultStyle"/>
        <w:spacing w:line="276" w:lineRule="auto"/>
        <w:jc w:val="both"/>
        <w:rPr>
          <w:rFonts w:ascii="Century Gothic" w:hAnsi="Century Gothic"/>
          <w:sz w:val="20"/>
        </w:rPr>
      </w:pPr>
    </w:p>
    <w:p w14:paraId="1CEC45A8"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2F38FF98" w14:textId="77777777" w:rsidR="00A96528" w:rsidRPr="00FC4AD0" w:rsidRDefault="00A96528">
      <w:pPr>
        <w:pStyle w:val="DefaultStyle"/>
        <w:spacing w:line="276" w:lineRule="auto"/>
        <w:jc w:val="both"/>
        <w:rPr>
          <w:rFonts w:ascii="Century Gothic" w:hAnsi="Century Gothic"/>
          <w:sz w:val="20"/>
        </w:rPr>
      </w:pPr>
    </w:p>
    <w:p w14:paraId="38B2419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298AE964" w14:textId="77777777" w:rsidR="00A96528" w:rsidRPr="00FC4AD0" w:rsidRDefault="00A96528">
      <w:pPr>
        <w:pStyle w:val="DefaultStyle"/>
        <w:spacing w:line="276" w:lineRule="auto"/>
        <w:jc w:val="both"/>
        <w:rPr>
          <w:rFonts w:ascii="Century Gothic" w:hAnsi="Century Gothic"/>
          <w:sz w:val="20"/>
        </w:rPr>
      </w:pPr>
    </w:p>
    <w:p w14:paraId="5128694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165AF134" w14:textId="77777777" w:rsidR="00A96528" w:rsidRPr="00FC4AD0" w:rsidRDefault="00A96528">
      <w:pPr>
        <w:pStyle w:val="DefaultStyle"/>
        <w:spacing w:line="276" w:lineRule="auto"/>
        <w:jc w:val="both"/>
        <w:rPr>
          <w:rFonts w:ascii="Century Gothic" w:hAnsi="Century Gothic"/>
          <w:sz w:val="20"/>
        </w:rPr>
      </w:pPr>
    </w:p>
    <w:p w14:paraId="39E424C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0635AFC" w14:textId="77777777" w:rsidR="009C7A1D" w:rsidRPr="00FC4AD0" w:rsidRDefault="009C7A1D">
      <w:pPr>
        <w:pStyle w:val="DefaultStyle"/>
        <w:spacing w:line="276" w:lineRule="auto"/>
        <w:jc w:val="both"/>
        <w:rPr>
          <w:rFonts w:ascii="Century Gothic" w:hAnsi="Century Gothic"/>
          <w:sz w:val="20"/>
        </w:rPr>
      </w:pPr>
    </w:p>
    <w:p w14:paraId="7EA6189C" w14:textId="77777777" w:rsidR="009C7A1D" w:rsidRPr="00FC4AD0" w:rsidRDefault="009C7A1D">
      <w:pPr>
        <w:pStyle w:val="DefaultStyle"/>
        <w:spacing w:line="276" w:lineRule="auto"/>
        <w:jc w:val="both"/>
        <w:rPr>
          <w:rFonts w:ascii="Century Gothic" w:hAnsi="Century Gothic"/>
          <w:sz w:val="20"/>
        </w:rPr>
      </w:pPr>
    </w:p>
    <w:p w14:paraId="450B192D" w14:textId="77777777" w:rsidR="009C7A1D" w:rsidRPr="00FC4AD0" w:rsidRDefault="009C7A1D">
      <w:pPr>
        <w:pStyle w:val="DefaultStyle"/>
        <w:spacing w:line="276" w:lineRule="auto"/>
        <w:jc w:val="both"/>
        <w:rPr>
          <w:rFonts w:ascii="Century Gothic" w:hAnsi="Century Gothic"/>
          <w:sz w:val="20"/>
        </w:rPr>
      </w:pPr>
    </w:p>
    <w:p w14:paraId="55D1A8FD" w14:textId="77777777" w:rsidR="009C7A1D" w:rsidRPr="00FC4AD0" w:rsidRDefault="009C7A1D">
      <w:pPr>
        <w:pStyle w:val="DefaultStyle"/>
        <w:spacing w:line="276" w:lineRule="auto"/>
        <w:jc w:val="both"/>
        <w:rPr>
          <w:rFonts w:ascii="Century Gothic" w:hAnsi="Century Gothic"/>
          <w:sz w:val="20"/>
        </w:rPr>
      </w:pPr>
    </w:p>
    <w:p w14:paraId="674CE359" w14:textId="77777777" w:rsidR="009C7A1D" w:rsidRPr="00FC4AD0" w:rsidRDefault="009C7A1D">
      <w:pPr>
        <w:pStyle w:val="DefaultStyle"/>
        <w:spacing w:line="276" w:lineRule="auto"/>
        <w:jc w:val="both"/>
        <w:rPr>
          <w:rFonts w:ascii="Century Gothic" w:hAnsi="Century Gothic"/>
          <w:sz w:val="20"/>
        </w:rPr>
      </w:pPr>
    </w:p>
    <w:p w14:paraId="0BBACDB0" w14:textId="77777777" w:rsidR="009C7A1D" w:rsidRPr="00FC4AD0" w:rsidRDefault="009C7A1D">
      <w:pPr>
        <w:pStyle w:val="DefaultStyle"/>
        <w:spacing w:line="276" w:lineRule="auto"/>
        <w:jc w:val="both"/>
        <w:rPr>
          <w:rFonts w:ascii="Century Gothic" w:hAnsi="Century Gothic"/>
          <w:sz w:val="20"/>
        </w:rPr>
      </w:pPr>
    </w:p>
    <w:p w14:paraId="1871922F" w14:textId="77777777" w:rsidR="009C7A1D" w:rsidRPr="00FC4AD0" w:rsidRDefault="009C7A1D">
      <w:pPr>
        <w:pStyle w:val="DefaultStyle"/>
        <w:spacing w:line="276" w:lineRule="auto"/>
        <w:jc w:val="both"/>
        <w:rPr>
          <w:rFonts w:ascii="Century Gothic" w:hAnsi="Century Gothic"/>
          <w:sz w:val="20"/>
        </w:rPr>
      </w:pPr>
    </w:p>
    <w:p w14:paraId="5801E638" w14:textId="77777777" w:rsidR="009C7A1D" w:rsidRPr="00A7692C" w:rsidRDefault="009C7A1D">
      <w:pPr>
        <w:pStyle w:val="DefaultStyle"/>
        <w:spacing w:line="276" w:lineRule="auto"/>
        <w:jc w:val="both"/>
        <w:rPr>
          <w:rFonts w:ascii="Century Gothic" w:hAnsi="Century Gothic"/>
          <w:i/>
          <w:sz w:val="20"/>
        </w:rPr>
      </w:pPr>
    </w:p>
    <w:p w14:paraId="5BE9E7AE" w14:textId="77777777" w:rsidR="009C7A1D" w:rsidRPr="00FC4AD0" w:rsidRDefault="009C7A1D">
      <w:pPr>
        <w:pStyle w:val="DefaultStyle"/>
        <w:spacing w:line="276" w:lineRule="auto"/>
        <w:jc w:val="both"/>
        <w:rPr>
          <w:rFonts w:ascii="Century Gothic" w:hAnsi="Century Gothic"/>
          <w:sz w:val="20"/>
        </w:rPr>
      </w:pPr>
    </w:p>
    <w:p w14:paraId="3769E949"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F226B" w14:textId="77777777" w:rsidR="00D5350A" w:rsidRDefault="00D5350A" w:rsidP="009B2008">
      <w:pPr>
        <w:spacing w:after="0" w:line="240" w:lineRule="auto"/>
      </w:pPr>
      <w:r>
        <w:separator/>
      </w:r>
    </w:p>
  </w:endnote>
  <w:endnote w:type="continuationSeparator" w:id="0">
    <w:p w14:paraId="5FF21996" w14:textId="77777777" w:rsidR="00D5350A" w:rsidRDefault="00D5350A"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71D446CD"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5" w:author="AMISSAH Genevieve" w:date="2019-01-10T10:52:00Z">
          <w:r w:rsidR="008B7132">
            <w:rPr>
              <w:rFonts w:ascii="Century Gothic" w:hAnsi="Century Gothic"/>
              <w:b/>
              <w:sz w:val="20"/>
            </w:rPr>
            <w:t>23</w:t>
          </w:r>
        </w:ins>
        <w:del w:id="46"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77AD1FC7"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5EA6" w14:textId="77777777" w:rsidR="00D5350A" w:rsidRDefault="00D5350A" w:rsidP="009B2008">
      <w:pPr>
        <w:spacing w:after="0" w:line="240" w:lineRule="auto"/>
      </w:pPr>
      <w:r>
        <w:separator/>
      </w:r>
    </w:p>
  </w:footnote>
  <w:footnote w:type="continuationSeparator" w:id="0">
    <w:p w14:paraId="414FAA91" w14:textId="77777777" w:rsidR="00D5350A" w:rsidRDefault="00D5350A"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16413"/>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350A"/>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5D114"/>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E942-776E-498C-9AD1-2AAB2659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848</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2019-01-11T13:35:00Z</dcterms:created>
  <dcterms:modified xsi:type="dcterms:W3CDTF">2019-01-11T13:35:00Z</dcterms:modified>
</cp:coreProperties>
</file>