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0CEA"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2FC83C49" w14:textId="77777777" w:rsidR="00A96528" w:rsidRPr="00FC4AD0" w:rsidRDefault="00A96528">
      <w:pPr>
        <w:pStyle w:val="DefaultStyle"/>
        <w:spacing w:line="276" w:lineRule="auto"/>
        <w:rPr>
          <w:rFonts w:ascii="Century Gothic" w:hAnsi="Century Gothic"/>
          <w:sz w:val="20"/>
        </w:rPr>
      </w:pPr>
    </w:p>
    <w:p w14:paraId="2FBD76BD" w14:textId="77777777" w:rsidR="00A96528" w:rsidRPr="00FC4AD0" w:rsidRDefault="00A96528">
      <w:pPr>
        <w:pStyle w:val="DefaultStyle"/>
        <w:spacing w:line="276" w:lineRule="auto"/>
        <w:rPr>
          <w:rFonts w:ascii="Century Gothic" w:hAnsi="Century Gothic"/>
          <w:sz w:val="20"/>
        </w:rPr>
      </w:pPr>
    </w:p>
    <w:p w14:paraId="12810FAC" w14:textId="77777777" w:rsidR="00A96528" w:rsidRPr="00FC4AD0" w:rsidRDefault="00A96528">
      <w:pPr>
        <w:pStyle w:val="DefaultStyle"/>
        <w:spacing w:line="276" w:lineRule="auto"/>
        <w:rPr>
          <w:rFonts w:ascii="Century Gothic" w:hAnsi="Century Gothic"/>
          <w:sz w:val="20"/>
        </w:rPr>
      </w:pPr>
    </w:p>
    <w:p w14:paraId="7C42F93F"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E57B0E">
          <w:rPr>
            <w:rFonts w:ascii="Century Gothic" w:hAnsi="Century Gothic"/>
            <w:b/>
            <w:sz w:val="20"/>
          </w:rPr>
          <w:t>33</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3060D5D5" w14:textId="77777777" w:rsidR="00813687" w:rsidRDefault="00813687">
      <w:pPr>
        <w:pStyle w:val="DefaultStyle"/>
        <w:spacing w:line="276" w:lineRule="auto"/>
        <w:rPr>
          <w:ins w:id="4" w:author="OBENG Sandra" w:date="2019-01-08T10:45:00Z"/>
          <w:rFonts w:ascii="Century Gothic" w:hAnsi="Century Gothic"/>
          <w:b/>
          <w:sz w:val="20"/>
        </w:rPr>
      </w:pPr>
    </w:p>
    <w:p w14:paraId="0DF80E3F"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0472D67"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45A589D5" w14:textId="77777777" w:rsidR="00A96528" w:rsidRPr="00FC4AD0" w:rsidRDefault="00A96528">
      <w:pPr>
        <w:pStyle w:val="DefaultStyle"/>
        <w:spacing w:line="276" w:lineRule="auto"/>
        <w:jc w:val="both"/>
        <w:rPr>
          <w:rFonts w:ascii="Century Gothic" w:hAnsi="Century Gothic"/>
          <w:sz w:val="20"/>
        </w:rPr>
      </w:pPr>
    </w:p>
    <w:p w14:paraId="7AA579CF" w14:textId="77777777" w:rsidR="00A96528" w:rsidRPr="00FC4AD0" w:rsidRDefault="00A96528">
      <w:pPr>
        <w:pStyle w:val="DefaultStyle"/>
        <w:spacing w:line="276" w:lineRule="auto"/>
        <w:rPr>
          <w:rFonts w:ascii="Century Gothic" w:hAnsi="Century Gothic"/>
          <w:sz w:val="20"/>
        </w:rPr>
      </w:pPr>
    </w:p>
    <w:p w14:paraId="393EE2BA"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3C8CBC08"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7E165D2A" w14:textId="77777777" w:rsidR="00A96528" w:rsidRPr="00FC4AD0" w:rsidRDefault="00A96528">
      <w:pPr>
        <w:pStyle w:val="DefaultStyle"/>
        <w:spacing w:line="276" w:lineRule="auto"/>
        <w:rPr>
          <w:rFonts w:ascii="Century Gothic" w:hAnsi="Century Gothic"/>
          <w:sz w:val="20"/>
        </w:rPr>
      </w:pPr>
    </w:p>
    <w:p w14:paraId="3B01016E"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30A0A577" w14:textId="77777777" w:rsidR="00A96528" w:rsidRPr="00FC4AD0" w:rsidRDefault="00A96528">
      <w:pPr>
        <w:pStyle w:val="DefaultStyle"/>
        <w:spacing w:line="276" w:lineRule="auto"/>
        <w:jc w:val="both"/>
        <w:rPr>
          <w:rFonts w:ascii="Century Gothic" w:hAnsi="Century Gothic"/>
          <w:sz w:val="20"/>
        </w:rPr>
      </w:pPr>
    </w:p>
    <w:p w14:paraId="1DF88B2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62FFA84A" w14:textId="77777777" w:rsidR="00A96528" w:rsidRPr="00FC4AD0" w:rsidRDefault="00A96528">
      <w:pPr>
        <w:pStyle w:val="DefaultStyle"/>
        <w:spacing w:line="276" w:lineRule="auto"/>
        <w:jc w:val="both"/>
        <w:rPr>
          <w:rFonts w:ascii="Century Gothic" w:hAnsi="Century Gothic"/>
          <w:sz w:val="20"/>
        </w:rPr>
      </w:pPr>
    </w:p>
    <w:p w14:paraId="04E81D8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57C10361" w14:textId="77777777" w:rsidR="00A96528" w:rsidRPr="00FC4AD0" w:rsidRDefault="00A96528">
      <w:pPr>
        <w:pStyle w:val="DefaultStyle"/>
        <w:spacing w:line="276" w:lineRule="auto"/>
        <w:jc w:val="both"/>
        <w:rPr>
          <w:rFonts w:ascii="Century Gothic" w:hAnsi="Century Gothic"/>
          <w:sz w:val="20"/>
        </w:rPr>
      </w:pPr>
    </w:p>
    <w:p w14:paraId="22AB837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8DE72C6" w14:textId="77777777" w:rsidR="00A96528" w:rsidRPr="00FC4AD0" w:rsidRDefault="00A96528">
      <w:pPr>
        <w:pStyle w:val="DefaultStyle"/>
        <w:spacing w:line="276" w:lineRule="auto"/>
        <w:jc w:val="both"/>
        <w:rPr>
          <w:rFonts w:ascii="Century Gothic" w:hAnsi="Century Gothic"/>
          <w:sz w:val="20"/>
        </w:rPr>
      </w:pPr>
    </w:p>
    <w:p w14:paraId="78E5DEE8"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5A56757" w14:textId="77777777" w:rsidR="00A96528" w:rsidRPr="00FC4AD0" w:rsidRDefault="00A96528">
      <w:pPr>
        <w:pStyle w:val="Header"/>
        <w:tabs>
          <w:tab w:val="left" w:pos="720"/>
        </w:tabs>
        <w:spacing w:line="276" w:lineRule="auto"/>
        <w:rPr>
          <w:rFonts w:ascii="Century Gothic" w:hAnsi="Century Gothic"/>
          <w:sz w:val="20"/>
        </w:rPr>
      </w:pPr>
    </w:p>
    <w:p w14:paraId="557A2E39" w14:textId="77777777" w:rsidR="005D79B3" w:rsidRPr="00FC4AD0" w:rsidRDefault="005D79B3">
      <w:pPr>
        <w:pStyle w:val="Header"/>
        <w:tabs>
          <w:tab w:val="left" w:pos="720"/>
        </w:tabs>
        <w:spacing w:line="276" w:lineRule="auto"/>
        <w:rPr>
          <w:rFonts w:ascii="Century Gothic" w:hAnsi="Century Gothic"/>
          <w:sz w:val="20"/>
        </w:rPr>
      </w:pPr>
    </w:p>
    <w:p w14:paraId="4B4C34B2"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458E7165" w14:textId="77777777" w:rsidR="00EA5157" w:rsidRDefault="00EA5157">
      <w:pPr>
        <w:pStyle w:val="Header"/>
        <w:tabs>
          <w:tab w:val="left" w:pos="720"/>
        </w:tabs>
        <w:spacing w:line="276" w:lineRule="auto"/>
        <w:rPr>
          <w:rFonts w:ascii="Century Gothic" w:hAnsi="Century Gothic"/>
          <w:sz w:val="20"/>
        </w:rPr>
      </w:pPr>
    </w:p>
    <w:p w14:paraId="04A11CA4" w14:textId="77777777" w:rsidR="00EA5157" w:rsidRDefault="00EA5157">
      <w:pPr>
        <w:pStyle w:val="Header"/>
        <w:tabs>
          <w:tab w:val="left" w:pos="720"/>
        </w:tabs>
        <w:spacing w:line="276" w:lineRule="auto"/>
        <w:rPr>
          <w:rFonts w:ascii="Century Gothic" w:hAnsi="Century Gothic"/>
          <w:sz w:val="20"/>
        </w:rPr>
      </w:pPr>
    </w:p>
    <w:p w14:paraId="33D4771A"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8E9EAC5"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40E08EF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1D955E7"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09C12CED"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52E547CE"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41009426"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4E405D0E"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163EC777" w14:textId="77777777" w:rsidR="00D54BA3" w:rsidRDefault="00D54BA3" w:rsidP="00FC4AD0">
      <w:pPr>
        <w:pStyle w:val="DefaultStyle"/>
        <w:spacing w:line="276" w:lineRule="auto"/>
        <w:rPr>
          <w:rFonts w:ascii="Century Gothic" w:hAnsi="Century Gothic"/>
          <w:sz w:val="20"/>
        </w:rPr>
      </w:pPr>
    </w:p>
    <w:p w14:paraId="0176F0DC" w14:textId="77777777" w:rsidR="00D54BA3" w:rsidRPr="00FC4AD0" w:rsidRDefault="00D54BA3" w:rsidP="00FC4AD0">
      <w:pPr>
        <w:pStyle w:val="DefaultStyle"/>
        <w:spacing w:line="276" w:lineRule="auto"/>
        <w:rPr>
          <w:rFonts w:ascii="Century Gothic" w:hAnsi="Century Gothic"/>
          <w:sz w:val="20"/>
        </w:rPr>
      </w:pPr>
    </w:p>
    <w:p w14:paraId="4B02C61E"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44774E75" w14:textId="77777777" w:rsidR="00A96528" w:rsidRPr="00FC4AD0" w:rsidRDefault="00A96528">
      <w:pPr>
        <w:pStyle w:val="TOAHeading"/>
        <w:tabs>
          <w:tab w:val="right" w:pos="9072"/>
        </w:tabs>
        <w:suppressAutoHyphens w:val="0"/>
        <w:rPr>
          <w:rFonts w:ascii="Century Gothic" w:hAnsi="Century Gothic"/>
          <w:sz w:val="20"/>
        </w:rPr>
      </w:pPr>
    </w:p>
    <w:p w14:paraId="3009B07A"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E57B0E">
          <w:rPr>
            <w:rFonts w:ascii="Century Gothic" w:hAnsi="Century Gothic"/>
            <w:b/>
            <w:sz w:val="20"/>
          </w:rPr>
          <w:t>33</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7EC40737" w14:textId="77777777" w:rsidR="00813687" w:rsidRDefault="00813687">
      <w:pPr>
        <w:pStyle w:val="DefaultStyle"/>
        <w:rPr>
          <w:rFonts w:ascii="Century Gothic" w:hAnsi="Century Gothic"/>
          <w:b/>
          <w:sz w:val="20"/>
        </w:rPr>
      </w:pPr>
    </w:p>
    <w:p w14:paraId="4155D373"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49DB008" w14:textId="77777777" w:rsidR="00A96528" w:rsidRPr="00FC4AD0" w:rsidRDefault="00A96528">
      <w:pPr>
        <w:pStyle w:val="DefaultStyle"/>
        <w:rPr>
          <w:rFonts w:ascii="Century Gothic" w:hAnsi="Century Gothic"/>
          <w:sz w:val="18"/>
          <w:szCs w:val="18"/>
        </w:rPr>
      </w:pPr>
    </w:p>
    <w:p w14:paraId="0076E0CD" w14:textId="77777777" w:rsidR="005E4EB4" w:rsidRDefault="005E4EB4">
      <w:pPr>
        <w:pStyle w:val="DefaultStyle"/>
        <w:rPr>
          <w:rFonts w:ascii="Century Gothic" w:hAnsi="Century Gothic"/>
          <w:sz w:val="20"/>
        </w:rPr>
      </w:pPr>
    </w:p>
    <w:p w14:paraId="6B9ACD4B" w14:textId="77777777" w:rsidR="00D54BA3" w:rsidRPr="00FC4AD0" w:rsidRDefault="00D54BA3">
      <w:pPr>
        <w:pStyle w:val="DefaultStyle"/>
        <w:rPr>
          <w:rFonts w:ascii="Century Gothic" w:hAnsi="Century Gothic"/>
          <w:sz w:val="20"/>
        </w:rPr>
      </w:pPr>
    </w:p>
    <w:p w14:paraId="2CC2B8A0"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531933D" w14:textId="77777777" w:rsidR="00A96528" w:rsidRPr="00FC4AD0" w:rsidRDefault="00A96528">
      <w:pPr>
        <w:pStyle w:val="DefaultStyle"/>
        <w:spacing w:line="276" w:lineRule="auto"/>
        <w:jc w:val="both"/>
        <w:rPr>
          <w:rFonts w:ascii="Century Gothic" w:hAnsi="Century Gothic"/>
          <w:sz w:val="20"/>
        </w:rPr>
      </w:pPr>
    </w:p>
    <w:p w14:paraId="19EA5F15"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4F4E6CE3"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5ACD405A"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EB42C84" w14:textId="77777777" w:rsidR="00A96528" w:rsidRPr="00FC4AD0" w:rsidRDefault="00A96528">
            <w:pPr>
              <w:pStyle w:val="DefaultStyle"/>
              <w:spacing w:line="276" w:lineRule="auto"/>
              <w:jc w:val="center"/>
              <w:rPr>
                <w:rFonts w:ascii="Century Gothic" w:hAnsi="Century Gothic"/>
                <w:sz w:val="20"/>
              </w:rPr>
            </w:pPr>
          </w:p>
          <w:p w14:paraId="311C7495"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2BB14D8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BF8D065" w14:textId="77777777" w:rsidR="00A96528" w:rsidRPr="00FC4AD0" w:rsidRDefault="00A96528">
            <w:pPr>
              <w:pStyle w:val="DefaultStyle"/>
              <w:spacing w:line="276" w:lineRule="auto"/>
              <w:jc w:val="center"/>
              <w:rPr>
                <w:rFonts w:ascii="Century Gothic" w:hAnsi="Century Gothic"/>
                <w:sz w:val="20"/>
              </w:rPr>
            </w:pPr>
          </w:p>
          <w:p w14:paraId="235F990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7F197C" w14:textId="77777777" w:rsidR="00A96528" w:rsidRPr="00FC4AD0" w:rsidRDefault="00A96528">
            <w:pPr>
              <w:pStyle w:val="DefaultStyle"/>
              <w:spacing w:line="276" w:lineRule="auto"/>
              <w:jc w:val="center"/>
              <w:rPr>
                <w:rFonts w:ascii="Century Gothic" w:hAnsi="Century Gothic"/>
                <w:sz w:val="20"/>
              </w:rPr>
            </w:pPr>
          </w:p>
          <w:p w14:paraId="18015F6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07B58C1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3ABE8089"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F2A944A"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F879B52"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5E7AB8"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396CE4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4B73F6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16BEAD2B"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3955D732"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2D2D6152"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40FB5D8E" w14:textId="77777777" w:rsidR="00756048" w:rsidRDefault="00756048" w:rsidP="00C90284">
            <w:pPr>
              <w:pStyle w:val="DefaultStyle"/>
              <w:spacing w:line="240" w:lineRule="auto"/>
              <w:jc w:val="center"/>
              <w:rPr>
                <w:rFonts w:ascii="Century Gothic" w:hAnsi="Century Gothic"/>
                <w:b/>
                <w:sz w:val="20"/>
              </w:rPr>
            </w:pPr>
          </w:p>
          <w:p w14:paraId="0640F777" w14:textId="77777777" w:rsidR="00756048" w:rsidRDefault="00756048" w:rsidP="002E57D1">
            <w:pPr>
              <w:pStyle w:val="DefaultStyle"/>
              <w:spacing w:line="240" w:lineRule="auto"/>
              <w:rPr>
                <w:rFonts w:ascii="Century Gothic" w:hAnsi="Century Gothic"/>
                <w:b/>
                <w:sz w:val="20"/>
              </w:rPr>
            </w:pPr>
          </w:p>
          <w:p w14:paraId="056252C5" w14:textId="77777777" w:rsidR="00756048" w:rsidRDefault="00756048" w:rsidP="002E57D1">
            <w:pPr>
              <w:pStyle w:val="DefaultStyle"/>
              <w:spacing w:line="240" w:lineRule="auto"/>
              <w:rPr>
                <w:rFonts w:ascii="Century Gothic" w:hAnsi="Century Gothic"/>
                <w:b/>
                <w:sz w:val="20"/>
              </w:rPr>
            </w:pPr>
          </w:p>
          <w:p w14:paraId="280E0E6F"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3E4C7B03" w14:textId="77777777" w:rsidR="00756048" w:rsidRPr="00813687" w:rsidRDefault="00E57B0E">
            <w:pPr>
              <w:rPr>
                <w:rFonts w:ascii="Century Gothic" w:hAnsi="Century Gothic" w:cs="Calibri"/>
                <w:b/>
                <w:color w:val="000000"/>
                <w:sz w:val="20"/>
                <w:szCs w:val="20"/>
              </w:rPr>
            </w:pPr>
            <w:ins w:id="14" w:author="AMISSAH Genevieve" w:date="2019-01-10T12:16:00Z">
              <w:r>
                <w:rPr>
                  <w:rFonts w:ascii="Calibri" w:hAnsi="Calibri"/>
                  <w:b/>
                  <w:sz w:val="24"/>
                </w:rPr>
                <w:t>ATM CARD WALLET</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1717EEE5"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0C3481A4"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555E17C4" w14:textId="77777777" w:rsidR="009522F0" w:rsidDel="002F2D6C" w:rsidRDefault="00E57B0E" w:rsidP="002E57D1">
            <w:pPr>
              <w:pStyle w:val="DefaultStyle"/>
              <w:spacing w:line="240" w:lineRule="auto"/>
              <w:rPr>
                <w:del w:id="19" w:author="AMISSAH Genevieve" w:date="2019-01-10T10:56:00Z"/>
                <w:rFonts w:ascii="Century Gothic" w:hAnsi="Century Gothic"/>
                <w:b/>
                <w:sz w:val="20"/>
              </w:rPr>
            </w:pPr>
            <w:ins w:id="20" w:author="AMISSAH Genevieve" w:date="2019-01-10T12:16:00Z">
              <w:r>
                <w:rPr>
                  <w:rFonts w:ascii="Century Gothic" w:hAnsi="Century Gothic"/>
                  <w:b/>
                  <w:sz w:val="20"/>
                </w:rPr>
                <w:t>30000</w:t>
              </w:r>
            </w:ins>
            <w:ins w:id="21" w:author="AMISSAH Genevieve" w:date="2019-01-10T12:10:00Z">
              <w:r w:rsidR="000B5886">
                <w:rPr>
                  <w:rFonts w:ascii="Century Gothic" w:hAnsi="Century Gothic"/>
                  <w:b/>
                  <w:sz w:val="20"/>
                </w:rPr>
                <w:t xml:space="preserve"> PCS</w:t>
              </w:r>
            </w:ins>
          </w:p>
          <w:p w14:paraId="15C293F8" w14:textId="77777777" w:rsidR="009522F0" w:rsidDel="002F2D6C" w:rsidRDefault="009522F0" w:rsidP="002E57D1">
            <w:pPr>
              <w:pStyle w:val="DefaultStyle"/>
              <w:spacing w:line="240" w:lineRule="auto"/>
              <w:rPr>
                <w:del w:id="22" w:author="AMISSAH Genevieve" w:date="2019-01-10T10:56:00Z"/>
                <w:rFonts w:ascii="Century Gothic" w:hAnsi="Century Gothic"/>
                <w:b/>
                <w:sz w:val="20"/>
              </w:rPr>
            </w:pPr>
          </w:p>
          <w:p w14:paraId="64B35BCC" w14:textId="77777777" w:rsidR="00833E03" w:rsidDel="002F2D6C" w:rsidRDefault="00B01808" w:rsidP="002E57D1">
            <w:pPr>
              <w:pStyle w:val="DefaultStyle"/>
              <w:spacing w:line="240" w:lineRule="auto"/>
              <w:rPr>
                <w:del w:id="23" w:author="AMISSAH Genevieve" w:date="2019-01-10T10:56:00Z"/>
                <w:rFonts w:ascii="Century Gothic" w:hAnsi="Century Gothic"/>
                <w:b/>
                <w:sz w:val="20"/>
              </w:rPr>
            </w:pPr>
            <w:del w:id="24"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5" w:author="OBENG Sandra" w:date="2019-01-10T10:47:00Z">
              <w:del w:id="26" w:author="AMISSAH Genevieve" w:date="2019-01-10T10:51:00Z">
                <w:r w:rsidDel="00CC13A4">
                  <w:rPr>
                    <w:rFonts w:ascii="Century Gothic" w:hAnsi="Century Gothic"/>
                    <w:b/>
                    <w:sz w:val="20"/>
                  </w:rPr>
                  <w:delText>pkt</w:delText>
                </w:r>
              </w:del>
            </w:ins>
            <w:ins w:id="27" w:author="OBENG Sandra" w:date="2019-01-10T10:48:00Z">
              <w:del w:id="28" w:author="AMISSAH Genevieve" w:date="2019-01-10T10:56:00Z">
                <w:r w:rsidDel="002F2D6C">
                  <w:rPr>
                    <w:rFonts w:ascii="Century Gothic" w:hAnsi="Century Gothic"/>
                    <w:b/>
                    <w:sz w:val="20"/>
                  </w:rPr>
                  <w:delText xml:space="preserve"> </w:delText>
                </w:r>
              </w:del>
            </w:ins>
            <w:del w:id="29" w:author="AMISSAH Genevieve" w:date="2019-01-10T10:56:00Z">
              <w:r w:rsidR="00055B00" w:rsidDel="002F2D6C">
                <w:rPr>
                  <w:rFonts w:ascii="Century Gothic" w:hAnsi="Century Gothic"/>
                  <w:b/>
                  <w:sz w:val="20"/>
                </w:rPr>
                <w:delText xml:space="preserve"> </w:delText>
              </w:r>
            </w:del>
          </w:p>
          <w:p w14:paraId="4FD57E9F" w14:textId="77777777" w:rsidR="00833E03" w:rsidRDefault="00833E03" w:rsidP="002E57D1">
            <w:pPr>
              <w:pStyle w:val="DefaultStyle"/>
              <w:spacing w:line="240" w:lineRule="auto"/>
              <w:rPr>
                <w:rFonts w:ascii="Century Gothic" w:hAnsi="Century Gothic"/>
                <w:b/>
                <w:sz w:val="20"/>
              </w:rPr>
            </w:pPr>
          </w:p>
          <w:p w14:paraId="4C67679D"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35FEC14F"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94AD449" w14:textId="77777777" w:rsidR="00756048" w:rsidRPr="00FC4AD0" w:rsidRDefault="00756048" w:rsidP="00C90284">
            <w:pPr>
              <w:pStyle w:val="DefaultStyle"/>
              <w:spacing w:line="240" w:lineRule="auto"/>
              <w:rPr>
                <w:rFonts w:ascii="Century Gothic" w:hAnsi="Century Gothic"/>
                <w:sz w:val="20"/>
              </w:rPr>
            </w:pPr>
          </w:p>
        </w:tc>
      </w:tr>
    </w:tbl>
    <w:p w14:paraId="2C060A63" w14:textId="77777777" w:rsidR="00DA0F03" w:rsidRPr="00FC4AD0" w:rsidDel="003E7B5D" w:rsidRDefault="00DA0F03" w:rsidP="00C90284">
      <w:pPr>
        <w:pStyle w:val="DefaultStyle"/>
        <w:rPr>
          <w:del w:id="30" w:author="OBENG Sandra" w:date="2019-01-08T11:09:00Z"/>
          <w:rFonts w:ascii="Century Gothic" w:hAnsi="Century Gothic"/>
          <w:sz w:val="18"/>
          <w:szCs w:val="18"/>
        </w:rPr>
      </w:pPr>
    </w:p>
    <w:p w14:paraId="7EC9418A" w14:textId="77777777" w:rsidR="00D54BA3" w:rsidRDefault="00D54BA3" w:rsidP="005B36B3">
      <w:pPr>
        <w:pStyle w:val="Subtitle"/>
      </w:pPr>
    </w:p>
    <w:p w14:paraId="09E45993"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184D1B6B" w14:textId="77777777" w:rsidR="00923CCC" w:rsidRDefault="00923CCC" w:rsidP="005E4EB4">
      <w:pPr>
        <w:pStyle w:val="DefaultStyle"/>
        <w:tabs>
          <w:tab w:val="right" w:pos="9072"/>
        </w:tabs>
        <w:spacing w:after="120" w:line="276" w:lineRule="auto"/>
        <w:rPr>
          <w:rFonts w:ascii="Century Gothic" w:hAnsi="Century Gothic"/>
          <w:sz w:val="20"/>
        </w:rPr>
      </w:pPr>
    </w:p>
    <w:p w14:paraId="6121A87E"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6349D4B2" w14:textId="77777777" w:rsidR="00923CCC" w:rsidRDefault="00923CCC" w:rsidP="005E4EB4">
      <w:pPr>
        <w:pStyle w:val="DefaultStyle"/>
        <w:tabs>
          <w:tab w:val="right" w:pos="9072"/>
        </w:tabs>
        <w:spacing w:after="120" w:line="276" w:lineRule="auto"/>
        <w:rPr>
          <w:rFonts w:ascii="Century Gothic" w:hAnsi="Century Gothic"/>
          <w:sz w:val="20"/>
        </w:rPr>
      </w:pPr>
    </w:p>
    <w:p w14:paraId="2271923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2805B5AB" w14:textId="77777777" w:rsidTr="00C90284">
        <w:trPr>
          <w:cantSplit/>
          <w:jc w:val="center"/>
        </w:trPr>
        <w:tc>
          <w:tcPr>
            <w:tcW w:w="4809" w:type="dxa"/>
            <w:tcBorders>
              <w:right w:val="single" w:sz="12" w:space="0" w:color="00000A"/>
            </w:tcBorders>
            <w:shd w:val="clear" w:color="auto" w:fill="FFFFFF"/>
          </w:tcPr>
          <w:p w14:paraId="7A035B3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6DCF23E5"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3EA0FD01" w14:textId="77777777" w:rsidR="0062270F" w:rsidRPr="00FC4AD0" w:rsidRDefault="0062270F" w:rsidP="0062270F">
            <w:pPr>
              <w:pStyle w:val="DefaultStyle"/>
              <w:spacing w:line="276" w:lineRule="auto"/>
              <w:rPr>
                <w:rFonts w:ascii="Century Gothic" w:hAnsi="Century Gothic"/>
                <w:sz w:val="20"/>
              </w:rPr>
            </w:pPr>
          </w:p>
          <w:p w14:paraId="4116F01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CEC158A" w14:textId="77777777" w:rsidTr="00C90284">
        <w:trPr>
          <w:cantSplit/>
          <w:trHeight w:val="332"/>
          <w:jc w:val="center"/>
        </w:trPr>
        <w:tc>
          <w:tcPr>
            <w:tcW w:w="4809" w:type="dxa"/>
            <w:tcBorders>
              <w:right w:val="single" w:sz="12" w:space="0" w:color="00000A"/>
            </w:tcBorders>
            <w:shd w:val="clear" w:color="auto" w:fill="FFFFFF"/>
          </w:tcPr>
          <w:p w14:paraId="7E1718A4"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57193C45" w14:textId="77777777" w:rsidR="0062270F" w:rsidRPr="00FC4AD0" w:rsidRDefault="0062270F" w:rsidP="0062270F">
            <w:pPr>
              <w:pStyle w:val="DefaultStyle"/>
              <w:spacing w:line="276" w:lineRule="auto"/>
              <w:rPr>
                <w:rFonts w:ascii="Century Gothic" w:hAnsi="Century Gothic"/>
                <w:sz w:val="20"/>
              </w:rPr>
            </w:pPr>
          </w:p>
          <w:p w14:paraId="7E2A041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A9CEEF3" w14:textId="77777777" w:rsidTr="00C90284">
        <w:trPr>
          <w:cantSplit/>
          <w:trHeight w:val="395"/>
          <w:jc w:val="center"/>
        </w:trPr>
        <w:tc>
          <w:tcPr>
            <w:tcW w:w="4809" w:type="dxa"/>
            <w:tcBorders>
              <w:right w:val="single" w:sz="12" w:space="0" w:color="00000A"/>
            </w:tcBorders>
            <w:shd w:val="clear" w:color="auto" w:fill="FFFFFF"/>
          </w:tcPr>
          <w:p w14:paraId="78031CA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A703F57" w14:textId="77777777" w:rsidR="0062270F" w:rsidRPr="00FC4AD0" w:rsidRDefault="0062270F" w:rsidP="0062270F">
            <w:pPr>
              <w:pStyle w:val="DefaultStyle"/>
              <w:spacing w:line="276" w:lineRule="auto"/>
              <w:jc w:val="right"/>
              <w:rPr>
                <w:rFonts w:ascii="Century Gothic" w:hAnsi="Century Gothic"/>
                <w:sz w:val="20"/>
              </w:rPr>
            </w:pPr>
          </w:p>
          <w:p w14:paraId="2F3AB776"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63BB95" w14:textId="77777777" w:rsidTr="00CD0AAD">
        <w:trPr>
          <w:cantSplit/>
          <w:trHeight w:val="530"/>
          <w:jc w:val="center"/>
        </w:trPr>
        <w:tc>
          <w:tcPr>
            <w:tcW w:w="4809" w:type="dxa"/>
            <w:tcBorders>
              <w:right w:val="single" w:sz="12" w:space="0" w:color="00000A"/>
            </w:tcBorders>
            <w:shd w:val="clear" w:color="auto" w:fill="FFFFFF"/>
          </w:tcPr>
          <w:p w14:paraId="7187CC3F" w14:textId="77777777" w:rsidR="0062270F" w:rsidRPr="00FC4AD0" w:rsidRDefault="0062270F" w:rsidP="0062270F">
            <w:pPr>
              <w:pStyle w:val="DefaultStyle"/>
              <w:spacing w:line="276" w:lineRule="auto"/>
              <w:jc w:val="both"/>
              <w:rPr>
                <w:rFonts w:ascii="Century Gothic" w:hAnsi="Century Gothic"/>
                <w:sz w:val="20"/>
              </w:rPr>
            </w:pPr>
          </w:p>
          <w:p w14:paraId="01B3835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EC2CDEA" w14:textId="77777777" w:rsidR="0062270F" w:rsidRPr="00FC4AD0" w:rsidRDefault="0062270F" w:rsidP="0062270F">
            <w:pPr>
              <w:pStyle w:val="DefaultStyle"/>
              <w:spacing w:line="276" w:lineRule="auto"/>
              <w:jc w:val="center"/>
              <w:rPr>
                <w:rFonts w:ascii="Century Gothic" w:hAnsi="Century Gothic"/>
                <w:sz w:val="20"/>
              </w:rPr>
            </w:pPr>
          </w:p>
          <w:p w14:paraId="72626904" w14:textId="77777777" w:rsidR="0062270F" w:rsidRPr="00FC4AD0" w:rsidRDefault="0062270F" w:rsidP="0062270F">
            <w:pPr>
              <w:pStyle w:val="DefaultStyle"/>
              <w:spacing w:line="276" w:lineRule="auto"/>
              <w:rPr>
                <w:rFonts w:ascii="Century Gothic" w:hAnsi="Century Gothic"/>
                <w:sz w:val="20"/>
              </w:rPr>
            </w:pPr>
          </w:p>
        </w:tc>
      </w:tr>
    </w:tbl>
    <w:p w14:paraId="41202A28"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9FE1102"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72DF3059"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774EB021" w14:textId="77777777" w:rsidR="007910E7" w:rsidRPr="00DA0F03" w:rsidRDefault="007910E7" w:rsidP="00DA0F03">
      <w:pPr>
        <w:pStyle w:val="NormalWeb"/>
        <w:spacing w:line="360" w:lineRule="auto"/>
        <w:jc w:val="both"/>
        <w:rPr>
          <w:rFonts w:ascii="Century Gothic" w:hAnsi="Century Gothic"/>
          <w:sz w:val="20"/>
          <w:szCs w:val="20"/>
        </w:rPr>
      </w:pPr>
    </w:p>
    <w:p w14:paraId="20C7CE1D"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2C3AE635" w14:textId="77777777" w:rsidR="008A47C9" w:rsidRDefault="008A47C9" w:rsidP="00C51171">
      <w:pPr>
        <w:pStyle w:val="DefaultStyle"/>
        <w:tabs>
          <w:tab w:val="right" w:pos="8789"/>
        </w:tabs>
        <w:spacing w:line="360" w:lineRule="auto"/>
        <w:rPr>
          <w:rFonts w:ascii="Century Gothic" w:hAnsi="Century Gothic"/>
          <w:sz w:val="20"/>
        </w:rPr>
      </w:pPr>
    </w:p>
    <w:p w14:paraId="6A9E5784"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790621B"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147B1795" w14:textId="77777777" w:rsidTr="0062270F">
        <w:trPr>
          <w:cantSplit/>
          <w:jc w:val="center"/>
        </w:trPr>
        <w:tc>
          <w:tcPr>
            <w:tcW w:w="3045" w:type="dxa"/>
            <w:shd w:val="clear" w:color="auto" w:fill="FFFFFF"/>
          </w:tcPr>
          <w:p w14:paraId="59108903" w14:textId="77777777" w:rsidR="0062270F" w:rsidRPr="00FC4AD0" w:rsidRDefault="0062270F" w:rsidP="00C51171">
            <w:pPr>
              <w:pStyle w:val="DefaultStyle"/>
              <w:tabs>
                <w:tab w:val="right" w:pos="8789"/>
              </w:tabs>
              <w:spacing w:line="360" w:lineRule="auto"/>
              <w:rPr>
                <w:rFonts w:ascii="Century Gothic" w:hAnsi="Century Gothic"/>
                <w:sz w:val="20"/>
              </w:rPr>
            </w:pPr>
          </w:p>
          <w:p w14:paraId="6A6524C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542088B"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114E9331" w14:textId="77777777" w:rsidR="0062270F" w:rsidRPr="00FC4AD0" w:rsidRDefault="0062270F" w:rsidP="00C51171">
            <w:pPr>
              <w:pStyle w:val="DefaultStyle"/>
              <w:tabs>
                <w:tab w:val="right" w:pos="8789"/>
              </w:tabs>
              <w:spacing w:line="360" w:lineRule="auto"/>
              <w:rPr>
                <w:rFonts w:ascii="Century Gothic" w:hAnsi="Century Gothic"/>
                <w:sz w:val="20"/>
              </w:rPr>
            </w:pPr>
          </w:p>
          <w:p w14:paraId="0E717859"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222B4FE"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788632C3" w14:textId="77777777" w:rsidR="0062270F" w:rsidRPr="00FC4AD0" w:rsidRDefault="0062270F" w:rsidP="00C51171">
            <w:pPr>
              <w:pStyle w:val="DefaultStyle"/>
              <w:tabs>
                <w:tab w:val="right" w:pos="8789"/>
              </w:tabs>
              <w:spacing w:line="360" w:lineRule="auto"/>
              <w:rPr>
                <w:rFonts w:ascii="Century Gothic" w:hAnsi="Century Gothic"/>
                <w:sz w:val="20"/>
              </w:rPr>
            </w:pPr>
          </w:p>
          <w:p w14:paraId="4F564F69"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D3150A0"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27EEF007"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1447D34" w14:textId="77777777" w:rsidR="00A96528" w:rsidRPr="00FC4AD0" w:rsidRDefault="00A96528">
      <w:pPr>
        <w:pStyle w:val="DefaultStyle"/>
        <w:spacing w:line="276" w:lineRule="auto"/>
        <w:jc w:val="both"/>
        <w:rPr>
          <w:rFonts w:ascii="Century Gothic" w:hAnsi="Century Gothic"/>
          <w:sz w:val="20"/>
        </w:rPr>
      </w:pPr>
    </w:p>
    <w:p w14:paraId="4B84181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C3EC3"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620789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56BFD43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83DDA7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7F1CFF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2C3B89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198DDA8B"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05BDD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151D067"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1" w:name="__UnoMark__2709_2135027740"/>
      <w:bookmarkStart w:id="32" w:name="__UnoMark__1070_1933893160"/>
      <w:bookmarkEnd w:id="31"/>
      <w:bookmarkEnd w:id="32"/>
    </w:p>
    <w:p w14:paraId="1AB4E8D8" w14:textId="77777777" w:rsidR="00923CCC" w:rsidRDefault="00923CCC">
      <w:pPr>
        <w:pStyle w:val="DefaultStyle"/>
        <w:spacing w:line="276" w:lineRule="auto"/>
        <w:jc w:val="right"/>
        <w:rPr>
          <w:rFonts w:ascii="Century Gothic" w:hAnsi="Century Gothic"/>
          <w:b/>
          <w:sz w:val="20"/>
        </w:rPr>
      </w:pPr>
    </w:p>
    <w:p w14:paraId="29556FC0" w14:textId="77777777" w:rsidR="00923CCC" w:rsidRDefault="00923CCC">
      <w:pPr>
        <w:pStyle w:val="DefaultStyle"/>
        <w:spacing w:line="276" w:lineRule="auto"/>
        <w:jc w:val="right"/>
        <w:rPr>
          <w:rFonts w:ascii="Century Gothic" w:hAnsi="Century Gothic"/>
          <w:b/>
          <w:sz w:val="20"/>
        </w:rPr>
      </w:pPr>
    </w:p>
    <w:p w14:paraId="4DACE4F4"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7CD83410" w14:textId="77777777" w:rsidR="00A96528" w:rsidRPr="00FC4AD0" w:rsidRDefault="00A96528">
      <w:pPr>
        <w:pStyle w:val="DefaultStyle"/>
        <w:spacing w:line="276" w:lineRule="auto"/>
        <w:rPr>
          <w:rFonts w:ascii="Century Gothic" w:hAnsi="Century Gothic"/>
          <w:sz w:val="20"/>
        </w:rPr>
      </w:pPr>
    </w:p>
    <w:p w14:paraId="0D523856" w14:textId="77777777" w:rsidR="00784176" w:rsidRDefault="00784176">
      <w:pPr>
        <w:pStyle w:val="DefaultStyle"/>
        <w:spacing w:line="276" w:lineRule="auto"/>
        <w:rPr>
          <w:ins w:id="33" w:author="YAKUBU-GUMERY Yussif" w:date="2016-06-02T10:29:00Z"/>
          <w:rFonts w:ascii="Century Gothic" w:hAnsi="Century Gothic"/>
          <w:sz w:val="20"/>
        </w:rPr>
      </w:pPr>
    </w:p>
    <w:p w14:paraId="2647EBB9" w14:textId="77777777" w:rsidR="003138DD" w:rsidRDefault="003138DD">
      <w:pPr>
        <w:pStyle w:val="DefaultStyle"/>
        <w:spacing w:line="276" w:lineRule="auto"/>
        <w:rPr>
          <w:ins w:id="34" w:author="YAKUBU-GUMERY Yussif" w:date="2016-06-02T10:29:00Z"/>
          <w:rFonts w:ascii="Century Gothic" w:hAnsi="Century Gothic"/>
          <w:sz w:val="20"/>
        </w:rPr>
      </w:pPr>
    </w:p>
    <w:p w14:paraId="302ADFB1" w14:textId="77777777" w:rsidR="003138DD" w:rsidRDefault="003138DD">
      <w:pPr>
        <w:pStyle w:val="DefaultStyle"/>
        <w:spacing w:line="276" w:lineRule="auto"/>
        <w:rPr>
          <w:ins w:id="35" w:author="YAKUBU-GUMERY Yussif" w:date="2016-06-02T10:29:00Z"/>
          <w:rFonts w:ascii="Century Gothic" w:hAnsi="Century Gothic"/>
          <w:sz w:val="20"/>
        </w:rPr>
      </w:pPr>
    </w:p>
    <w:p w14:paraId="77D447B7" w14:textId="77777777" w:rsidR="003138DD" w:rsidRPr="00FC4AD0" w:rsidRDefault="003138DD">
      <w:pPr>
        <w:pStyle w:val="DefaultStyle"/>
        <w:spacing w:line="276" w:lineRule="auto"/>
        <w:rPr>
          <w:rFonts w:ascii="Century Gothic" w:hAnsi="Century Gothic"/>
          <w:sz w:val="20"/>
        </w:rPr>
      </w:pPr>
    </w:p>
    <w:p w14:paraId="25D01D1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BF89428" w14:textId="77777777" w:rsidR="00A96528" w:rsidRPr="00FC4AD0" w:rsidRDefault="00A96528">
      <w:pPr>
        <w:pStyle w:val="DefaultStyle"/>
        <w:spacing w:line="276" w:lineRule="auto"/>
        <w:rPr>
          <w:rFonts w:ascii="Century Gothic" w:hAnsi="Century Gothic"/>
          <w:sz w:val="20"/>
        </w:rPr>
      </w:pPr>
    </w:p>
    <w:p w14:paraId="4A58A117"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6" w:author="AMISSAH Genevieve" w:date="2019-01-10T11:26:00Z">
        <w:r w:rsidR="00E57B0E">
          <w:rPr>
            <w:rFonts w:ascii="Century Gothic" w:hAnsi="Century Gothic"/>
            <w:b/>
            <w:sz w:val="20"/>
          </w:rPr>
          <w:t>33</w:t>
        </w:r>
      </w:ins>
      <w:del w:id="37" w:author="AMISSAH Genevieve" w:date="2019-01-10T11:26:00Z">
        <w:r w:rsidR="00B01808" w:rsidDel="00B054DC">
          <w:rPr>
            <w:rFonts w:ascii="Century Gothic" w:hAnsi="Century Gothic"/>
            <w:b/>
            <w:sz w:val="20"/>
          </w:rPr>
          <w:delText>2</w:delText>
        </w:r>
      </w:del>
      <w:del w:id="38" w:author="AMISSAH Genevieve" w:date="2019-01-10T10:51:00Z">
        <w:r w:rsidR="00B01808" w:rsidDel="00CC13A4">
          <w:rPr>
            <w:rFonts w:ascii="Century Gothic" w:hAnsi="Century Gothic"/>
            <w:b/>
            <w:sz w:val="20"/>
          </w:rPr>
          <w:delText>0</w:delText>
        </w:r>
      </w:del>
    </w:p>
    <w:p w14:paraId="4528D209" w14:textId="77777777" w:rsidR="00A96528" w:rsidRPr="00FC4AD0" w:rsidRDefault="00A96528">
      <w:pPr>
        <w:pStyle w:val="DefaultStyle"/>
        <w:spacing w:line="276" w:lineRule="auto"/>
        <w:jc w:val="center"/>
        <w:rPr>
          <w:rFonts w:ascii="Century Gothic" w:hAnsi="Century Gothic"/>
          <w:sz w:val="20"/>
        </w:rPr>
      </w:pPr>
    </w:p>
    <w:p w14:paraId="4A0E8593"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2A273E3B" w14:textId="77777777" w:rsidR="00A96528" w:rsidRPr="00FC4AD0" w:rsidRDefault="00A96528">
      <w:pPr>
        <w:pStyle w:val="DefaultStyle"/>
        <w:spacing w:line="276" w:lineRule="auto"/>
        <w:jc w:val="both"/>
        <w:rPr>
          <w:rFonts w:ascii="Century Gothic" w:hAnsi="Century Gothic"/>
          <w:sz w:val="20"/>
        </w:rPr>
      </w:pPr>
    </w:p>
    <w:p w14:paraId="3E8B318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7CF6F40E"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9" w:author="OBENG Sandra" w:date="2017-02-15T10:30:00Z">
        <w:r>
          <w:rPr>
            <w:rFonts w:ascii="Century Gothic" w:hAnsi="Century Gothic"/>
            <w:sz w:val="20"/>
          </w:rPr>
          <w:tab/>
        </w:r>
      </w:ins>
    </w:p>
    <w:p w14:paraId="28FDC74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2AD1E05B" w14:textId="77777777" w:rsidR="00A96528" w:rsidRPr="00FC4AD0" w:rsidRDefault="00A96528">
      <w:pPr>
        <w:pStyle w:val="DefaultStyle"/>
        <w:spacing w:line="276" w:lineRule="auto"/>
        <w:jc w:val="both"/>
        <w:rPr>
          <w:rFonts w:ascii="Century Gothic" w:hAnsi="Century Gothic"/>
          <w:sz w:val="20"/>
        </w:rPr>
      </w:pPr>
    </w:p>
    <w:p w14:paraId="5098D16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11A76904" w14:textId="77777777" w:rsidR="00B1127C" w:rsidRDefault="00B1127C">
      <w:pPr>
        <w:pStyle w:val="DefaultStyle"/>
        <w:spacing w:line="276" w:lineRule="auto"/>
        <w:jc w:val="both"/>
        <w:rPr>
          <w:rFonts w:ascii="Century Gothic" w:hAnsi="Century Gothic"/>
          <w:sz w:val="20"/>
        </w:rPr>
      </w:pPr>
    </w:p>
    <w:p w14:paraId="5E74823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36B34D12" w14:textId="77777777" w:rsidR="00A96528" w:rsidRPr="00FC4AD0" w:rsidRDefault="00A96528">
      <w:pPr>
        <w:pStyle w:val="DefaultStyle"/>
        <w:spacing w:line="276" w:lineRule="auto"/>
        <w:jc w:val="both"/>
        <w:rPr>
          <w:rFonts w:ascii="Century Gothic" w:hAnsi="Century Gothic"/>
          <w:sz w:val="20"/>
        </w:rPr>
      </w:pPr>
    </w:p>
    <w:p w14:paraId="17A0790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024F6141" w14:textId="77777777" w:rsidR="00A96528" w:rsidRPr="00FC4AD0" w:rsidRDefault="00A96528">
      <w:pPr>
        <w:pStyle w:val="DefaultStyle"/>
        <w:spacing w:line="276" w:lineRule="auto"/>
        <w:jc w:val="both"/>
        <w:rPr>
          <w:rFonts w:ascii="Century Gothic" w:hAnsi="Century Gothic"/>
          <w:sz w:val="20"/>
        </w:rPr>
      </w:pPr>
    </w:p>
    <w:p w14:paraId="3A52A31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0F46ED0B" w14:textId="77777777" w:rsidR="00A96528" w:rsidRPr="00FC4AD0" w:rsidRDefault="00A96528">
      <w:pPr>
        <w:pStyle w:val="DefaultStyle"/>
        <w:spacing w:line="276" w:lineRule="auto"/>
        <w:jc w:val="both"/>
        <w:rPr>
          <w:rFonts w:ascii="Century Gothic" w:hAnsi="Century Gothic"/>
          <w:sz w:val="20"/>
        </w:rPr>
      </w:pPr>
    </w:p>
    <w:p w14:paraId="2F00810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4162048A" w14:textId="77777777" w:rsidR="00A96528" w:rsidRPr="00FC4AD0" w:rsidRDefault="00A96528">
      <w:pPr>
        <w:pStyle w:val="DefaultStyle"/>
        <w:spacing w:line="276" w:lineRule="auto"/>
        <w:jc w:val="both"/>
        <w:rPr>
          <w:rFonts w:ascii="Century Gothic" w:hAnsi="Century Gothic"/>
          <w:sz w:val="20"/>
        </w:rPr>
      </w:pPr>
    </w:p>
    <w:p w14:paraId="685501A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202DC74D" w14:textId="77777777" w:rsidR="009C7A1D" w:rsidRPr="00FC4AD0" w:rsidRDefault="009C7A1D">
      <w:pPr>
        <w:pStyle w:val="DefaultStyle"/>
        <w:spacing w:line="276" w:lineRule="auto"/>
        <w:jc w:val="both"/>
        <w:rPr>
          <w:rFonts w:ascii="Century Gothic" w:hAnsi="Century Gothic"/>
          <w:sz w:val="20"/>
        </w:rPr>
      </w:pPr>
    </w:p>
    <w:p w14:paraId="1743A812" w14:textId="77777777" w:rsidR="009C7A1D" w:rsidRPr="00FC4AD0" w:rsidRDefault="009C7A1D">
      <w:pPr>
        <w:pStyle w:val="DefaultStyle"/>
        <w:spacing w:line="276" w:lineRule="auto"/>
        <w:jc w:val="both"/>
        <w:rPr>
          <w:rFonts w:ascii="Century Gothic" w:hAnsi="Century Gothic"/>
          <w:sz w:val="20"/>
        </w:rPr>
      </w:pPr>
    </w:p>
    <w:p w14:paraId="19937EE0" w14:textId="77777777" w:rsidR="009C7A1D" w:rsidRPr="00FC4AD0" w:rsidRDefault="009C7A1D">
      <w:pPr>
        <w:pStyle w:val="DefaultStyle"/>
        <w:spacing w:line="276" w:lineRule="auto"/>
        <w:jc w:val="both"/>
        <w:rPr>
          <w:rFonts w:ascii="Century Gothic" w:hAnsi="Century Gothic"/>
          <w:sz w:val="20"/>
        </w:rPr>
      </w:pPr>
    </w:p>
    <w:p w14:paraId="4A772407" w14:textId="77777777" w:rsidR="009C7A1D" w:rsidRPr="00FC4AD0" w:rsidRDefault="009C7A1D">
      <w:pPr>
        <w:pStyle w:val="DefaultStyle"/>
        <w:spacing w:line="276" w:lineRule="auto"/>
        <w:jc w:val="both"/>
        <w:rPr>
          <w:rFonts w:ascii="Century Gothic" w:hAnsi="Century Gothic"/>
          <w:sz w:val="20"/>
        </w:rPr>
      </w:pPr>
    </w:p>
    <w:p w14:paraId="57ADF36A" w14:textId="77777777" w:rsidR="009C7A1D" w:rsidRPr="00FC4AD0" w:rsidRDefault="009C7A1D">
      <w:pPr>
        <w:pStyle w:val="DefaultStyle"/>
        <w:spacing w:line="276" w:lineRule="auto"/>
        <w:jc w:val="both"/>
        <w:rPr>
          <w:rFonts w:ascii="Century Gothic" w:hAnsi="Century Gothic"/>
          <w:sz w:val="20"/>
        </w:rPr>
      </w:pPr>
    </w:p>
    <w:p w14:paraId="475FFF4D" w14:textId="77777777" w:rsidR="009C7A1D" w:rsidRPr="00FC4AD0" w:rsidRDefault="009C7A1D">
      <w:pPr>
        <w:pStyle w:val="DefaultStyle"/>
        <w:spacing w:line="276" w:lineRule="auto"/>
        <w:jc w:val="both"/>
        <w:rPr>
          <w:rFonts w:ascii="Century Gothic" w:hAnsi="Century Gothic"/>
          <w:sz w:val="20"/>
        </w:rPr>
      </w:pPr>
    </w:p>
    <w:p w14:paraId="48D205FD" w14:textId="77777777" w:rsidR="009C7A1D" w:rsidRPr="00FC4AD0" w:rsidRDefault="009C7A1D">
      <w:pPr>
        <w:pStyle w:val="DefaultStyle"/>
        <w:spacing w:line="276" w:lineRule="auto"/>
        <w:jc w:val="both"/>
        <w:rPr>
          <w:rFonts w:ascii="Century Gothic" w:hAnsi="Century Gothic"/>
          <w:sz w:val="20"/>
        </w:rPr>
      </w:pPr>
    </w:p>
    <w:p w14:paraId="3C3C8CA8" w14:textId="77777777" w:rsidR="009C7A1D" w:rsidRPr="00A7692C" w:rsidRDefault="009C7A1D">
      <w:pPr>
        <w:pStyle w:val="DefaultStyle"/>
        <w:spacing w:line="276" w:lineRule="auto"/>
        <w:jc w:val="both"/>
        <w:rPr>
          <w:rFonts w:ascii="Century Gothic" w:hAnsi="Century Gothic"/>
          <w:i/>
          <w:sz w:val="20"/>
        </w:rPr>
      </w:pPr>
    </w:p>
    <w:p w14:paraId="79ECE963" w14:textId="77777777" w:rsidR="009C7A1D" w:rsidRPr="00FC4AD0" w:rsidRDefault="009C7A1D">
      <w:pPr>
        <w:pStyle w:val="DefaultStyle"/>
        <w:spacing w:line="276" w:lineRule="auto"/>
        <w:jc w:val="both"/>
        <w:rPr>
          <w:rFonts w:ascii="Century Gothic" w:hAnsi="Century Gothic"/>
          <w:sz w:val="20"/>
        </w:rPr>
      </w:pPr>
    </w:p>
    <w:p w14:paraId="10C26B6F"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84D4" w14:textId="77777777" w:rsidR="001F1BC6" w:rsidRDefault="001F1BC6" w:rsidP="009B2008">
      <w:pPr>
        <w:spacing w:after="0" w:line="240" w:lineRule="auto"/>
      </w:pPr>
      <w:r>
        <w:separator/>
      </w:r>
    </w:p>
  </w:endnote>
  <w:endnote w:type="continuationSeparator" w:id="0">
    <w:p w14:paraId="1E9F733D" w14:textId="77777777" w:rsidR="001F1BC6" w:rsidRDefault="001F1BC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425E2AA2"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0" w:author="AMISSAH Genevieve" w:date="2019-01-10T10:52:00Z">
          <w:r w:rsidR="00E57B0E">
            <w:rPr>
              <w:rFonts w:ascii="Century Gothic" w:hAnsi="Century Gothic"/>
              <w:b/>
              <w:sz w:val="20"/>
            </w:rPr>
            <w:t>33</w:t>
          </w:r>
        </w:ins>
        <w:del w:id="41"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319669A9"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04D88" w14:textId="77777777" w:rsidR="001F1BC6" w:rsidRDefault="001F1BC6" w:rsidP="009B2008">
      <w:pPr>
        <w:spacing w:after="0" w:line="240" w:lineRule="auto"/>
      </w:pPr>
      <w:r>
        <w:separator/>
      </w:r>
    </w:p>
  </w:footnote>
  <w:footnote w:type="continuationSeparator" w:id="0">
    <w:p w14:paraId="5C50DAC0" w14:textId="77777777" w:rsidR="001F1BC6" w:rsidRDefault="001F1BC6"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1F1BC6"/>
    <w:rsid w:val="00226BF2"/>
    <w:rsid w:val="00233BC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929B7"/>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E41556"/>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0C1C8-64DD-4830-ADE0-03529F0A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4841</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2019-01-11T13:41:00Z</dcterms:created>
  <dcterms:modified xsi:type="dcterms:W3CDTF">2019-01-11T13:41:00Z</dcterms:modified>
</cp:coreProperties>
</file>