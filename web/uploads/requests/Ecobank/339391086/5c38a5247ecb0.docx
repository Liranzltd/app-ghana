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8A1B3" w14:textId="77777777" w:rsidR="00A96528" w:rsidRPr="00FC4AD0" w:rsidRDefault="005214BE">
      <w:pPr>
        <w:pStyle w:val="DefaultStyle"/>
        <w:spacing w:line="276" w:lineRule="auto"/>
        <w:rPr>
          <w:rFonts w:ascii="Century Gothic" w:hAnsi="Century Gothic"/>
          <w:sz w:val="20"/>
        </w:rPr>
      </w:pPr>
      <w:bookmarkStart w:id="0" w:name="_GoBack"/>
      <w:bookmarkEnd w:id="0"/>
      <w:r>
        <w:rPr>
          <w:rFonts w:ascii="Century Gothic" w:hAnsi="Century Gothic"/>
          <w:sz w:val="20"/>
        </w:rPr>
        <w:t xml:space="preserve"> </w:t>
      </w:r>
    </w:p>
    <w:p w14:paraId="260021ED" w14:textId="77777777" w:rsidR="00A96528" w:rsidRPr="00FC4AD0" w:rsidRDefault="00A96528">
      <w:pPr>
        <w:pStyle w:val="DefaultStyle"/>
        <w:spacing w:line="276" w:lineRule="auto"/>
        <w:rPr>
          <w:rFonts w:ascii="Century Gothic" w:hAnsi="Century Gothic"/>
          <w:sz w:val="20"/>
        </w:rPr>
      </w:pPr>
    </w:p>
    <w:p w14:paraId="6E224907" w14:textId="77777777" w:rsidR="00A96528" w:rsidRPr="00FC4AD0" w:rsidRDefault="00A96528">
      <w:pPr>
        <w:pStyle w:val="DefaultStyle"/>
        <w:spacing w:line="276" w:lineRule="auto"/>
        <w:rPr>
          <w:rFonts w:ascii="Century Gothic" w:hAnsi="Century Gothic"/>
          <w:sz w:val="20"/>
        </w:rPr>
      </w:pPr>
    </w:p>
    <w:p w14:paraId="345879C5" w14:textId="77777777" w:rsidR="00A96528" w:rsidRPr="00FC4AD0" w:rsidRDefault="00A96528">
      <w:pPr>
        <w:pStyle w:val="DefaultStyle"/>
        <w:spacing w:line="276" w:lineRule="auto"/>
        <w:rPr>
          <w:rFonts w:ascii="Century Gothic" w:hAnsi="Century Gothic"/>
          <w:sz w:val="20"/>
        </w:rPr>
      </w:pPr>
    </w:p>
    <w:p w14:paraId="41444785" w14:textId="77777777" w:rsidR="00A96528" w:rsidRPr="00FC4AD0" w:rsidRDefault="00F9455D">
      <w:pPr>
        <w:pStyle w:val="DefaultStyle"/>
        <w:spacing w:line="276" w:lineRule="auto"/>
        <w:rPr>
          <w:rFonts w:ascii="Century Gothic" w:hAnsi="Century Gothic"/>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994698">
        <w:rPr>
          <w:rFonts w:ascii="Century Gothic" w:hAnsi="Century Gothic"/>
          <w:b/>
          <w:sz w:val="20"/>
        </w:rPr>
        <w:t xml:space="preserve">EGH/ BNK/ RFQ / </w:t>
      </w:r>
      <w:r w:rsidR="00295A91">
        <w:rPr>
          <w:rFonts w:ascii="Century Gothic" w:hAnsi="Century Gothic"/>
          <w:b/>
          <w:sz w:val="20"/>
        </w:rPr>
        <w:t>JAN</w:t>
      </w:r>
      <w:r w:rsidR="00994698">
        <w:rPr>
          <w:rFonts w:ascii="Century Gothic" w:hAnsi="Century Gothic"/>
          <w:b/>
          <w:sz w:val="20"/>
        </w:rPr>
        <w:t>/201</w:t>
      </w:r>
      <w:r w:rsidR="00295A91">
        <w:rPr>
          <w:rFonts w:ascii="Century Gothic" w:hAnsi="Century Gothic"/>
          <w:b/>
          <w:sz w:val="20"/>
        </w:rPr>
        <w:t>9</w:t>
      </w:r>
      <w:r w:rsidR="00994698">
        <w:rPr>
          <w:rFonts w:ascii="Century Gothic" w:hAnsi="Century Gothic"/>
          <w:b/>
          <w:sz w:val="20"/>
        </w:rPr>
        <w:t xml:space="preserve"> 00</w:t>
      </w:r>
      <w:ins w:id="1" w:author="AMISSAH Genevieve" w:date="2019-01-10T11:25:00Z">
        <w:r w:rsidR="0032088C">
          <w:rPr>
            <w:rFonts w:ascii="Century Gothic" w:hAnsi="Century Gothic"/>
            <w:b/>
            <w:sz w:val="20"/>
          </w:rPr>
          <w:t>36</w:t>
        </w:r>
      </w:ins>
      <w:del w:id="2" w:author="AMISSAH Genevieve" w:date="2019-01-10T11:25:00Z">
        <w:r w:rsidR="00B01808" w:rsidDel="00B054DC">
          <w:rPr>
            <w:rFonts w:ascii="Century Gothic" w:hAnsi="Century Gothic"/>
            <w:b/>
            <w:sz w:val="20"/>
          </w:rPr>
          <w:delText>2</w:delText>
        </w:r>
      </w:del>
      <w:del w:id="3" w:author="AMISSAH Genevieve" w:date="2019-01-10T10:50:00Z">
        <w:r w:rsidR="00B01808" w:rsidDel="00CC13A4">
          <w:rPr>
            <w:rFonts w:ascii="Century Gothic" w:hAnsi="Century Gothic"/>
            <w:b/>
            <w:sz w:val="20"/>
          </w:rPr>
          <w:delText>0</w:delText>
        </w:r>
      </w:del>
    </w:p>
    <w:p w14:paraId="737881B2" w14:textId="77777777" w:rsidR="00813687" w:rsidRDefault="00813687">
      <w:pPr>
        <w:pStyle w:val="DefaultStyle"/>
        <w:spacing w:line="276" w:lineRule="auto"/>
        <w:rPr>
          <w:ins w:id="4" w:author="OBENG Sandra" w:date="2019-01-08T10:45:00Z"/>
          <w:rFonts w:ascii="Century Gothic" w:hAnsi="Century Gothic"/>
          <w:b/>
          <w:sz w:val="20"/>
        </w:rPr>
      </w:pPr>
    </w:p>
    <w:p w14:paraId="71147555"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8E63ED5"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295A91">
        <w:rPr>
          <w:rFonts w:ascii="Century Gothic" w:hAnsi="Century Gothic"/>
          <w:sz w:val="20"/>
        </w:rPr>
        <w:t>Tuesday 8</w:t>
      </w:r>
      <w:r w:rsidR="00295A91" w:rsidRPr="007E27B3">
        <w:rPr>
          <w:rFonts w:ascii="Century Gothic" w:hAnsi="Century Gothic"/>
          <w:sz w:val="20"/>
          <w:vertAlign w:val="superscript"/>
        </w:rPr>
        <w:t>th</w:t>
      </w:r>
      <w:r w:rsidR="00295A91">
        <w:rPr>
          <w:rFonts w:ascii="Century Gothic" w:hAnsi="Century Gothic"/>
          <w:sz w:val="20"/>
        </w:rPr>
        <w:t xml:space="preserve"> Jan 2019</w:t>
      </w:r>
    </w:p>
    <w:p w14:paraId="74053C14" w14:textId="77777777" w:rsidR="00A96528" w:rsidRPr="00FC4AD0" w:rsidRDefault="00A96528">
      <w:pPr>
        <w:pStyle w:val="DefaultStyle"/>
        <w:spacing w:line="276" w:lineRule="auto"/>
        <w:jc w:val="both"/>
        <w:rPr>
          <w:rFonts w:ascii="Century Gothic" w:hAnsi="Century Gothic"/>
          <w:sz w:val="20"/>
        </w:rPr>
      </w:pPr>
    </w:p>
    <w:p w14:paraId="07DECF25" w14:textId="77777777" w:rsidR="00A96528" w:rsidRPr="00FC4AD0" w:rsidRDefault="00A96528">
      <w:pPr>
        <w:pStyle w:val="DefaultStyle"/>
        <w:spacing w:line="276" w:lineRule="auto"/>
        <w:rPr>
          <w:rFonts w:ascii="Century Gothic" w:hAnsi="Century Gothic"/>
          <w:sz w:val="20"/>
        </w:rPr>
      </w:pPr>
    </w:p>
    <w:p w14:paraId="09BD65EF" w14:textId="7777777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del w:id="5" w:author="OFORI George" w:date="2016-02-22T09:10:00Z">
        <w:r w:rsidRPr="00FC4AD0" w:rsidDel="00EA420B">
          <w:rPr>
            <w:rFonts w:ascii="Century Gothic" w:hAnsi="Century Gothic"/>
            <w:sz w:val="20"/>
          </w:rPr>
          <w:delText xml:space="preserve"> </w:delText>
        </w:r>
      </w:del>
    </w:p>
    <w:p w14:paraId="41FC2ABC" w14:textId="7777777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E52BDC">
        <w:rPr>
          <w:rFonts w:ascii="Century Gothic" w:hAnsi="Century Gothic"/>
          <w:sz w:val="20"/>
        </w:rPr>
        <w:t xml:space="preserve">Thursday </w:t>
      </w:r>
      <w:r w:rsidR="00EA5157" w:rsidRPr="007E27B3">
        <w:rPr>
          <w:rFonts w:ascii="Century Gothic" w:hAnsi="Century Gothic"/>
          <w:color w:val="auto"/>
          <w:sz w:val="20"/>
        </w:rPr>
        <w:t>2</w:t>
      </w:r>
      <w:r w:rsidR="00295A91" w:rsidRPr="007E27B3">
        <w:rPr>
          <w:rFonts w:ascii="Century Gothic" w:hAnsi="Century Gothic"/>
          <w:color w:val="auto"/>
          <w:sz w:val="20"/>
        </w:rPr>
        <w:t>4th</w:t>
      </w:r>
      <w:r w:rsidR="00EA5157" w:rsidRPr="007E27B3">
        <w:rPr>
          <w:rFonts w:ascii="Century Gothic" w:hAnsi="Century Gothic"/>
          <w:color w:val="auto"/>
          <w:sz w:val="20"/>
        </w:rPr>
        <w:t xml:space="preserve"> </w:t>
      </w:r>
      <w:r w:rsidR="00295A91" w:rsidRPr="007E27B3">
        <w:rPr>
          <w:rFonts w:ascii="Century Gothic" w:hAnsi="Century Gothic"/>
          <w:color w:val="auto"/>
          <w:sz w:val="20"/>
        </w:rPr>
        <w:t>Jan</w:t>
      </w:r>
      <w:r w:rsidR="00472FB3" w:rsidRPr="007E27B3">
        <w:rPr>
          <w:rFonts w:ascii="Century Gothic" w:hAnsi="Century Gothic"/>
          <w:color w:val="auto"/>
          <w:sz w:val="20"/>
        </w:rPr>
        <w:t>, 201</w:t>
      </w:r>
      <w:r w:rsidR="00295A91" w:rsidRPr="007E27B3">
        <w:rPr>
          <w:rFonts w:ascii="Century Gothic" w:hAnsi="Century Gothic"/>
          <w:color w:val="auto"/>
          <w:sz w:val="20"/>
        </w:rPr>
        <w:t>9</w:t>
      </w:r>
      <w:r w:rsidR="00FF53B1" w:rsidRPr="007E27B3">
        <w:rPr>
          <w:rFonts w:ascii="Century Gothic" w:hAnsi="Century Gothic"/>
          <w:color w:val="auto"/>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2004EE2" w14:textId="77777777" w:rsidR="00A96528" w:rsidRPr="00FC4AD0" w:rsidRDefault="00A96528">
      <w:pPr>
        <w:pStyle w:val="DefaultStyle"/>
        <w:spacing w:line="276" w:lineRule="auto"/>
        <w:rPr>
          <w:rFonts w:ascii="Century Gothic" w:hAnsi="Century Gothic"/>
          <w:sz w:val="20"/>
        </w:rPr>
      </w:pPr>
    </w:p>
    <w:p w14:paraId="60DEECBF"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632D4184" w14:textId="77777777" w:rsidR="00A96528" w:rsidRPr="00FC4AD0" w:rsidRDefault="00A96528">
      <w:pPr>
        <w:pStyle w:val="DefaultStyle"/>
        <w:spacing w:line="276" w:lineRule="auto"/>
        <w:jc w:val="both"/>
        <w:rPr>
          <w:rFonts w:ascii="Century Gothic" w:hAnsi="Century Gothic"/>
          <w:sz w:val="20"/>
        </w:rPr>
      </w:pPr>
    </w:p>
    <w:p w14:paraId="5A374589"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57377C8" w14:textId="77777777" w:rsidR="00A96528" w:rsidRPr="00FC4AD0" w:rsidRDefault="00A96528">
      <w:pPr>
        <w:pStyle w:val="DefaultStyle"/>
        <w:spacing w:line="276" w:lineRule="auto"/>
        <w:jc w:val="both"/>
        <w:rPr>
          <w:rFonts w:ascii="Century Gothic" w:hAnsi="Century Gothic"/>
          <w:sz w:val="20"/>
        </w:rPr>
      </w:pPr>
    </w:p>
    <w:p w14:paraId="09C6F36D"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30753FD1" w14:textId="77777777" w:rsidR="00A96528" w:rsidRPr="00FC4AD0" w:rsidRDefault="00A96528">
      <w:pPr>
        <w:pStyle w:val="DefaultStyle"/>
        <w:spacing w:line="276" w:lineRule="auto"/>
        <w:jc w:val="both"/>
        <w:rPr>
          <w:rFonts w:ascii="Century Gothic" w:hAnsi="Century Gothic"/>
          <w:sz w:val="20"/>
        </w:rPr>
      </w:pPr>
    </w:p>
    <w:p w14:paraId="1D1DF6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218BB085" w14:textId="77777777" w:rsidR="00A96528" w:rsidRPr="00FC4AD0" w:rsidRDefault="00A96528">
      <w:pPr>
        <w:pStyle w:val="DefaultStyle"/>
        <w:spacing w:line="276" w:lineRule="auto"/>
        <w:jc w:val="both"/>
        <w:rPr>
          <w:rFonts w:ascii="Century Gothic" w:hAnsi="Century Gothic"/>
          <w:sz w:val="20"/>
        </w:rPr>
      </w:pPr>
    </w:p>
    <w:p w14:paraId="06FFA7FA"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18DBC424" w14:textId="77777777" w:rsidR="00A96528" w:rsidRPr="00FC4AD0" w:rsidRDefault="00A96528">
      <w:pPr>
        <w:pStyle w:val="Header"/>
        <w:tabs>
          <w:tab w:val="left" w:pos="720"/>
        </w:tabs>
        <w:spacing w:line="276" w:lineRule="auto"/>
        <w:rPr>
          <w:rFonts w:ascii="Century Gothic" w:hAnsi="Century Gothic"/>
          <w:sz w:val="20"/>
        </w:rPr>
      </w:pPr>
    </w:p>
    <w:p w14:paraId="420053E6" w14:textId="77777777" w:rsidR="005D79B3" w:rsidRPr="00FC4AD0" w:rsidRDefault="005D79B3">
      <w:pPr>
        <w:pStyle w:val="Header"/>
        <w:tabs>
          <w:tab w:val="left" w:pos="720"/>
        </w:tabs>
        <w:spacing w:line="276" w:lineRule="auto"/>
        <w:rPr>
          <w:rFonts w:ascii="Century Gothic" w:hAnsi="Century Gothic"/>
          <w:sz w:val="20"/>
        </w:rPr>
      </w:pPr>
    </w:p>
    <w:p w14:paraId="219F6896"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B7C07A6" w14:textId="77777777" w:rsidR="00EA5157" w:rsidRDefault="00EA5157">
      <w:pPr>
        <w:pStyle w:val="Header"/>
        <w:tabs>
          <w:tab w:val="left" w:pos="720"/>
        </w:tabs>
        <w:spacing w:line="276" w:lineRule="auto"/>
        <w:rPr>
          <w:rFonts w:ascii="Century Gothic" w:hAnsi="Century Gothic"/>
          <w:sz w:val="20"/>
        </w:rPr>
      </w:pPr>
    </w:p>
    <w:p w14:paraId="603E5E3E" w14:textId="77777777" w:rsidR="00EA5157" w:rsidRDefault="00EA5157">
      <w:pPr>
        <w:pStyle w:val="Header"/>
        <w:tabs>
          <w:tab w:val="left" w:pos="720"/>
        </w:tabs>
        <w:spacing w:line="276" w:lineRule="auto"/>
        <w:rPr>
          <w:rFonts w:ascii="Century Gothic" w:hAnsi="Century Gothic"/>
          <w:sz w:val="20"/>
        </w:rPr>
      </w:pPr>
    </w:p>
    <w:p w14:paraId="53B262F0"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7D8A790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44524508"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14:paraId="232F1A00"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7"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61054086" w14:textId="77777777" w:rsidR="00EA5157" w:rsidRPr="00FC4AD0" w:rsidDel="00A758F0" w:rsidRDefault="00EA5157">
      <w:pPr>
        <w:pStyle w:val="Header"/>
        <w:tabs>
          <w:tab w:val="left" w:pos="720"/>
        </w:tabs>
        <w:spacing w:line="276" w:lineRule="auto"/>
        <w:rPr>
          <w:del w:id="6" w:author="OBENG Sandra" w:date="2017-02-15T10:29:00Z"/>
          <w:rFonts w:ascii="Century Gothic" w:hAnsi="Century Gothic"/>
          <w:sz w:val="20"/>
        </w:rPr>
      </w:pPr>
    </w:p>
    <w:p w14:paraId="21893C4F" w14:textId="77777777" w:rsidR="00A96528" w:rsidRPr="00FC4AD0" w:rsidDel="00A758F0" w:rsidRDefault="00A96528">
      <w:pPr>
        <w:pStyle w:val="Heading2"/>
        <w:spacing w:line="276" w:lineRule="auto"/>
        <w:rPr>
          <w:del w:id="7" w:author="OBENG Sandra" w:date="2017-02-15T10:29:00Z"/>
          <w:rFonts w:ascii="Century Gothic" w:hAnsi="Century Gothic"/>
          <w:sz w:val="20"/>
        </w:rPr>
      </w:pPr>
    </w:p>
    <w:p w14:paraId="28DB5E32" w14:textId="77777777" w:rsidR="005D79B3" w:rsidRPr="00FC4AD0" w:rsidDel="00A758F0" w:rsidRDefault="005D79B3">
      <w:pPr>
        <w:pStyle w:val="Header1"/>
        <w:spacing w:after="0" w:line="276" w:lineRule="auto"/>
        <w:rPr>
          <w:del w:id="8" w:author="OBENG Sandra" w:date="2017-02-15T10:29:00Z"/>
          <w:rFonts w:ascii="Century Gothic" w:hAnsi="Century Gothic"/>
          <w:sz w:val="20"/>
        </w:rPr>
      </w:pPr>
    </w:p>
    <w:p w14:paraId="02B96030" w14:textId="77777777" w:rsidR="00D54BA3" w:rsidDel="00A758F0" w:rsidRDefault="00D54BA3" w:rsidP="00FC4AD0">
      <w:pPr>
        <w:pStyle w:val="DefaultStyle"/>
        <w:spacing w:line="276" w:lineRule="auto"/>
        <w:rPr>
          <w:del w:id="9" w:author="OBENG Sandra" w:date="2017-02-15T10:29:00Z"/>
          <w:rFonts w:ascii="Century Gothic" w:hAnsi="Century Gothic"/>
          <w:sz w:val="20"/>
        </w:rPr>
      </w:pPr>
    </w:p>
    <w:p w14:paraId="1CABB182" w14:textId="77777777" w:rsidR="00D54BA3" w:rsidRDefault="00D54BA3" w:rsidP="00FC4AD0">
      <w:pPr>
        <w:pStyle w:val="DefaultStyle"/>
        <w:spacing w:line="276" w:lineRule="auto"/>
        <w:rPr>
          <w:rFonts w:ascii="Century Gothic" w:hAnsi="Century Gothic"/>
          <w:sz w:val="20"/>
        </w:rPr>
      </w:pPr>
    </w:p>
    <w:p w14:paraId="01C5982E" w14:textId="77777777" w:rsidR="00D54BA3" w:rsidRPr="00FC4AD0" w:rsidRDefault="00D54BA3" w:rsidP="00FC4AD0">
      <w:pPr>
        <w:pStyle w:val="DefaultStyle"/>
        <w:spacing w:line="276" w:lineRule="auto"/>
        <w:rPr>
          <w:rFonts w:ascii="Century Gothic" w:hAnsi="Century Gothic"/>
          <w:sz w:val="20"/>
        </w:rPr>
      </w:pPr>
    </w:p>
    <w:p w14:paraId="146BDFED"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097A37F5" w14:textId="77777777" w:rsidR="00A96528" w:rsidRPr="00FC4AD0" w:rsidRDefault="00A96528">
      <w:pPr>
        <w:pStyle w:val="TOAHeading"/>
        <w:tabs>
          <w:tab w:val="right" w:pos="9072"/>
        </w:tabs>
        <w:suppressAutoHyphens w:val="0"/>
        <w:rPr>
          <w:rFonts w:ascii="Century Gothic" w:hAnsi="Century Gothic"/>
          <w:sz w:val="20"/>
        </w:rPr>
      </w:pPr>
    </w:p>
    <w:p w14:paraId="30C1669B" w14:textId="77777777" w:rsidR="00813687" w:rsidRDefault="0062270F">
      <w:pPr>
        <w:pStyle w:val="DefaultStyle"/>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00C861B8">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295A91">
        <w:rPr>
          <w:rFonts w:ascii="Century Gothic" w:hAnsi="Century Gothic"/>
          <w:b/>
          <w:sz w:val="20"/>
        </w:rPr>
        <w:t xml:space="preserve">EGH/ BNK/ RFQ /JAN/2019 </w:t>
      </w:r>
      <w:r w:rsidR="00A13E2A">
        <w:rPr>
          <w:rFonts w:ascii="Century Gothic" w:hAnsi="Century Gothic"/>
          <w:b/>
          <w:sz w:val="20"/>
        </w:rPr>
        <w:t>00</w:t>
      </w:r>
      <w:ins w:id="10" w:author="AMISSAH Genevieve" w:date="2019-01-10T11:25:00Z">
        <w:r w:rsidR="0032088C">
          <w:rPr>
            <w:rFonts w:ascii="Century Gothic" w:hAnsi="Century Gothic"/>
            <w:b/>
            <w:sz w:val="20"/>
          </w:rPr>
          <w:t>36</w:t>
        </w:r>
      </w:ins>
      <w:del w:id="11" w:author="AMISSAH Genevieve" w:date="2019-01-10T11:25:00Z">
        <w:r w:rsidR="00B01808" w:rsidDel="00B054DC">
          <w:rPr>
            <w:rFonts w:ascii="Century Gothic" w:hAnsi="Century Gothic"/>
            <w:b/>
            <w:sz w:val="20"/>
          </w:rPr>
          <w:delText>2</w:delText>
        </w:r>
      </w:del>
      <w:del w:id="12" w:author="AMISSAH Genevieve" w:date="2019-01-10T10:51:00Z">
        <w:r w:rsidR="00B01808" w:rsidDel="00CC13A4">
          <w:rPr>
            <w:rFonts w:ascii="Century Gothic" w:hAnsi="Century Gothic"/>
            <w:b/>
            <w:sz w:val="20"/>
          </w:rPr>
          <w:delText>0</w:delText>
        </w:r>
      </w:del>
    </w:p>
    <w:p w14:paraId="068A0F6B" w14:textId="77777777" w:rsidR="00813687" w:rsidRDefault="00813687">
      <w:pPr>
        <w:pStyle w:val="DefaultStyle"/>
        <w:rPr>
          <w:rFonts w:ascii="Century Gothic" w:hAnsi="Century Gothic"/>
          <w:b/>
          <w:sz w:val="20"/>
        </w:rPr>
      </w:pPr>
    </w:p>
    <w:p w14:paraId="797E3DCE" w14:textId="77777777"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295A91">
        <w:rPr>
          <w:rFonts w:ascii="Century Gothic" w:hAnsi="Century Gothic"/>
          <w:sz w:val="20"/>
        </w:rPr>
        <w:t xml:space="preserve">Monday </w:t>
      </w:r>
      <w:r w:rsidR="00E52BDC">
        <w:rPr>
          <w:rFonts w:ascii="Century Gothic" w:hAnsi="Century Gothic"/>
          <w:sz w:val="20"/>
        </w:rPr>
        <w:t xml:space="preserve"> </w:t>
      </w:r>
      <w:r w:rsidR="0092158C">
        <w:rPr>
          <w:rFonts w:ascii="Century Gothic" w:hAnsi="Century Gothic"/>
          <w:sz w:val="20"/>
        </w:rPr>
        <w:t xml:space="preserve"> </w:t>
      </w:r>
      <w:r w:rsidR="00813687">
        <w:rPr>
          <w:rFonts w:ascii="Century Gothic" w:hAnsi="Century Gothic"/>
          <w:sz w:val="20"/>
        </w:rPr>
        <w:t>8</w:t>
      </w:r>
      <w:r w:rsidR="00813687" w:rsidRPr="007E27B3">
        <w:rPr>
          <w:rFonts w:ascii="Century Gothic" w:hAnsi="Century Gothic"/>
          <w:sz w:val="20"/>
          <w:vertAlign w:val="superscript"/>
        </w:rPr>
        <w:t>th</w:t>
      </w:r>
      <w:r w:rsidR="00813687">
        <w:rPr>
          <w:rFonts w:ascii="Century Gothic" w:hAnsi="Century Gothic"/>
          <w:sz w:val="20"/>
        </w:rPr>
        <w:t xml:space="preserve"> </w:t>
      </w:r>
      <w:r w:rsidR="00295A91">
        <w:rPr>
          <w:rFonts w:ascii="Century Gothic" w:hAnsi="Century Gothic"/>
          <w:sz w:val="20"/>
        </w:rPr>
        <w:t>Jan</w:t>
      </w:r>
      <w:r w:rsidR="00E52BDC">
        <w:rPr>
          <w:rFonts w:ascii="Century Gothic" w:hAnsi="Century Gothic"/>
          <w:sz w:val="20"/>
        </w:rPr>
        <w:t>, 201</w:t>
      </w:r>
      <w:r w:rsidR="00295A91">
        <w:rPr>
          <w:rFonts w:ascii="Century Gothic" w:hAnsi="Century Gothic"/>
          <w:sz w:val="20"/>
        </w:rPr>
        <w:t>9</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00C861B8">
        <w:rPr>
          <w:rFonts w:ascii="Century Gothic" w:hAnsi="Century Gothic"/>
          <w:sz w:val="20"/>
        </w:rPr>
        <w:tab/>
      </w:r>
      <w:r w:rsidR="00C861B8">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_______________________</w:t>
      </w:r>
      <w:r w:rsidR="00FC4AD0">
        <w:rPr>
          <w:rFonts w:ascii="Century Gothic" w:hAnsi="Century Gothic"/>
          <w:sz w:val="18"/>
          <w:szCs w:val="18"/>
        </w:rPr>
        <w:t>_</w:t>
      </w:r>
    </w:p>
    <w:p w14:paraId="7B16020A" w14:textId="77777777" w:rsidR="00A96528" w:rsidRPr="00FC4AD0" w:rsidRDefault="00A96528">
      <w:pPr>
        <w:pStyle w:val="DefaultStyle"/>
        <w:rPr>
          <w:rFonts w:ascii="Century Gothic" w:hAnsi="Century Gothic"/>
          <w:sz w:val="18"/>
          <w:szCs w:val="18"/>
        </w:rPr>
      </w:pPr>
    </w:p>
    <w:p w14:paraId="165943BB" w14:textId="77777777" w:rsidR="005E4EB4" w:rsidRDefault="005E4EB4">
      <w:pPr>
        <w:pStyle w:val="DefaultStyle"/>
        <w:rPr>
          <w:rFonts w:ascii="Century Gothic" w:hAnsi="Century Gothic"/>
          <w:sz w:val="20"/>
        </w:rPr>
      </w:pPr>
    </w:p>
    <w:p w14:paraId="7988076A" w14:textId="77777777" w:rsidR="00D54BA3" w:rsidRPr="00FC4AD0" w:rsidRDefault="00D54BA3">
      <w:pPr>
        <w:pStyle w:val="DefaultStyle"/>
        <w:rPr>
          <w:rFonts w:ascii="Century Gothic" w:hAnsi="Century Gothic"/>
          <w:sz w:val="20"/>
        </w:rPr>
      </w:pPr>
    </w:p>
    <w:p w14:paraId="72916D55" w14:textId="77777777"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1B54F5">
        <w:rPr>
          <w:rFonts w:ascii="Century Gothic" w:hAnsi="Century Gothic"/>
          <w:sz w:val="20"/>
        </w:rPr>
        <w:t>Monday 8</w:t>
      </w:r>
      <w:r w:rsidR="001B54F5" w:rsidRPr="007E27B3">
        <w:rPr>
          <w:rFonts w:ascii="Century Gothic" w:hAnsi="Century Gothic"/>
          <w:sz w:val="20"/>
          <w:vertAlign w:val="superscript"/>
        </w:rPr>
        <w:t>th</w:t>
      </w:r>
      <w:r w:rsidR="001B54F5">
        <w:rPr>
          <w:rFonts w:ascii="Century Gothic" w:hAnsi="Century Gothic"/>
          <w:sz w:val="20"/>
        </w:rPr>
        <w:t xml:space="preserve"> January 2019</w:t>
      </w:r>
      <w:r w:rsidR="005B36B3">
        <w:rPr>
          <w:rFonts w:ascii="Century Gothic" w:hAnsi="Century Gothic"/>
          <w:sz w:val="20"/>
        </w:rPr>
        <w:t xml:space="preserve"> </w:t>
      </w:r>
      <w:r w:rsidRPr="00FC4AD0">
        <w:rPr>
          <w:rFonts w:ascii="Century Gothic" w:hAnsi="Century Gothic"/>
          <w:sz w:val="20"/>
        </w:rPr>
        <w:t>("the RFQ") the Goods detailed below.</w:t>
      </w:r>
    </w:p>
    <w:p w14:paraId="501C5196" w14:textId="77777777" w:rsidR="00A96528" w:rsidRPr="00FC4AD0" w:rsidRDefault="00A96528">
      <w:pPr>
        <w:pStyle w:val="DefaultStyle"/>
        <w:spacing w:line="276" w:lineRule="auto"/>
        <w:jc w:val="both"/>
        <w:rPr>
          <w:rFonts w:ascii="Century Gothic" w:hAnsi="Century Gothic"/>
          <w:sz w:val="20"/>
        </w:rPr>
      </w:pPr>
    </w:p>
    <w:p w14:paraId="6972BD22"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71CEB2CA"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291"/>
        <w:gridCol w:w="1009"/>
        <w:gridCol w:w="1501"/>
        <w:gridCol w:w="1520"/>
      </w:tblGrid>
      <w:tr w:rsidR="00A96528" w:rsidRPr="00FC4AD0" w14:paraId="3DCAE42C" w14:textId="77777777" w:rsidTr="00756048">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1ADEFBD" w14:textId="77777777" w:rsidR="00A96528" w:rsidRPr="00FC4AD0" w:rsidRDefault="00A96528">
            <w:pPr>
              <w:pStyle w:val="DefaultStyle"/>
              <w:spacing w:line="276" w:lineRule="auto"/>
              <w:jc w:val="center"/>
              <w:rPr>
                <w:rFonts w:ascii="Century Gothic" w:hAnsi="Century Gothic"/>
                <w:sz w:val="20"/>
              </w:rPr>
            </w:pPr>
          </w:p>
          <w:p w14:paraId="28D2DEFB"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3CC11B4D"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291"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4123D3" w14:textId="77777777" w:rsidR="00A96528" w:rsidRPr="00FC4AD0" w:rsidRDefault="00A96528">
            <w:pPr>
              <w:pStyle w:val="DefaultStyle"/>
              <w:spacing w:line="276" w:lineRule="auto"/>
              <w:jc w:val="center"/>
              <w:rPr>
                <w:rFonts w:ascii="Century Gothic" w:hAnsi="Century Gothic"/>
                <w:sz w:val="20"/>
              </w:rPr>
            </w:pPr>
          </w:p>
          <w:p w14:paraId="79084119"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09"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4CB6480E" w14:textId="77777777" w:rsidR="00A96528" w:rsidRPr="00FC4AD0" w:rsidRDefault="00A96528">
            <w:pPr>
              <w:pStyle w:val="DefaultStyle"/>
              <w:spacing w:line="276" w:lineRule="auto"/>
              <w:jc w:val="center"/>
              <w:rPr>
                <w:rFonts w:ascii="Century Gothic" w:hAnsi="Century Gothic"/>
                <w:sz w:val="20"/>
              </w:rPr>
            </w:pPr>
          </w:p>
          <w:p w14:paraId="07F7113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021"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2C5B1895"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B054DC" w:rsidRPr="00FC4AD0" w14:paraId="1F65D9A1" w14:textId="77777777" w:rsidTr="009522F0">
        <w:trPr>
          <w:cantSplit/>
          <w:trHeight w:val="942"/>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2BA02FDF" w14:textId="77777777" w:rsidR="00A96528" w:rsidRPr="00FC4AD0" w:rsidRDefault="00A96528">
            <w:pPr>
              <w:pStyle w:val="DefaultStyle"/>
              <w:spacing w:line="276" w:lineRule="auto"/>
              <w:rPr>
                <w:rFonts w:ascii="Century Gothic" w:hAnsi="Century Gothic"/>
                <w:sz w:val="20"/>
              </w:rPr>
            </w:pPr>
          </w:p>
        </w:tc>
        <w:tc>
          <w:tcPr>
            <w:tcW w:w="4291"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594738" w14:textId="77777777" w:rsidR="00A96528" w:rsidRPr="00FC4AD0" w:rsidRDefault="00A96528">
            <w:pPr>
              <w:pStyle w:val="DefaultStyle"/>
              <w:spacing w:line="276" w:lineRule="auto"/>
              <w:rPr>
                <w:rFonts w:ascii="Century Gothic" w:hAnsi="Century Gothic"/>
                <w:sz w:val="20"/>
              </w:rPr>
            </w:pPr>
          </w:p>
        </w:tc>
        <w:tc>
          <w:tcPr>
            <w:tcW w:w="1009"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6B0DF493" w14:textId="77777777" w:rsidR="00A96528" w:rsidRPr="00FC4AD0" w:rsidRDefault="00A96528">
            <w:pPr>
              <w:pStyle w:val="DefaultStyle"/>
              <w:spacing w:line="276" w:lineRule="auto"/>
              <w:jc w:val="center"/>
              <w:rPr>
                <w:rFonts w:ascii="Century Gothic" w:hAnsi="Century Gothic"/>
                <w:sz w:val="20"/>
              </w:rPr>
            </w:pPr>
          </w:p>
        </w:tc>
        <w:tc>
          <w:tcPr>
            <w:tcW w:w="1501"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116CA55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520"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100EB5EC"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756048" w:rsidRPr="00FC4AD0" w14:paraId="6C51800F" w14:textId="77777777" w:rsidTr="00756048">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215AC67D" w14:textId="77777777" w:rsidR="00813687" w:rsidRDefault="00813687" w:rsidP="00A758F0">
            <w:pPr>
              <w:pStyle w:val="DefaultStyle"/>
              <w:tabs>
                <w:tab w:val="center" w:pos="224"/>
              </w:tabs>
              <w:spacing w:line="240" w:lineRule="auto"/>
              <w:rPr>
                <w:ins w:id="13" w:author="OBENG Sandra" w:date="2019-01-08T10:48:00Z"/>
                <w:rFonts w:ascii="Century Gothic" w:hAnsi="Century Gothic"/>
                <w:b/>
                <w:sz w:val="20"/>
              </w:rPr>
            </w:pPr>
          </w:p>
          <w:p w14:paraId="327D6A73" w14:textId="77777777" w:rsidR="00756048" w:rsidRDefault="00756048" w:rsidP="00A758F0">
            <w:pPr>
              <w:pStyle w:val="DefaultStyle"/>
              <w:tabs>
                <w:tab w:val="center" w:pos="224"/>
              </w:tabs>
              <w:spacing w:line="240" w:lineRule="auto"/>
              <w:rPr>
                <w:rFonts w:ascii="Century Gothic" w:hAnsi="Century Gothic"/>
                <w:b/>
                <w:sz w:val="20"/>
              </w:rPr>
            </w:pPr>
            <w:r>
              <w:rPr>
                <w:rFonts w:ascii="Century Gothic" w:hAnsi="Century Gothic"/>
                <w:b/>
                <w:sz w:val="20"/>
              </w:rPr>
              <w:t>1.</w:t>
            </w:r>
          </w:p>
          <w:p w14:paraId="10698ABB" w14:textId="77777777" w:rsidR="00756048" w:rsidRDefault="00756048" w:rsidP="00C90284">
            <w:pPr>
              <w:pStyle w:val="DefaultStyle"/>
              <w:spacing w:line="240" w:lineRule="auto"/>
              <w:jc w:val="center"/>
              <w:rPr>
                <w:rFonts w:ascii="Century Gothic" w:hAnsi="Century Gothic"/>
                <w:b/>
                <w:sz w:val="20"/>
              </w:rPr>
            </w:pPr>
          </w:p>
          <w:p w14:paraId="3BFBF051" w14:textId="77777777" w:rsidR="00756048" w:rsidRDefault="00756048" w:rsidP="002E57D1">
            <w:pPr>
              <w:pStyle w:val="DefaultStyle"/>
              <w:spacing w:line="240" w:lineRule="auto"/>
              <w:rPr>
                <w:rFonts w:ascii="Century Gothic" w:hAnsi="Century Gothic"/>
                <w:b/>
                <w:sz w:val="20"/>
              </w:rPr>
            </w:pPr>
          </w:p>
          <w:p w14:paraId="4B3F18BC" w14:textId="77777777" w:rsidR="00756048" w:rsidRDefault="00756048" w:rsidP="002E57D1">
            <w:pPr>
              <w:pStyle w:val="DefaultStyle"/>
              <w:spacing w:line="240" w:lineRule="auto"/>
              <w:rPr>
                <w:rFonts w:ascii="Century Gothic" w:hAnsi="Century Gothic"/>
                <w:b/>
                <w:sz w:val="20"/>
              </w:rPr>
            </w:pPr>
          </w:p>
          <w:p w14:paraId="4EA4BECF" w14:textId="77777777" w:rsidR="00756048" w:rsidRPr="00FC4AD0" w:rsidRDefault="00756048" w:rsidP="00A758F0">
            <w:pPr>
              <w:pStyle w:val="DefaultStyle"/>
              <w:spacing w:line="240" w:lineRule="auto"/>
              <w:rPr>
                <w:rFonts w:ascii="Century Gothic" w:hAnsi="Century Gothic"/>
                <w:b/>
                <w:sz w:val="20"/>
              </w:rPr>
            </w:pPr>
          </w:p>
        </w:tc>
        <w:tc>
          <w:tcPr>
            <w:tcW w:w="4291"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2138F53A" w14:textId="77777777" w:rsidR="00756048" w:rsidRPr="00813687" w:rsidRDefault="0032088C">
            <w:pPr>
              <w:rPr>
                <w:rFonts w:ascii="Century Gothic" w:hAnsi="Century Gothic" w:cs="Calibri"/>
                <w:b/>
                <w:color w:val="000000"/>
                <w:sz w:val="20"/>
                <w:szCs w:val="20"/>
              </w:rPr>
            </w:pPr>
            <w:ins w:id="14" w:author="AMISSAH Genevieve" w:date="2019-01-10T12:27:00Z">
              <w:r>
                <w:rPr>
                  <w:rFonts w:ascii="Calibri" w:hAnsi="Calibri"/>
                  <w:b/>
                  <w:sz w:val="24"/>
                </w:rPr>
                <w:t>ARCH FILES</w:t>
              </w:r>
            </w:ins>
            <w:del w:id="15" w:author="AMISSAH Genevieve" w:date="2019-01-10T10:51:00Z">
              <w:r w:rsidR="00B01808" w:rsidDel="00CC13A4">
                <w:rPr>
                  <w:rFonts w:ascii="Calibri" w:hAnsi="Calibri"/>
                  <w:b/>
                  <w:sz w:val="24"/>
                </w:rPr>
                <w:delText>PAPER CLIPS</w:delText>
              </w:r>
            </w:del>
            <w:del w:id="16" w:author="AMISSAH Genevieve" w:date="2019-01-10T11:01:00Z">
              <w:r w:rsidR="00B01808" w:rsidDel="008B7132">
                <w:rPr>
                  <w:rFonts w:ascii="Calibri" w:hAnsi="Calibri"/>
                  <w:b/>
                  <w:sz w:val="24"/>
                </w:rPr>
                <w:delText xml:space="preserve"> </w:delText>
              </w:r>
            </w:del>
          </w:p>
        </w:tc>
        <w:tc>
          <w:tcPr>
            <w:tcW w:w="1009"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2124665F" w14:textId="77777777" w:rsidR="000B5886" w:rsidRDefault="000B5886" w:rsidP="002E57D1">
            <w:pPr>
              <w:pStyle w:val="DefaultStyle"/>
              <w:spacing w:line="240" w:lineRule="auto"/>
              <w:rPr>
                <w:ins w:id="17" w:author="AMISSAH Genevieve" w:date="2019-01-10T12:10:00Z"/>
                <w:rFonts w:ascii="Century Gothic" w:hAnsi="Century Gothic"/>
                <w:b/>
                <w:sz w:val="20"/>
              </w:rPr>
            </w:pPr>
          </w:p>
          <w:p w14:paraId="0C781C1D" w14:textId="77777777" w:rsidR="000B5886" w:rsidRDefault="000B5886" w:rsidP="002E57D1">
            <w:pPr>
              <w:pStyle w:val="DefaultStyle"/>
              <w:spacing w:line="240" w:lineRule="auto"/>
              <w:rPr>
                <w:ins w:id="18" w:author="AMISSAH Genevieve" w:date="2019-01-10T12:10:00Z"/>
                <w:rFonts w:ascii="Century Gothic" w:hAnsi="Century Gothic"/>
                <w:b/>
                <w:sz w:val="20"/>
              </w:rPr>
            </w:pPr>
          </w:p>
          <w:p w14:paraId="76DB3097" w14:textId="77777777" w:rsidR="009522F0" w:rsidDel="002F2D6C" w:rsidRDefault="0032088C" w:rsidP="002E57D1">
            <w:pPr>
              <w:pStyle w:val="DefaultStyle"/>
              <w:spacing w:line="240" w:lineRule="auto"/>
              <w:rPr>
                <w:del w:id="19" w:author="AMISSAH Genevieve" w:date="2019-01-10T10:56:00Z"/>
                <w:rFonts w:ascii="Century Gothic" w:hAnsi="Century Gothic"/>
                <w:b/>
                <w:sz w:val="20"/>
              </w:rPr>
            </w:pPr>
            <w:ins w:id="20" w:author="AMISSAH Genevieve" w:date="2019-01-10T12:27:00Z">
              <w:r>
                <w:rPr>
                  <w:rFonts w:ascii="Century Gothic" w:hAnsi="Century Gothic"/>
                  <w:b/>
                  <w:sz w:val="20"/>
                </w:rPr>
                <w:t>1500 PCS</w:t>
              </w:r>
            </w:ins>
          </w:p>
          <w:p w14:paraId="51E40990" w14:textId="77777777" w:rsidR="009522F0" w:rsidDel="002F2D6C" w:rsidRDefault="009522F0" w:rsidP="002E57D1">
            <w:pPr>
              <w:pStyle w:val="DefaultStyle"/>
              <w:spacing w:line="240" w:lineRule="auto"/>
              <w:rPr>
                <w:del w:id="21" w:author="AMISSAH Genevieve" w:date="2019-01-10T10:56:00Z"/>
                <w:rFonts w:ascii="Century Gothic" w:hAnsi="Century Gothic"/>
                <w:b/>
                <w:sz w:val="20"/>
              </w:rPr>
            </w:pPr>
          </w:p>
          <w:p w14:paraId="344FCB21" w14:textId="77777777" w:rsidR="00833E03" w:rsidDel="002F2D6C" w:rsidRDefault="00B01808" w:rsidP="002E57D1">
            <w:pPr>
              <w:pStyle w:val="DefaultStyle"/>
              <w:spacing w:line="240" w:lineRule="auto"/>
              <w:rPr>
                <w:del w:id="22" w:author="AMISSAH Genevieve" w:date="2019-01-10T10:56:00Z"/>
                <w:rFonts w:ascii="Century Gothic" w:hAnsi="Century Gothic"/>
                <w:b/>
                <w:sz w:val="20"/>
              </w:rPr>
            </w:pPr>
            <w:del w:id="23" w:author="AMISSAH Genevieve" w:date="2019-01-10T10:51:00Z">
              <w:r w:rsidDel="00CC13A4">
                <w:rPr>
                  <w:rFonts w:ascii="Century Gothic" w:hAnsi="Century Gothic"/>
                  <w:b/>
                  <w:sz w:val="20"/>
                </w:rPr>
                <w:delText>2</w:delText>
              </w:r>
              <w:r w:rsidR="00E658C7" w:rsidDel="00CC13A4">
                <w:rPr>
                  <w:rFonts w:ascii="Century Gothic" w:hAnsi="Century Gothic"/>
                  <w:b/>
                  <w:sz w:val="20"/>
                </w:rPr>
                <w:delText>0</w:delText>
              </w:r>
              <w:r w:rsidR="00AF7118" w:rsidDel="00CC13A4">
                <w:rPr>
                  <w:rFonts w:ascii="Century Gothic" w:hAnsi="Century Gothic"/>
                  <w:b/>
                  <w:sz w:val="20"/>
                </w:rPr>
                <w:delText>00</w:delText>
              </w:r>
              <w:r w:rsidR="009522F0" w:rsidDel="00CC13A4">
                <w:rPr>
                  <w:rFonts w:ascii="Century Gothic" w:hAnsi="Century Gothic"/>
                  <w:b/>
                  <w:sz w:val="20"/>
                </w:rPr>
                <w:delText xml:space="preserve"> </w:delText>
              </w:r>
            </w:del>
            <w:ins w:id="24" w:author="OBENG Sandra" w:date="2019-01-10T10:47:00Z">
              <w:del w:id="25" w:author="AMISSAH Genevieve" w:date="2019-01-10T10:51:00Z">
                <w:r w:rsidDel="00CC13A4">
                  <w:rPr>
                    <w:rFonts w:ascii="Century Gothic" w:hAnsi="Century Gothic"/>
                    <w:b/>
                    <w:sz w:val="20"/>
                  </w:rPr>
                  <w:delText>pkt</w:delText>
                </w:r>
              </w:del>
            </w:ins>
            <w:ins w:id="26" w:author="OBENG Sandra" w:date="2019-01-10T10:48:00Z">
              <w:del w:id="27" w:author="AMISSAH Genevieve" w:date="2019-01-10T10:56:00Z">
                <w:r w:rsidDel="002F2D6C">
                  <w:rPr>
                    <w:rFonts w:ascii="Century Gothic" w:hAnsi="Century Gothic"/>
                    <w:b/>
                    <w:sz w:val="20"/>
                  </w:rPr>
                  <w:delText xml:space="preserve"> </w:delText>
                </w:r>
              </w:del>
            </w:ins>
            <w:del w:id="28" w:author="AMISSAH Genevieve" w:date="2019-01-10T10:56:00Z">
              <w:r w:rsidR="00055B00" w:rsidDel="002F2D6C">
                <w:rPr>
                  <w:rFonts w:ascii="Century Gothic" w:hAnsi="Century Gothic"/>
                  <w:b/>
                  <w:sz w:val="20"/>
                </w:rPr>
                <w:delText xml:space="preserve"> </w:delText>
              </w:r>
            </w:del>
          </w:p>
          <w:p w14:paraId="74308774" w14:textId="77777777" w:rsidR="00833E03" w:rsidRDefault="00833E03" w:rsidP="002E57D1">
            <w:pPr>
              <w:pStyle w:val="DefaultStyle"/>
              <w:spacing w:line="240" w:lineRule="auto"/>
              <w:rPr>
                <w:rFonts w:ascii="Century Gothic" w:hAnsi="Century Gothic"/>
                <w:b/>
                <w:sz w:val="20"/>
              </w:rPr>
            </w:pPr>
          </w:p>
          <w:p w14:paraId="04C95E83" w14:textId="77777777" w:rsidR="00756048" w:rsidRPr="002E57D1" w:rsidRDefault="00756048" w:rsidP="002E57D1">
            <w:pPr>
              <w:pStyle w:val="DefaultStyle"/>
              <w:spacing w:line="240" w:lineRule="auto"/>
              <w:rPr>
                <w:rFonts w:ascii="Century Gothic" w:hAnsi="Century Gothic"/>
                <w:b/>
                <w:sz w:val="20"/>
              </w:rPr>
            </w:pPr>
          </w:p>
        </w:tc>
        <w:tc>
          <w:tcPr>
            <w:tcW w:w="1501"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3C3B7453" w14:textId="77777777" w:rsidR="00756048" w:rsidRPr="00FC4AD0" w:rsidRDefault="00756048" w:rsidP="00C90284">
            <w:pPr>
              <w:pStyle w:val="DefaultStyle"/>
              <w:spacing w:line="240" w:lineRule="auto"/>
              <w:rPr>
                <w:rFonts w:ascii="Century Gothic" w:hAnsi="Century Gothic"/>
                <w:sz w:val="20"/>
              </w:rPr>
            </w:pPr>
          </w:p>
        </w:tc>
        <w:tc>
          <w:tcPr>
            <w:tcW w:w="1520"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4FEA587C" w14:textId="77777777" w:rsidR="00756048" w:rsidRPr="00FC4AD0" w:rsidRDefault="00756048" w:rsidP="00C90284">
            <w:pPr>
              <w:pStyle w:val="DefaultStyle"/>
              <w:spacing w:line="240" w:lineRule="auto"/>
              <w:rPr>
                <w:rFonts w:ascii="Century Gothic" w:hAnsi="Century Gothic"/>
                <w:sz w:val="20"/>
              </w:rPr>
            </w:pPr>
          </w:p>
        </w:tc>
      </w:tr>
    </w:tbl>
    <w:p w14:paraId="0DAAB8B0" w14:textId="77777777" w:rsidR="00DA0F03" w:rsidRPr="00FC4AD0" w:rsidDel="003E7B5D" w:rsidRDefault="00DA0F03" w:rsidP="00C90284">
      <w:pPr>
        <w:pStyle w:val="DefaultStyle"/>
        <w:rPr>
          <w:del w:id="29" w:author="OBENG Sandra" w:date="2019-01-08T11:09:00Z"/>
          <w:rFonts w:ascii="Century Gothic" w:hAnsi="Century Gothic"/>
          <w:sz w:val="18"/>
          <w:szCs w:val="18"/>
        </w:rPr>
      </w:pPr>
    </w:p>
    <w:p w14:paraId="697BE784" w14:textId="77777777" w:rsidR="00D54BA3" w:rsidRDefault="00D54BA3" w:rsidP="005B36B3">
      <w:pPr>
        <w:pStyle w:val="Subtitle"/>
      </w:pPr>
    </w:p>
    <w:p w14:paraId="516D99E7"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74B622C8" w14:textId="77777777" w:rsidR="00923CCC" w:rsidRDefault="00923CCC" w:rsidP="005E4EB4">
      <w:pPr>
        <w:pStyle w:val="DefaultStyle"/>
        <w:tabs>
          <w:tab w:val="right" w:pos="9072"/>
        </w:tabs>
        <w:spacing w:after="120" w:line="276" w:lineRule="auto"/>
        <w:rPr>
          <w:rFonts w:ascii="Century Gothic" w:hAnsi="Century Gothic"/>
          <w:sz w:val="20"/>
        </w:rPr>
      </w:pPr>
    </w:p>
    <w:p w14:paraId="0A615A21"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CB670C" w14:textId="77777777" w:rsidR="00923CCC" w:rsidRDefault="00923CCC" w:rsidP="005E4EB4">
      <w:pPr>
        <w:pStyle w:val="DefaultStyle"/>
        <w:tabs>
          <w:tab w:val="right" w:pos="9072"/>
        </w:tabs>
        <w:spacing w:after="120" w:line="276" w:lineRule="auto"/>
        <w:rPr>
          <w:rFonts w:ascii="Century Gothic" w:hAnsi="Century Gothic"/>
          <w:sz w:val="20"/>
        </w:rPr>
      </w:pPr>
    </w:p>
    <w:p w14:paraId="3D3D2701"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576E62FE" w14:textId="77777777" w:rsidTr="00C90284">
        <w:trPr>
          <w:cantSplit/>
          <w:jc w:val="center"/>
        </w:trPr>
        <w:tc>
          <w:tcPr>
            <w:tcW w:w="4809" w:type="dxa"/>
            <w:tcBorders>
              <w:right w:val="single" w:sz="12" w:space="0" w:color="00000A"/>
            </w:tcBorders>
            <w:shd w:val="clear" w:color="auto" w:fill="FFFFFF"/>
          </w:tcPr>
          <w:p w14:paraId="6E0E1D90"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91131A"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0E96949B" w14:textId="77777777" w:rsidR="0062270F" w:rsidRPr="00FC4AD0" w:rsidRDefault="0062270F" w:rsidP="0062270F">
            <w:pPr>
              <w:pStyle w:val="DefaultStyle"/>
              <w:spacing w:line="276" w:lineRule="auto"/>
              <w:rPr>
                <w:rFonts w:ascii="Century Gothic" w:hAnsi="Century Gothic"/>
                <w:sz w:val="20"/>
              </w:rPr>
            </w:pPr>
          </w:p>
          <w:p w14:paraId="41CFAEB6"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87070ED" w14:textId="77777777" w:rsidTr="00C90284">
        <w:trPr>
          <w:cantSplit/>
          <w:trHeight w:val="332"/>
          <w:jc w:val="center"/>
        </w:trPr>
        <w:tc>
          <w:tcPr>
            <w:tcW w:w="4809" w:type="dxa"/>
            <w:tcBorders>
              <w:right w:val="single" w:sz="12" w:space="0" w:color="00000A"/>
            </w:tcBorders>
            <w:shd w:val="clear" w:color="auto" w:fill="FFFFFF"/>
          </w:tcPr>
          <w:p w14:paraId="40D8932C"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4F92E436" w14:textId="77777777" w:rsidR="0062270F" w:rsidRPr="00FC4AD0" w:rsidRDefault="0062270F" w:rsidP="0062270F">
            <w:pPr>
              <w:pStyle w:val="DefaultStyle"/>
              <w:spacing w:line="276" w:lineRule="auto"/>
              <w:rPr>
                <w:rFonts w:ascii="Century Gothic" w:hAnsi="Century Gothic"/>
                <w:sz w:val="20"/>
              </w:rPr>
            </w:pPr>
          </w:p>
          <w:p w14:paraId="5149D4AA"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46BC55" w14:textId="77777777" w:rsidTr="00C90284">
        <w:trPr>
          <w:cantSplit/>
          <w:trHeight w:val="395"/>
          <w:jc w:val="center"/>
        </w:trPr>
        <w:tc>
          <w:tcPr>
            <w:tcW w:w="4809" w:type="dxa"/>
            <w:tcBorders>
              <w:right w:val="single" w:sz="12" w:space="0" w:color="00000A"/>
            </w:tcBorders>
            <w:shd w:val="clear" w:color="auto" w:fill="FFFFFF"/>
          </w:tcPr>
          <w:p w14:paraId="2CA8EE8B"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67D4180B" w14:textId="77777777" w:rsidR="0062270F" w:rsidRPr="00FC4AD0" w:rsidRDefault="0062270F" w:rsidP="0062270F">
            <w:pPr>
              <w:pStyle w:val="DefaultStyle"/>
              <w:spacing w:line="276" w:lineRule="auto"/>
              <w:jc w:val="right"/>
              <w:rPr>
                <w:rFonts w:ascii="Century Gothic" w:hAnsi="Century Gothic"/>
                <w:sz w:val="20"/>
              </w:rPr>
            </w:pPr>
          </w:p>
          <w:p w14:paraId="4EAB5E1F"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EC9551D" w14:textId="77777777" w:rsidTr="00CD0AAD">
        <w:trPr>
          <w:cantSplit/>
          <w:trHeight w:val="530"/>
          <w:jc w:val="center"/>
        </w:trPr>
        <w:tc>
          <w:tcPr>
            <w:tcW w:w="4809" w:type="dxa"/>
            <w:tcBorders>
              <w:right w:val="single" w:sz="12" w:space="0" w:color="00000A"/>
            </w:tcBorders>
            <w:shd w:val="clear" w:color="auto" w:fill="FFFFFF"/>
          </w:tcPr>
          <w:p w14:paraId="77B3C006" w14:textId="77777777" w:rsidR="0062270F" w:rsidRPr="00FC4AD0" w:rsidRDefault="0062270F" w:rsidP="0062270F">
            <w:pPr>
              <w:pStyle w:val="DefaultStyle"/>
              <w:spacing w:line="276" w:lineRule="auto"/>
              <w:jc w:val="both"/>
              <w:rPr>
                <w:rFonts w:ascii="Century Gothic" w:hAnsi="Century Gothic"/>
                <w:sz w:val="20"/>
              </w:rPr>
            </w:pPr>
          </w:p>
          <w:p w14:paraId="45DA9A65"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6E61E40A" w14:textId="77777777" w:rsidR="0062270F" w:rsidRPr="00FC4AD0" w:rsidRDefault="0062270F" w:rsidP="0062270F">
            <w:pPr>
              <w:pStyle w:val="DefaultStyle"/>
              <w:spacing w:line="276" w:lineRule="auto"/>
              <w:jc w:val="center"/>
              <w:rPr>
                <w:rFonts w:ascii="Century Gothic" w:hAnsi="Century Gothic"/>
                <w:sz w:val="20"/>
              </w:rPr>
            </w:pPr>
          </w:p>
          <w:p w14:paraId="3C763B2F" w14:textId="77777777" w:rsidR="0062270F" w:rsidRPr="00FC4AD0" w:rsidRDefault="0062270F" w:rsidP="0062270F">
            <w:pPr>
              <w:pStyle w:val="DefaultStyle"/>
              <w:spacing w:line="276" w:lineRule="auto"/>
              <w:rPr>
                <w:rFonts w:ascii="Century Gothic" w:hAnsi="Century Gothic"/>
                <w:sz w:val="20"/>
              </w:rPr>
            </w:pPr>
          </w:p>
        </w:tc>
      </w:tr>
    </w:tbl>
    <w:p w14:paraId="2CD3079D"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36D7CFDA"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104DB26B" w14:textId="77777777"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Annex</w:t>
      </w:r>
      <w:r w:rsidR="00FF3BBA">
        <w:rPr>
          <w:rFonts w:ascii="Century Gothic" w:hAnsi="Century Gothic" w:cs="Times New Roman"/>
          <w:b/>
          <w:color w:val="00000A"/>
          <w:sz w:val="20"/>
          <w:szCs w:val="20"/>
          <w:lang w:val="en-GB"/>
        </w:rPr>
        <w:t xml:space="preserve"> located </w:t>
      </w:r>
      <w:r w:rsidR="00F9455D">
        <w:rPr>
          <w:rFonts w:ascii="Century Gothic" w:hAnsi="Century Gothic" w:cs="Times New Roman"/>
          <w:b/>
          <w:color w:val="00000A"/>
          <w:sz w:val="20"/>
          <w:szCs w:val="20"/>
          <w:lang w:val="en-GB"/>
        </w:rPr>
        <w:t>behind</w:t>
      </w:r>
      <w:r w:rsidR="00FF3BBA">
        <w:rPr>
          <w:rFonts w:ascii="Century Gothic" w:hAnsi="Century Gothic" w:cs="Times New Roman"/>
          <w:b/>
          <w:color w:val="00000A"/>
          <w:sz w:val="20"/>
          <w:szCs w:val="20"/>
          <w:lang w:val="en-GB"/>
        </w:rPr>
        <w:t xml:space="preserve"> </w:t>
      </w:r>
      <w:r w:rsidR="00F9455D">
        <w:rPr>
          <w:rFonts w:ascii="Century Gothic" w:hAnsi="Century Gothic" w:cs="Times New Roman"/>
          <w:b/>
          <w:color w:val="00000A"/>
          <w:sz w:val="20"/>
          <w:szCs w:val="20"/>
          <w:lang w:val="en-GB"/>
        </w:rPr>
        <w:t>Alisa Hotel</w:t>
      </w:r>
      <w:r w:rsidR="00C861B8">
        <w:rPr>
          <w:rFonts w:ascii="Century Gothic" w:hAnsi="Century Gothic" w:cs="Times New Roman"/>
          <w:b/>
          <w:color w:val="00000A"/>
          <w:sz w:val="20"/>
          <w:szCs w:val="20"/>
          <w:lang w:val="en-GB"/>
        </w:rPr>
        <w:t xml:space="preserve">, Ridge </w:t>
      </w:r>
      <w:r w:rsidR="00C0352B">
        <w:rPr>
          <w:rFonts w:ascii="Century Gothic" w:hAnsi="Century Gothic" w:cs="Times New Roman"/>
          <w:b/>
          <w:color w:val="00000A"/>
          <w:sz w:val="20"/>
          <w:szCs w:val="20"/>
          <w:lang w:val="en-GB"/>
        </w:rPr>
        <w:t>- Accra</w:t>
      </w:r>
      <w:r w:rsidR="00C861B8">
        <w:rPr>
          <w:rFonts w:ascii="Century Gothic" w:hAnsi="Century Gothic" w:cs="Times New Roman"/>
          <w:b/>
          <w:color w:val="00000A"/>
          <w:sz w:val="20"/>
          <w:szCs w:val="20"/>
          <w:lang w:val="en-GB"/>
        </w:rPr>
        <w:t>.</w:t>
      </w:r>
    </w:p>
    <w:p w14:paraId="0FC26CA5" w14:textId="77777777" w:rsidR="007910E7" w:rsidRPr="00DA0F03" w:rsidRDefault="007910E7" w:rsidP="00DA0F03">
      <w:pPr>
        <w:pStyle w:val="NormalWeb"/>
        <w:spacing w:line="360" w:lineRule="auto"/>
        <w:jc w:val="both"/>
        <w:rPr>
          <w:rFonts w:ascii="Century Gothic" w:hAnsi="Century Gothic"/>
          <w:sz w:val="20"/>
          <w:szCs w:val="20"/>
        </w:rPr>
      </w:pPr>
    </w:p>
    <w:p w14:paraId="30CEAB24"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lastRenderedPageBreak/>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03885C93" w14:textId="77777777" w:rsidR="008A47C9" w:rsidRDefault="008A47C9" w:rsidP="00C51171">
      <w:pPr>
        <w:pStyle w:val="DefaultStyle"/>
        <w:tabs>
          <w:tab w:val="right" w:pos="8789"/>
        </w:tabs>
        <w:spacing w:line="360" w:lineRule="auto"/>
        <w:rPr>
          <w:rFonts w:ascii="Century Gothic" w:hAnsi="Century Gothic"/>
          <w:sz w:val="20"/>
        </w:rPr>
      </w:pPr>
    </w:p>
    <w:p w14:paraId="2154145F"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319E575B"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32623BAC" w14:textId="77777777" w:rsidTr="0062270F">
        <w:trPr>
          <w:cantSplit/>
          <w:jc w:val="center"/>
        </w:trPr>
        <w:tc>
          <w:tcPr>
            <w:tcW w:w="3045" w:type="dxa"/>
            <w:shd w:val="clear" w:color="auto" w:fill="FFFFFF"/>
          </w:tcPr>
          <w:p w14:paraId="228A058B" w14:textId="77777777" w:rsidR="0062270F" w:rsidRPr="00FC4AD0" w:rsidRDefault="0062270F" w:rsidP="00C51171">
            <w:pPr>
              <w:pStyle w:val="DefaultStyle"/>
              <w:tabs>
                <w:tab w:val="right" w:pos="8789"/>
              </w:tabs>
              <w:spacing w:line="360" w:lineRule="auto"/>
              <w:rPr>
                <w:rFonts w:ascii="Century Gothic" w:hAnsi="Century Gothic"/>
                <w:sz w:val="20"/>
              </w:rPr>
            </w:pPr>
          </w:p>
          <w:p w14:paraId="240363E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311CC740"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3814A16A" w14:textId="77777777" w:rsidR="0062270F" w:rsidRPr="00FC4AD0" w:rsidRDefault="0062270F" w:rsidP="00C51171">
            <w:pPr>
              <w:pStyle w:val="DefaultStyle"/>
              <w:tabs>
                <w:tab w:val="right" w:pos="8789"/>
              </w:tabs>
              <w:spacing w:line="360" w:lineRule="auto"/>
              <w:rPr>
                <w:rFonts w:ascii="Century Gothic" w:hAnsi="Century Gothic"/>
                <w:sz w:val="20"/>
              </w:rPr>
            </w:pPr>
          </w:p>
          <w:p w14:paraId="0A813E12"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B36F4DC"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265C57DE" w14:textId="77777777" w:rsidR="0062270F" w:rsidRPr="00FC4AD0" w:rsidRDefault="0062270F" w:rsidP="00C51171">
            <w:pPr>
              <w:pStyle w:val="DefaultStyle"/>
              <w:tabs>
                <w:tab w:val="right" w:pos="8789"/>
              </w:tabs>
              <w:spacing w:line="360" w:lineRule="auto"/>
              <w:rPr>
                <w:rFonts w:ascii="Century Gothic" w:hAnsi="Century Gothic"/>
                <w:sz w:val="20"/>
              </w:rPr>
            </w:pPr>
          </w:p>
          <w:p w14:paraId="3FA39F1D"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31BEF9C"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61C3DF81"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7D97FDDD" w14:textId="77777777" w:rsidR="00A96528" w:rsidRPr="00FC4AD0" w:rsidRDefault="00A96528">
      <w:pPr>
        <w:pStyle w:val="DefaultStyle"/>
        <w:spacing w:line="276" w:lineRule="auto"/>
        <w:jc w:val="both"/>
        <w:rPr>
          <w:rFonts w:ascii="Century Gothic" w:hAnsi="Century Gothic"/>
          <w:sz w:val="20"/>
        </w:rPr>
      </w:pPr>
    </w:p>
    <w:p w14:paraId="4AF2F2F5"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655F7B97"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1B1540DA"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19659B60"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6A0683D8"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16FCEABC"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FC5EC09"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66FD08E2"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144AAA6F"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F79201F"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30" w:name="__UnoMark__2709_2135027740"/>
      <w:bookmarkStart w:id="31" w:name="__UnoMark__1070_1933893160"/>
      <w:bookmarkEnd w:id="30"/>
      <w:bookmarkEnd w:id="31"/>
    </w:p>
    <w:p w14:paraId="34D1F6CA" w14:textId="77777777" w:rsidR="00923CCC" w:rsidRDefault="00923CCC">
      <w:pPr>
        <w:pStyle w:val="DefaultStyle"/>
        <w:spacing w:line="276" w:lineRule="auto"/>
        <w:jc w:val="right"/>
        <w:rPr>
          <w:rFonts w:ascii="Century Gothic" w:hAnsi="Century Gothic"/>
          <w:b/>
          <w:sz w:val="20"/>
        </w:rPr>
      </w:pPr>
    </w:p>
    <w:p w14:paraId="75F57FB1" w14:textId="77777777" w:rsidR="00923CCC" w:rsidRDefault="00923CCC">
      <w:pPr>
        <w:pStyle w:val="DefaultStyle"/>
        <w:spacing w:line="276" w:lineRule="auto"/>
        <w:jc w:val="right"/>
        <w:rPr>
          <w:rFonts w:ascii="Century Gothic" w:hAnsi="Century Gothic"/>
          <w:b/>
          <w:sz w:val="20"/>
        </w:rPr>
      </w:pPr>
    </w:p>
    <w:p w14:paraId="6630A11C"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72A19A17" w14:textId="77777777" w:rsidR="00A96528" w:rsidRPr="00FC4AD0" w:rsidRDefault="00A96528">
      <w:pPr>
        <w:pStyle w:val="DefaultStyle"/>
        <w:spacing w:line="276" w:lineRule="auto"/>
        <w:rPr>
          <w:rFonts w:ascii="Century Gothic" w:hAnsi="Century Gothic"/>
          <w:sz w:val="20"/>
        </w:rPr>
      </w:pPr>
    </w:p>
    <w:p w14:paraId="3CA16C47" w14:textId="77777777" w:rsidR="00784176" w:rsidRDefault="00784176">
      <w:pPr>
        <w:pStyle w:val="DefaultStyle"/>
        <w:spacing w:line="276" w:lineRule="auto"/>
        <w:rPr>
          <w:ins w:id="32" w:author="YAKUBU-GUMERY Yussif" w:date="2016-06-02T10:29:00Z"/>
          <w:rFonts w:ascii="Century Gothic" w:hAnsi="Century Gothic"/>
          <w:sz w:val="20"/>
        </w:rPr>
      </w:pPr>
    </w:p>
    <w:p w14:paraId="17C3A674" w14:textId="77777777" w:rsidR="003138DD" w:rsidRDefault="003138DD">
      <w:pPr>
        <w:pStyle w:val="DefaultStyle"/>
        <w:spacing w:line="276" w:lineRule="auto"/>
        <w:rPr>
          <w:ins w:id="33" w:author="YAKUBU-GUMERY Yussif" w:date="2016-06-02T10:29:00Z"/>
          <w:rFonts w:ascii="Century Gothic" w:hAnsi="Century Gothic"/>
          <w:sz w:val="20"/>
        </w:rPr>
      </w:pPr>
    </w:p>
    <w:p w14:paraId="47D56EA1" w14:textId="77777777" w:rsidR="003138DD" w:rsidRDefault="003138DD">
      <w:pPr>
        <w:pStyle w:val="DefaultStyle"/>
        <w:spacing w:line="276" w:lineRule="auto"/>
        <w:rPr>
          <w:ins w:id="34" w:author="YAKUBU-GUMERY Yussif" w:date="2016-06-02T10:29:00Z"/>
          <w:rFonts w:ascii="Century Gothic" w:hAnsi="Century Gothic"/>
          <w:sz w:val="20"/>
        </w:rPr>
      </w:pPr>
    </w:p>
    <w:p w14:paraId="6202030F" w14:textId="77777777" w:rsidR="003138DD" w:rsidRPr="00FC4AD0" w:rsidRDefault="003138DD">
      <w:pPr>
        <w:pStyle w:val="DefaultStyle"/>
        <w:spacing w:line="276" w:lineRule="auto"/>
        <w:rPr>
          <w:rFonts w:ascii="Century Gothic" w:hAnsi="Century Gothic"/>
          <w:sz w:val="20"/>
        </w:rPr>
      </w:pPr>
    </w:p>
    <w:p w14:paraId="023C37DC"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5B37AB7E" w14:textId="77777777" w:rsidR="00A96528" w:rsidRPr="00FC4AD0" w:rsidRDefault="00A96528">
      <w:pPr>
        <w:pStyle w:val="DefaultStyle"/>
        <w:spacing w:line="276" w:lineRule="auto"/>
        <w:rPr>
          <w:rFonts w:ascii="Century Gothic" w:hAnsi="Century Gothic"/>
          <w:sz w:val="20"/>
        </w:rPr>
      </w:pPr>
    </w:p>
    <w:p w14:paraId="01BADFF0" w14:textId="77777777" w:rsidR="00A96528" w:rsidRPr="00FC4AD0" w:rsidRDefault="00F9455D" w:rsidP="005D79B3">
      <w:pPr>
        <w:pStyle w:val="DefaultStyle"/>
        <w:spacing w:line="276" w:lineRule="auto"/>
        <w:jc w:val="center"/>
        <w:rPr>
          <w:rFonts w:ascii="Century Gothic" w:hAnsi="Century Gothic"/>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295A91">
        <w:rPr>
          <w:rFonts w:ascii="Century Gothic" w:hAnsi="Century Gothic"/>
          <w:b/>
          <w:sz w:val="20"/>
        </w:rPr>
        <w:t>EGH/ BNK/ RFQ /JAN/2019 000</w:t>
      </w:r>
      <w:ins w:id="35" w:author="AMISSAH Genevieve" w:date="2019-01-10T11:26:00Z">
        <w:r w:rsidR="0032088C">
          <w:rPr>
            <w:rFonts w:ascii="Century Gothic" w:hAnsi="Century Gothic"/>
            <w:b/>
            <w:sz w:val="20"/>
          </w:rPr>
          <w:t>36</w:t>
        </w:r>
      </w:ins>
      <w:del w:id="36" w:author="AMISSAH Genevieve" w:date="2019-01-10T11:26:00Z">
        <w:r w:rsidR="00B01808" w:rsidDel="00B054DC">
          <w:rPr>
            <w:rFonts w:ascii="Century Gothic" w:hAnsi="Century Gothic"/>
            <w:b/>
            <w:sz w:val="20"/>
          </w:rPr>
          <w:delText>2</w:delText>
        </w:r>
      </w:del>
      <w:del w:id="37" w:author="AMISSAH Genevieve" w:date="2019-01-10T10:51:00Z">
        <w:r w:rsidR="00B01808" w:rsidDel="00CC13A4">
          <w:rPr>
            <w:rFonts w:ascii="Century Gothic" w:hAnsi="Century Gothic"/>
            <w:b/>
            <w:sz w:val="20"/>
          </w:rPr>
          <w:delText>0</w:delText>
        </w:r>
      </w:del>
    </w:p>
    <w:p w14:paraId="792DB886" w14:textId="77777777" w:rsidR="00A96528" w:rsidRPr="00FC4AD0" w:rsidRDefault="00A96528">
      <w:pPr>
        <w:pStyle w:val="DefaultStyle"/>
        <w:spacing w:line="276" w:lineRule="auto"/>
        <w:jc w:val="center"/>
        <w:rPr>
          <w:rFonts w:ascii="Century Gothic" w:hAnsi="Century Gothic"/>
          <w:sz w:val="20"/>
        </w:rPr>
      </w:pPr>
    </w:p>
    <w:p w14:paraId="6A0CF1AD"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DA07A81" w14:textId="77777777" w:rsidR="00A96528" w:rsidRPr="00FC4AD0" w:rsidRDefault="00A96528">
      <w:pPr>
        <w:pStyle w:val="DefaultStyle"/>
        <w:spacing w:line="276" w:lineRule="auto"/>
        <w:jc w:val="both"/>
        <w:rPr>
          <w:rFonts w:ascii="Century Gothic" w:hAnsi="Century Gothic"/>
          <w:sz w:val="20"/>
        </w:rPr>
      </w:pPr>
    </w:p>
    <w:p w14:paraId="6088559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949756C" w14:textId="77777777" w:rsidR="00A96528" w:rsidRPr="00FC4AD0" w:rsidRDefault="00A758F0" w:rsidP="00A758F0">
      <w:pPr>
        <w:pStyle w:val="DefaultStyle"/>
        <w:tabs>
          <w:tab w:val="left" w:pos="3030"/>
        </w:tabs>
        <w:spacing w:line="276" w:lineRule="auto"/>
        <w:jc w:val="both"/>
        <w:rPr>
          <w:rFonts w:ascii="Century Gothic" w:hAnsi="Century Gothic"/>
          <w:sz w:val="20"/>
        </w:rPr>
      </w:pPr>
      <w:ins w:id="38" w:author="OBENG Sandra" w:date="2017-02-15T10:30:00Z">
        <w:r>
          <w:rPr>
            <w:rFonts w:ascii="Century Gothic" w:hAnsi="Century Gothic"/>
            <w:sz w:val="20"/>
          </w:rPr>
          <w:tab/>
        </w:r>
      </w:ins>
    </w:p>
    <w:p w14:paraId="422AA71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79583A86" w14:textId="77777777" w:rsidR="00A96528" w:rsidRPr="00FC4AD0" w:rsidRDefault="00A96528">
      <w:pPr>
        <w:pStyle w:val="DefaultStyle"/>
        <w:spacing w:line="276" w:lineRule="auto"/>
        <w:jc w:val="both"/>
        <w:rPr>
          <w:rFonts w:ascii="Century Gothic" w:hAnsi="Century Gothic"/>
          <w:sz w:val="20"/>
        </w:rPr>
      </w:pPr>
    </w:p>
    <w:p w14:paraId="48CA107A"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0AE70472" w14:textId="77777777" w:rsidR="00B1127C" w:rsidRDefault="00B1127C">
      <w:pPr>
        <w:pStyle w:val="DefaultStyle"/>
        <w:spacing w:line="276" w:lineRule="auto"/>
        <w:jc w:val="both"/>
        <w:rPr>
          <w:rFonts w:ascii="Century Gothic" w:hAnsi="Century Gothic"/>
          <w:sz w:val="20"/>
        </w:rPr>
      </w:pPr>
    </w:p>
    <w:p w14:paraId="5BA2410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lastRenderedPageBreak/>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7AA4E162" w14:textId="77777777" w:rsidR="00A96528" w:rsidRPr="00FC4AD0" w:rsidRDefault="00A96528">
      <w:pPr>
        <w:pStyle w:val="DefaultStyle"/>
        <w:spacing w:line="276" w:lineRule="auto"/>
        <w:jc w:val="both"/>
        <w:rPr>
          <w:rFonts w:ascii="Century Gothic" w:hAnsi="Century Gothic"/>
          <w:sz w:val="20"/>
        </w:rPr>
      </w:pPr>
    </w:p>
    <w:p w14:paraId="22676FE1"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753BC734" w14:textId="77777777" w:rsidR="00A96528" w:rsidRPr="00FC4AD0" w:rsidRDefault="00A96528">
      <w:pPr>
        <w:pStyle w:val="DefaultStyle"/>
        <w:spacing w:line="276" w:lineRule="auto"/>
        <w:jc w:val="both"/>
        <w:rPr>
          <w:rFonts w:ascii="Century Gothic" w:hAnsi="Century Gothic"/>
          <w:sz w:val="20"/>
        </w:rPr>
      </w:pPr>
    </w:p>
    <w:p w14:paraId="1156062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2C362417" w14:textId="77777777" w:rsidR="00A96528" w:rsidRPr="00FC4AD0" w:rsidRDefault="00A96528">
      <w:pPr>
        <w:pStyle w:val="DefaultStyle"/>
        <w:spacing w:line="276" w:lineRule="auto"/>
        <w:jc w:val="both"/>
        <w:rPr>
          <w:rFonts w:ascii="Century Gothic" w:hAnsi="Century Gothic"/>
          <w:sz w:val="20"/>
        </w:rPr>
      </w:pPr>
    </w:p>
    <w:p w14:paraId="341342C0"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1F482A9" w14:textId="77777777" w:rsidR="00A96528" w:rsidRPr="00FC4AD0" w:rsidRDefault="00A96528">
      <w:pPr>
        <w:pStyle w:val="DefaultStyle"/>
        <w:spacing w:line="276" w:lineRule="auto"/>
        <w:jc w:val="both"/>
        <w:rPr>
          <w:rFonts w:ascii="Century Gothic" w:hAnsi="Century Gothic"/>
          <w:sz w:val="20"/>
        </w:rPr>
      </w:pPr>
    </w:p>
    <w:p w14:paraId="7C456F19"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0EC40CE5" w14:textId="77777777" w:rsidR="009C7A1D" w:rsidRPr="00FC4AD0" w:rsidRDefault="009C7A1D">
      <w:pPr>
        <w:pStyle w:val="DefaultStyle"/>
        <w:spacing w:line="276" w:lineRule="auto"/>
        <w:jc w:val="both"/>
        <w:rPr>
          <w:rFonts w:ascii="Century Gothic" w:hAnsi="Century Gothic"/>
          <w:sz w:val="20"/>
        </w:rPr>
      </w:pPr>
    </w:p>
    <w:p w14:paraId="122F5595" w14:textId="77777777" w:rsidR="009C7A1D" w:rsidRPr="00FC4AD0" w:rsidRDefault="009C7A1D">
      <w:pPr>
        <w:pStyle w:val="DefaultStyle"/>
        <w:spacing w:line="276" w:lineRule="auto"/>
        <w:jc w:val="both"/>
        <w:rPr>
          <w:rFonts w:ascii="Century Gothic" w:hAnsi="Century Gothic"/>
          <w:sz w:val="20"/>
        </w:rPr>
      </w:pPr>
    </w:p>
    <w:p w14:paraId="3CF2E4EF" w14:textId="77777777" w:rsidR="009C7A1D" w:rsidRPr="00FC4AD0" w:rsidRDefault="009C7A1D">
      <w:pPr>
        <w:pStyle w:val="DefaultStyle"/>
        <w:spacing w:line="276" w:lineRule="auto"/>
        <w:jc w:val="both"/>
        <w:rPr>
          <w:rFonts w:ascii="Century Gothic" w:hAnsi="Century Gothic"/>
          <w:sz w:val="20"/>
        </w:rPr>
      </w:pPr>
    </w:p>
    <w:p w14:paraId="4D457A51" w14:textId="77777777" w:rsidR="009C7A1D" w:rsidRPr="00FC4AD0" w:rsidRDefault="009C7A1D">
      <w:pPr>
        <w:pStyle w:val="DefaultStyle"/>
        <w:spacing w:line="276" w:lineRule="auto"/>
        <w:jc w:val="both"/>
        <w:rPr>
          <w:rFonts w:ascii="Century Gothic" w:hAnsi="Century Gothic"/>
          <w:sz w:val="20"/>
        </w:rPr>
      </w:pPr>
    </w:p>
    <w:p w14:paraId="7D7258ED" w14:textId="77777777" w:rsidR="009C7A1D" w:rsidRPr="00FC4AD0" w:rsidRDefault="009C7A1D">
      <w:pPr>
        <w:pStyle w:val="DefaultStyle"/>
        <w:spacing w:line="276" w:lineRule="auto"/>
        <w:jc w:val="both"/>
        <w:rPr>
          <w:rFonts w:ascii="Century Gothic" w:hAnsi="Century Gothic"/>
          <w:sz w:val="20"/>
        </w:rPr>
      </w:pPr>
    </w:p>
    <w:p w14:paraId="26CA84B2" w14:textId="77777777" w:rsidR="009C7A1D" w:rsidRPr="00FC4AD0" w:rsidRDefault="009C7A1D">
      <w:pPr>
        <w:pStyle w:val="DefaultStyle"/>
        <w:spacing w:line="276" w:lineRule="auto"/>
        <w:jc w:val="both"/>
        <w:rPr>
          <w:rFonts w:ascii="Century Gothic" w:hAnsi="Century Gothic"/>
          <w:sz w:val="20"/>
        </w:rPr>
      </w:pPr>
    </w:p>
    <w:p w14:paraId="4251593C" w14:textId="77777777" w:rsidR="009C7A1D" w:rsidRPr="00FC4AD0" w:rsidRDefault="009C7A1D">
      <w:pPr>
        <w:pStyle w:val="DefaultStyle"/>
        <w:spacing w:line="276" w:lineRule="auto"/>
        <w:jc w:val="both"/>
        <w:rPr>
          <w:rFonts w:ascii="Century Gothic" w:hAnsi="Century Gothic"/>
          <w:sz w:val="20"/>
        </w:rPr>
      </w:pPr>
    </w:p>
    <w:p w14:paraId="45D931F5" w14:textId="77777777" w:rsidR="009C7A1D" w:rsidRPr="00A7692C" w:rsidRDefault="009C7A1D">
      <w:pPr>
        <w:pStyle w:val="DefaultStyle"/>
        <w:spacing w:line="276" w:lineRule="auto"/>
        <w:jc w:val="both"/>
        <w:rPr>
          <w:rFonts w:ascii="Century Gothic" w:hAnsi="Century Gothic"/>
          <w:i/>
          <w:sz w:val="20"/>
        </w:rPr>
      </w:pPr>
    </w:p>
    <w:p w14:paraId="385E51B5" w14:textId="77777777" w:rsidR="009C7A1D" w:rsidRPr="00FC4AD0" w:rsidRDefault="009C7A1D">
      <w:pPr>
        <w:pStyle w:val="DefaultStyle"/>
        <w:spacing w:line="276" w:lineRule="auto"/>
        <w:jc w:val="both"/>
        <w:rPr>
          <w:rFonts w:ascii="Century Gothic" w:hAnsi="Century Gothic"/>
          <w:sz w:val="20"/>
        </w:rPr>
      </w:pPr>
    </w:p>
    <w:p w14:paraId="15714E18"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01951" w14:textId="77777777" w:rsidR="00924AEE" w:rsidRDefault="00924AEE" w:rsidP="009B2008">
      <w:pPr>
        <w:spacing w:after="0" w:line="240" w:lineRule="auto"/>
      </w:pPr>
      <w:r>
        <w:separator/>
      </w:r>
    </w:p>
  </w:endnote>
  <w:endnote w:type="continuationSeparator" w:id="0">
    <w:p w14:paraId="5DE09E05" w14:textId="77777777" w:rsidR="00924AEE" w:rsidRDefault="00924AEE"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602D7D6F" w14:textId="77777777"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Quo</w:t>
        </w:r>
        <w:r>
          <w:rPr>
            <w:rFonts w:ascii="Century Gothic" w:hAnsi="Century Gothic"/>
            <w:sz w:val="18"/>
            <w:szCs w:val="18"/>
          </w:rPr>
          <w:t>tation</w:t>
        </w:r>
        <w:r w:rsidRPr="00490687">
          <w:rPr>
            <w:rFonts w:ascii="Century Gothic" w:hAnsi="Century Gothic"/>
            <w:b/>
            <w:sz w:val="20"/>
          </w:rPr>
          <w:t xml:space="preserve"> </w:t>
        </w:r>
        <w:r w:rsidR="00295A91">
          <w:rPr>
            <w:rFonts w:ascii="Century Gothic" w:hAnsi="Century Gothic"/>
            <w:b/>
            <w:sz w:val="20"/>
          </w:rPr>
          <w:t>EGH/ BNK/ RFQ / JAN/2019 000</w:t>
        </w:r>
        <w:ins w:id="39" w:author="AMISSAH Genevieve" w:date="2019-01-10T10:52:00Z">
          <w:r w:rsidR="0032088C">
            <w:rPr>
              <w:rFonts w:ascii="Century Gothic" w:hAnsi="Century Gothic"/>
              <w:b/>
              <w:sz w:val="20"/>
            </w:rPr>
            <w:t>36</w:t>
          </w:r>
        </w:ins>
        <w:del w:id="40" w:author="AMISSAH Genevieve" w:date="2019-01-10T10:52:00Z">
          <w:r w:rsidR="00055B00" w:rsidDel="00CC13A4">
            <w:rPr>
              <w:rFonts w:ascii="Century Gothic" w:hAnsi="Century Gothic"/>
              <w:b/>
              <w:sz w:val="20"/>
            </w:rPr>
            <w:delText>1</w:delText>
          </w:r>
          <w:r w:rsidR="00397D24" w:rsidDel="00CC13A4">
            <w:rPr>
              <w:rFonts w:ascii="Century Gothic" w:hAnsi="Century Gothic"/>
              <w:b/>
              <w:sz w:val="20"/>
            </w:rPr>
            <w:delText>9</w:delText>
          </w:r>
        </w:del>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4C31F62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DB12E" w14:textId="77777777" w:rsidR="00924AEE" w:rsidRDefault="00924AEE" w:rsidP="009B2008">
      <w:pPr>
        <w:spacing w:after="0" w:line="240" w:lineRule="auto"/>
      </w:pPr>
      <w:r>
        <w:separator/>
      </w:r>
    </w:p>
  </w:footnote>
  <w:footnote w:type="continuationSeparator" w:id="0">
    <w:p w14:paraId="52588A43" w14:textId="77777777" w:rsidR="00924AEE" w:rsidRDefault="00924AEE" w:rsidP="009B200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ISSAH Genevieve">
    <w15:presenceInfo w15:providerId="AD" w15:userId="S-1-5-21-10295564-4236147337-3873135586-28183"/>
  </w15:person>
  <w15:person w15:author="OBENG Sandra">
    <w15:presenceInfo w15:providerId="AD" w15:userId="S-1-5-21-10295564-4236147337-3873135586-1647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55B00"/>
    <w:rsid w:val="00072F71"/>
    <w:rsid w:val="00086E9C"/>
    <w:rsid w:val="00090F0F"/>
    <w:rsid w:val="000A7EDD"/>
    <w:rsid w:val="000B5886"/>
    <w:rsid w:val="000C37A1"/>
    <w:rsid w:val="000D2157"/>
    <w:rsid w:val="00157F26"/>
    <w:rsid w:val="00174831"/>
    <w:rsid w:val="001B54F5"/>
    <w:rsid w:val="001E32C7"/>
    <w:rsid w:val="001E3D80"/>
    <w:rsid w:val="001E67E7"/>
    <w:rsid w:val="001E748B"/>
    <w:rsid w:val="00226BF2"/>
    <w:rsid w:val="00233BC7"/>
    <w:rsid w:val="00260E70"/>
    <w:rsid w:val="00295A91"/>
    <w:rsid w:val="002B67A1"/>
    <w:rsid w:val="002B6F55"/>
    <w:rsid w:val="002D7BD9"/>
    <w:rsid w:val="002E57D1"/>
    <w:rsid w:val="002E6B7A"/>
    <w:rsid w:val="002F18EB"/>
    <w:rsid w:val="002F2D6C"/>
    <w:rsid w:val="002F3BD7"/>
    <w:rsid w:val="00305411"/>
    <w:rsid w:val="003111F1"/>
    <w:rsid w:val="003138DD"/>
    <w:rsid w:val="0032088C"/>
    <w:rsid w:val="003249CD"/>
    <w:rsid w:val="00336779"/>
    <w:rsid w:val="00337DE0"/>
    <w:rsid w:val="00346CB0"/>
    <w:rsid w:val="00365B21"/>
    <w:rsid w:val="003859BC"/>
    <w:rsid w:val="00394DB0"/>
    <w:rsid w:val="00397D24"/>
    <w:rsid w:val="003A771F"/>
    <w:rsid w:val="003A7966"/>
    <w:rsid w:val="003E31D4"/>
    <w:rsid w:val="003E7B5D"/>
    <w:rsid w:val="00400609"/>
    <w:rsid w:val="00403BC6"/>
    <w:rsid w:val="00427703"/>
    <w:rsid w:val="00432A7B"/>
    <w:rsid w:val="00435A2C"/>
    <w:rsid w:val="00451BF3"/>
    <w:rsid w:val="004578A8"/>
    <w:rsid w:val="0046058D"/>
    <w:rsid w:val="00464DCE"/>
    <w:rsid w:val="00472FB3"/>
    <w:rsid w:val="00490687"/>
    <w:rsid w:val="0049273E"/>
    <w:rsid w:val="004C48EC"/>
    <w:rsid w:val="004C4BCD"/>
    <w:rsid w:val="004D6BDC"/>
    <w:rsid w:val="004D707E"/>
    <w:rsid w:val="004E323E"/>
    <w:rsid w:val="004F33A1"/>
    <w:rsid w:val="004F4584"/>
    <w:rsid w:val="00507B7D"/>
    <w:rsid w:val="005157D3"/>
    <w:rsid w:val="00516BB5"/>
    <w:rsid w:val="005214BE"/>
    <w:rsid w:val="00566C77"/>
    <w:rsid w:val="005822B6"/>
    <w:rsid w:val="005831D3"/>
    <w:rsid w:val="005B36B3"/>
    <w:rsid w:val="005C7CD5"/>
    <w:rsid w:val="005D79B3"/>
    <w:rsid w:val="005E0945"/>
    <w:rsid w:val="005E4EB4"/>
    <w:rsid w:val="006141F3"/>
    <w:rsid w:val="0061617A"/>
    <w:rsid w:val="0062270F"/>
    <w:rsid w:val="00630DE3"/>
    <w:rsid w:val="006414FA"/>
    <w:rsid w:val="00644F6F"/>
    <w:rsid w:val="006806E5"/>
    <w:rsid w:val="00683E18"/>
    <w:rsid w:val="006A0EBA"/>
    <w:rsid w:val="006D759D"/>
    <w:rsid w:val="006E05D6"/>
    <w:rsid w:val="006F1FBA"/>
    <w:rsid w:val="00712A1F"/>
    <w:rsid w:val="007151CB"/>
    <w:rsid w:val="007403F6"/>
    <w:rsid w:val="00756048"/>
    <w:rsid w:val="00784176"/>
    <w:rsid w:val="007863C3"/>
    <w:rsid w:val="007910E7"/>
    <w:rsid w:val="007B3C0E"/>
    <w:rsid w:val="007C0B7F"/>
    <w:rsid w:val="007E27B3"/>
    <w:rsid w:val="007F7DA9"/>
    <w:rsid w:val="00806C83"/>
    <w:rsid w:val="00813687"/>
    <w:rsid w:val="0083197F"/>
    <w:rsid w:val="00833E03"/>
    <w:rsid w:val="0085473D"/>
    <w:rsid w:val="00860FC5"/>
    <w:rsid w:val="008669C5"/>
    <w:rsid w:val="008701CC"/>
    <w:rsid w:val="008736F1"/>
    <w:rsid w:val="008A47C9"/>
    <w:rsid w:val="008B7132"/>
    <w:rsid w:val="008D4B9E"/>
    <w:rsid w:val="008E6D74"/>
    <w:rsid w:val="0092158C"/>
    <w:rsid w:val="00923CCC"/>
    <w:rsid w:val="00924AEE"/>
    <w:rsid w:val="009522F0"/>
    <w:rsid w:val="00971234"/>
    <w:rsid w:val="00984036"/>
    <w:rsid w:val="00993DFB"/>
    <w:rsid w:val="00994698"/>
    <w:rsid w:val="009B2008"/>
    <w:rsid w:val="009B67B3"/>
    <w:rsid w:val="009C7A1D"/>
    <w:rsid w:val="009E71FF"/>
    <w:rsid w:val="009E7565"/>
    <w:rsid w:val="009F5A19"/>
    <w:rsid w:val="00A13971"/>
    <w:rsid w:val="00A13E2A"/>
    <w:rsid w:val="00A23B9D"/>
    <w:rsid w:val="00A545C6"/>
    <w:rsid w:val="00A56DC1"/>
    <w:rsid w:val="00A67B5A"/>
    <w:rsid w:val="00A758F0"/>
    <w:rsid w:val="00A760CD"/>
    <w:rsid w:val="00A7692C"/>
    <w:rsid w:val="00A82BA1"/>
    <w:rsid w:val="00A8645A"/>
    <w:rsid w:val="00A96528"/>
    <w:rsid w:val="00AA4A73"/>
    <w:rsid w:val="00AC2961"/>
    <w:rsid w:val="00AC4002"/>
    <w:rsid w:val="00AD0128"/>
    <w:rsid w:val="00AD4CB9"/>
    <w:rsid w:val="00AF7118"/>
    <w:rsid w:val="00B01808"/>
    <w:rsid w:val="00B054DC"/>
    <w:rsid w:val="00B102DC"/>
    <w:rsid w:val="00B1127C"/>
    <w:rsid w:val="00B447EC"/>
    <w:rsid w:val="00B72AC2"/>
    <w:rsid w:val="00B73D22"/>
    <w:rsid w:val="00BC0B01"/>
    <w:rsid w:val="00BC330A"/>
    <w:rsid w:val="00BD478D"/>
    <w:rsid w:val="00BE5161"/>
    <w:rsid w:val="00C0352B"/>
    <w:rsid w:val="00C2492F"/>
    <w:rsid w:val="00C36A56"/>
    <w:rsid w:val="00C46AE9"/>
    <w:rsid w:val="00C47D58"/>
    <w:rsid w:val="00C51171"/>
    <w:rsid w:val="00C75A95"/>
    <w:rsid w:val="00C861B8"/>
    <w:rsid w:val="00C90284"/>
    <w:rsid w:val="00CB133C"/>
    <w:rsid w:val="00CC13A4"/>
    <w:rsid w:val="00CD0AAD"/>
    <w:rsid w:val="00CD3430"/>
    <w:rsid w:val="00CD6281"/>
    <w:rsid w:val="00CF2DE9"/>
    <w:rsid w:val="00CF55D3"/>
    <w:rsid w:val="00D036E7"/>
    <w:rsid w:val="00D07CF3"/>
    <w:rsid w:val="00D14F31"/>
    <w:rsid w:val="00D54BA3"/>
    <w:rsid w:val="00D61E18"/>
    <w:rsid w:val="00D82EF6"/>
    <w:rsid w:val="00D8688C"/>
    <w:rsid w:val="00D90191"/>
    <w:rsid w:val="00D94BBE"/>
    <w:rsid w:val="00D94DCE"/>
    <w:rsid w:val="00DA0F03"/>
    <w:rsid w:val="00DA334F"/>
    <w:rsid w:val="00DC4FA8"/>
    <w:rsid w:val="00DD5D10"/>
    <w:rsid w:val="00E03E60"/>
    <w:rsid w:val="00E06BF0"/>
    <w:rsid w:val="00E11DBB"/>
    <w:rsid w:val="00E142BD"/>
    <w:rsid w:val="00E306EB"/>
    <w:rsid w:val="00E462B2"/>
    <w:rsid w:val="00E505E1"/>
    <w:rsid w:val="00E51802"/>
    <w:rsid w:val="00E52BDC"/>
    <w:rsid w:val="00E57B0E"/>
    <w:rsid w:val="00E658C7"/>
    <w:rsid w:val="00E65A63"/>
    <w:rsid w:val="00E712DB"/>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E34FE"/>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32344BF"/>
  <w15:docId w15:val="{6CE799A7-0687-4D5D-B343-C0332B94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 w:type="paragraph" w:styleId="Subtitle">
    <w:name w:val="Subtitle"/>
    <w:basedOn w:val="Normal"/>
    <w:next w:val="Normal"/>
    <w:link w:val="SubtitleChar"/>
    <w:uiPriority w:val="11"/>
    <w:qFormat/>
    <w:rsid w:val="00C75A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5A95"/>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643865">
      <w:bodyDiv w:val="1"/>
      <w:marLeft w:val="0"/>
      <w:marRight w:val="0"/>
      <w:marTop w:val="0"/>
      <w:marBottom w:val="0"/>
      <w:divBdr>
        <w:top w:val="none" w:sz="0" w:space="0" w:color="auto"/>
        <w:left w:val="none" w:sz="0" w:space="0" w:color="auto"/>
        <w:bottom w:val="none" w:sz="0" w:space="0" w:color="auto"/>
        <w:right w:val="none" w:sz="0" w:space="0" w:color="auto"/>
      </w:divBdr>
    </w:div>
    <w:div w:id="591429610">
      <w:bodyDiv w:val="1"/>
      <w:marLeft w:val="0"/>
      <w:marRight w:val="0"/>
      <w:marTop w:val="0"/>
      <w:marBottom w:val="0"/>
      <w:divBdr>
        <w:top w:val="none" w:sz="0" w:space="0" w:color="auto"/>
        <w:left w:val="none" w:sz="0" w:space="0" w:color="auto"/>
        <w:bottom w:val="none" w:sz="0" w:space="0" w:color="auto"/>
        <w:right w:val="none" w:sz="0" w:space="0" w:color="auto"/>
      </w:divBdr>
    </w:div>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 w:id="1147168120">
      <w:bodyDiv w:val="1"/>
      <w:marLeft w:val="0"/>
      <w:marRight w:val="0"/>
      <w:marTop w:val="0"/>
      <w:marBottom w:val="0"/>
      <w:divBdr>
        <w:top w:val="none" w:sz="0" w:space="0" w:color="auto"/>
        <w:left w:val="none" w:sz="0" w:space="0" w:color="auto"/>
        <w:bottom w:val="none" w:sz="0" w:space="0" w:color="auto"/>
        <w:right w:val="none" w:sz="0" w:space="0" w:color="auto"/>
      </w:divBdr>
    </w:div>
    <w:div w:id="2032103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sante-boateng@ecobank.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450B5-6A78-4150-B494-48DE11963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848</Words>
  <Characters>4836</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William Mensah</cp:lastModifiedBy>
  <cp:revision>2</cp:revision>
  <cp:lastPrinted>2016-06-10T10:18:00Z</cp:lastPrinted>
  <dcterms:created xsi:type="dcterms:W3CDTF">2019-01-11T13:30:00Z</dcterms:created>
  <dcterms:modified xsi:type="dcterms:W3CDTF">2019-01-11T13:30:00Z</dcterms:modified>
</cp:coreProperties>
</file>