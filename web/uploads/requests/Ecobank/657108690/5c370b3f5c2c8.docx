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295A91">
        <w:rPr>
          <w:rFonts w:ascii="Century Gothic" w:hAnsi="Century Gothic"/>
          <w:b/>
          <w:sz w:val="20"/>
        </w:rPr>
        <w:t>0</w:t>
      </w:r>
      <w:r w:rsidR="007E27B3">
        <w:rPr>
          <w:rFonts w:ascii="Century Gothic" w:hAnsi="Century Gothic"/>
          <w:b/>
          <w:sz w:val="20"/>
        </w:rPr>
        <w:t>2</w:t>
      </w:r>
    </w:p>
    <w:p w:rsidR="00813687" w:rsidRDefault="00813687">
      <w:pPr>
        <w:pStyle w:val="DefaultStyle"/>
        <w:spacing w:line="276" w:lineRule="auto"/>
        <w:rPr>
          <w:ins w:id="0" w:author="OBENG Sandra" w:date="2019-01-08T10:45:00Z"/>
          <w:rFonts w:ascii="Century Gothic" w:hAnsi="Century Gothic"/>
          <w:b/>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rsidR="00A96528" w:rsidRPr="00FC4AD0" w:rsidRDefault="00A96528">
      <w:pPr>
        <w:pStyle w:val="DefaultStyle"/>
        <w:spacing w:line="276" w:lineRule="auto"/>
        <w:jc w:val="both"/>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1" w:author="OFORI George" w:date="2016-02-22T09:10:00Z">
        <w:r w:rsidRPr="00FC4AD0" w:rsidDel="00EA420B">
          <w:rPr>
            <w:rFonts w:ascii="Century Gothic" w:hAnsi="Century Gothic"/>
            <w:sz w:val="20"/>
          </w:rPr>
          <w:delText xml:space="preserve"> </w:delText>
        </w:r>
      </w:del>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rsidR="00A96528" w:rsidRPr="00FC4AD0" w:rsidRDefault="00A96528">
      <w:pPr>
        <w:pStyle w:val="Header"/>
        <w:tabs>
          <w:tab w:val="left" w:pos="720"/>
        </w:tabs>
        <w:spacing w:line="276" w:lineRule="auto"/>
        <w:rPr>
          <w:rFonts w:ascii="Century Gothic" w:hAnsi="Century Gothic"/>
          <w:sz w:val="20"/>
        </w:rPr>
      </w:pPr>
    </w:p>
    <w:p w:rsidR="005D79B3" w:rsidRPr="00FC4AD0" w:rsidRDefault="005D79B3">
      <w:pPr>
        <w:pStyle w:val="Header"/>
        <w:tabs>
          <w:tab w:val="left" w:pos="720"/>
        </w:tabs>
        <w:spacing w:line="276" w:lineRule="auto"/>
        <w:rPr>
          <w:rFonts w:ascii="Century Gothic" w:hAnsi="Century Gothic"/>
          <w:sz w:val="20"/>
        </w:rPr>
      </w:pPr>
    </w:p>
    <w:p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EA5157" w:rsidRDefault="00EA5157">
      <w:pPr>
        <w:pStyle w:val="Header"/>
        <w:tabs>
          <w:tab w:val="left" w:pos="720"/>
        </w:tabs>
        <w:spacing w:line="276" w:lineRule="auto"/>
        <w:rPr>
          <w:rFonts w:ascii="Century Gothic" w:hAnsi="Century Gothic"/>
          <w:sz w:val="20"/>
        </w:rPr>
      </w:pPr>
    </w:p>
    <w:p w:rsidR="00EA5157" w:rsidRDefault="00EA5157">
      <w:pPr>
        <w:pStyle w:val="Header"/>
        <w:tabs>
          <w:tab w:val="left" w:pos="720"/>
        </w:tabs>
        <w:spacing w:line="276" w:lineRule="auto"/>
        <w:rPr>
          <w:rFonts w:ascii="Century Gothic" w:hAnsi="Century Gothic"/>
          <w:sz w:val="20"/>
        </w:rPr>
      </w:pPr>
    </w:p>
    <w:p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rsidR="00EA5157" w:rsidRPr="00FC4AD0" w:rsidDel="00A758F0" w:rsidRDefault="00EA5157">
      <w:pPr>
        <w:pStyle w:val="Header"/>
        <w:tabs>
          <w:tab w:val="left" w:pos="720"/>
        </w:tabs>
        <w:spacing w:line="276" w:lineRule="auto"/>
        <w:rPr>
          <w:del w:id="2" w:author="OBENG Sandra" w:date="2017-02-15T10:29:00Z"/>
          <w:rFonts w:ascii="Century Gothic" w:hAnsi="Century Gothic"/>
          <w:sz w:val="20"/>
        </w:rPr>
      </w:pPr>
    </w:p>
    <w:p w:rsidR="00A96528" w:rsidRPr="00FC4AD0" w:rsidDel="00A758F0" w:rsidRDefault="00A96528">
      <w:pPr>
        <w:pStyle w:val="Heading2"/>
        <w:spacing w:line="276" w:lineRule="auto"/>
        <w:rPr>
          <w:del w:id="3" w:author="OBENG Sandra" w:date="2017-02-15T10:29:00Z"/>
          <w:rFonts w:ascii="Century Gothic" w:hAnsi="Century Gothic"/>
          <w:sz w:val="20"/>
        </w:rPr>
      </w:pPr>
    </w:p>
    <w:p w:rsidR="005D79B3" w:rsidRPr="00FC4AD0" w:rsidDel="00A758F0" w:rsidRDefault="005D79B3">
      <w:pPr>
        <w:pStyle w:val="Header1"/>
        <w:spacing w:after="0" w:line="276" w:lineRule="auto"/>
        <w:rPr>
          <w:del w:id="4" w:author="OBENG Sandra" w:date="2017-02-15T10:29:00Z"/>
          <w:rFonts w:ascii="Century Gothic" w:hAnsi="Century Gothic"/>
          <w:sz w:val="20"/>
        </w:rPr>
      </w:pPr>
    </w:p>
    <w:p w:rsidR="00D54BA3" w:rsidDel="00A758F0" w:rsidRDefault="00D54BA3" w:rsidP="00FC4AD0">
      <w:pPr>
        <w:pStyle w:val="DefaultStyle"/>
        <w:spacing w:line="276" w:lineRule="auto"/>
        <w:rPr>
          <w:del w:id="5" w:author="OBENG Sandra" w:date="2017-02-15T10:29:00Z"/>
          <w:rFonts w:ascii="Century Gothic" w:hAnsi="Century Gothic"/>
          <w:sz w:val="20"/>
        </w:rPr>
      </w:pPr>
    </w:p>
    <w:p w:rsidR="00D54BA3" w:rsidRDefault="00D54BA3" w:rsidP="00FC4AD0">
      <w:pPr>
        <w:pStyle w:val="DefaultStyle"/>
        <w:spacing w:line="276" w:lineRule="auto"/>
        <w:rPr>
          <w:rFonts w:ascii="Century Gothic" w:hAnsi="Century Gothic"/>
          <w:sz w:val="20"/>
        </w:rPr>
      </w:pPr>
    </w:p>
    <w:p w:rsidR="00D54BA3" w:rsidRPr="00FC4AD0" w:rsidRDefault="00D54BA3" w:rsidP="00FC4AD0">
      <w:pPr>
        <w:pStyle w:val="DefaultStyle"/>
        <w:spacing w:line="276" w:lineRule="auto"/>
        <w:rPr>
          <w:rFonts w:ascii="Century Gothic" w:hAnsi="Century Gothic"/>
          <w:sz w:val="20"/>
        </w:rPr>
      </w:pPr>
    </w:p>
    <w:p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rsidR="00A96528" w:rsidRPr="00FC4AD0" w:rsidRDefault="00A96528">
      <w:pPr>
        <w:pStyle w:val="TOAHeading"/>
        <w:tabs>
          <w:tab w:val="right" w:pos="9072"/>
        </w:tabs>
        <w:suppressAutoHyphens w:val="0"/>
        <w:rPr>
          <w:rFonts w:ascii="Century Gothic" w:hAnsi="Century Gothic"/>
          <w:sz w:val="20"/>
        </w:rPr>
      </w:pPr>
    </w:p>
    <w:p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EGH/ BNK/ RFQ /JAN/2019 000</w:t>
      </w:r>
      <w:r w:rsidR="007E27B3">
        <w:rPr>
          <w:rFonts w:ascii="Century Gothic" w:hAnsi="Century Gothic"/>
          <w:b/>
          <w:sz w:val="20"/>
        </w:rPr>
        <w:t>2</w:t>
      </w:r>
    </w:p>
    <w:p w:rsidR="00813687" w:rsidRDefault="00813687">
      <w:pPr>
        <w:pStyle w:val="DefaultStyle"/>
        <w:rPr>
          <w:rFonts w:ascii="Century Gothic" w:hAnsi="Century Gothic"/>
          <w:b/>
          <w:sz w:val="20"/>
        </w:rPr>
      </w:pPr>
    </w:p>
    <w:p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rsidR="00A96528" w:rsidRPr="00FC4AD0" w:rsidRDefault="00A96528">
      <w:pPr>
        <w:pStyle w:val="DefaultStyle"/>
        <w:rPr>
          <w:rFonts w:ascii="Century Gothic" w:hAnsi="Century Gothic"/>
          <w:sz w:val="18"/>
          <w:szCs w:val="18"/>
        </w:rPr>
      </w:pPr>
    </w:p>
    <w:p w:rsidR="005E4EB4" w:rsidRDefault="005E4EB4">
      <w:pPr>
        <w:pStyle w:val="DefaultStyle"/>
        <w:rPr>
          <w:rFonts w:ascii="Century Gothic" w:hAnsi="Century Gothic"/>
          <w:sz w:val="20"/>
        </w:rPr>
      </w:pPr>
    </w:p>
    <w:p w:rsidR="00D54BA3" w:rsidRPr="00FC4AD0" w:rsidRDefault="00D54BA3">
      <w:pPr>
        <w:pStyle w:val="DefaultStyle"/>
        <w:rPr>
          <w:rFonts w:ascii="Century Gothic" w:hAnsi="Century Gothic"/>
          <w:sz w:val="20"/>
        </w:rPr>
      </w:pPr>
    </w:p>
    <w:p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rsidR="00A96528" w:rsidRPr="00FC4AD0" w:rsidRDefault="00A96528">
      <w:pPr>
        <w:pStyle w:val="DefaultStyle"/>
        <w:spacing w:line="276" w:lineRule="auto"/>
        <w:jc w:val="both"/>
        <w:rPr>
          <w:rFonts w:ascii="Century Gothic" w:hAnsi="Century Gothic"/>
          <w:sz w:val="20"/>
        </w:rPr>
      </w:pPr>
    </w:p>
    <w:p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rsidTr="0075604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813687" w:rsidRDefault="00813687" w:rsidP="00A758F0">
            <w:pPr>
              <w:pStyle w:val="DefaultStyle"/>
              <w:tabs>
                <w:tab w:val="center" w:pos="224"/>
              </w:tabs>
              <w:spacing w:line="240" w:lineRule="auto"/>
              <w:rPr>
                <w:ins w:id="6" w:author="OBENG Sandra" w:date="2019-01-08T10:48:00Z"/>
                <w:rFonts w:ascii="Century Gothic" w:hAnsi="Century Gothic"/>
                <w:b/>
                <w:sz w:val="20"/>
              </w:rPr>
            </w:pPr>
          </w:p>
          <w:p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rsidR="00756048" w:rsidRDefault="00756048" w:rsidP="00C90284">
            <w:pPr>
              <w:pStyle w:val="DefaultStyle"/>
              <w:spacing w:line="240" w:lineRule="auto"/>
              <w:jc w:val="center"/>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756048" w:rsidRPr="00813687" w:rsidRDefault="007E27B3" w:rsidP="00994698">
            <w:pPr>
              <w:rPr>
                <w:rFonts w:ascii="Century Gothic" w:hAnsi="Century Gothic" w:cs="Calibri"/>
                <w:b/>
                <w:color w:val="000000"/>
                <w:sz w:val="20"/>
                <w:szCs w:val="20"/>
              </w:rPr>
            </w:pPr>
            <w:r>
              <w:rPr>
                <w:rFonts w:ascii="Calibri" w:hAnsi="Calibri"/>
                <w:b/>
                <w:sz w:val="24"/>
              </w:rPr>
              <w:t>Stick on Pads</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994698" w:rsidRDefault="00994698" w:rsidP="002E57D1">
            <w:pPr>
              <w:pStyle w:val="DefaultStyle"/>
              <w:spacing w:line="240" w:lineRule="auto"/>
              <w:rPr>
                <w:ins w:id="7" w:author="OBENG Sandra" w:date="2017-02-17T09:29:00Z"/>
                <w:rFonts w:ascii="Century Gothic" w:hAnsi="Century Gothic"/>
                <w:b/>
                <w:sz w:val="20"/>
              </w:rPr>
            </w:pPr>
          </w:p>
          <w:p w:rsidR="00994698" w:rsidRDefault="00994698" w:rsidP="002E57D1">
            <w:pPr>
              <w:pStyle w:val="DefaultStyle"/>
              <w:spacing w:line="240" w:lineRule="auto"/>
              <w:rPr>
                <w:ins w:id="8" w:author="OBENG Sandra" w:date="2017-02-17T09:29:00Z"/>
                <w:rFonts w:ascii="Century Gothic" w:hAnsi="Century Gothic"/>
                <w:b/>
                <w:sz w:val="20"/>
              </w:rPr>
            </w:pPr>
          </w:p>
          <w:p w:rsidR="00833E03" w:rsidRDefault="007E27B3" w:rsidP="002E57D1">
            <w:pPr>
              <w:pStyle w:val="DefaultStyle"/>
              <w:spacing w:line="240" w:lineRule="auto"/>
              <w:rPr>
                <w:rFonts w:ascii="Century Gothic" w:hAnsi="Century Gothic"/>
                <w:b/>
                <w:sz w:val="20"/>
              </w:rPr>
            </w:pPr>
            <w:r>
              <w:rPr>
                <w:rFonts w:ascii="Century Gothic" w:hAnsi="Century Gothic"/>
                <w:b/>
                <w:sz w:val="20"/>
              </w:rPr>
              <w:t>480</w:t>
            </w:r>
            <w:r w:rsidR="00994698">
              <w:rPr>
                <w:rFonts w:ascii="Century Gothic" w:hAnsi="Century Gothic"/>
                <w:b/>
                <w:sz w:val="20"/>
              </w:rPr>
              <w:t xml:space="preserve"> </w:t>
            </w:r>
            <w:r w:rsidR="00833E03">
              <w:rPr>
                <w:rFonts w:ascii="Century Gothic" w:hAnsi="Century Gothic"/>
                <w:b/>
                <w:sz w:val="20"/>
              </w:rPr>
              <w:t>pcs</w:t>
            </w:r>
          </w:p>
          <w:p w:rsidR="00833E03" w:rsidRDefault="00833E03" w:rsidP="002E57D1">
            <w:pPr>
              <w:pStyle w:val="DefaultStyle"/>
              <w:spacing w:line="240" w:lineRule="auto"/>
              <w:rPr>
                <w:rFonts w:ascii="Century Gothic" w:hAnsi="Century Gothic"/>
                <w:b/>
                <w:sz w:val="20"/>
              </w:rPr>
            </w:pPr>
          </w:p>
          <w:p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r>
    </w:tbl>
    <w:p w:rsidR="00DA0F03" w:rsidRPr="00FC4AD0" w:rsidRDefault="00DA0F03" w:rsidP="00C90284">
      <w:pPr>
        <w:pStyle w:val="DefaultStyle"/>
        <w:rPr>
          <w:rFonts w:ascii="Century Gothic" w:hAnsi="Century Gothic"/>
          <w:sz w:val="18"/>
          <w:szCs w:val="18"/>
        </w:rPr>
      </w:pPr>
    </w:p>
    <w:p w:rsidR="00D54BA3" w:rsidRDefault="00D54BA3" w:rsidP="005B36B3">
      <w:pPr>
        <w:pStyle w:val="Subtitle"/>
      </w:pPr>
    </w:p>
    <w:p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923CCC" w:rsidRDefault="00923CCC" w:rsidP="005E4EB4">
      <w:pPr>
        <w:pStyle w:val="DefaultStyle"/>
        <w:tabs>
          <w:tab w:val="right" w:pos="9072"/>
        </w:tabs>
        <w:spacing w:after="120" w:line="276" w:lineRule="auto"/>
        <w:rPr>
          <w:rFonts w:ascii="Century Gothic" w:hAnsi="Century Gothic"/>
          <w:sz w:val="20"/>
        </w:rPr>
      </w:pPr>
    </w:p>
    <w:p w:rsidR="00923CCC" w:rsidRDefault="00923CCC" w:rsidP="00A758F0">
      <w:pPr>
        <w:pStyle w:val="DefaultStyle"/>
        <w:tabs>
          <w:tab w:val="right" w:pos="9072"/>
        </w:tabs>
        <w:spacing w:after="120" w:line="276" w:lineRule="auto"/>
        <w:jc w:val="center"/>
        <w:rPr>
          <w:rFonts w:ascii="Century Gothic" w:hAnsi="Century Gothic"/>
          <w:sz w:val="20"/>
        </w:rPr>
      </w:pPr>
    </w:p>
    <w:p w:rsidR="00923CCC" w:rsidRDefault="00923CCC" w:rsidP="005E4EB4">
      <w:pPr>
        <w:pStyle w:val="DefaultStyle"/>
        <w:tabs>
          <w:tab w:val="right" w:pos="9072"/>
        </w:tabs>
        <w:spacing w:after="120" w:line="276" w:lineRule="auto"/>
        <w:rPr>
          <w:rFonts w:ascii="Century Gothic" w:hAnsi="Century Gothic"/>
          <w:sz w:val="20"/>
        </w:rPr>
      </w:pPr>
    </w:p>
    <w:p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rsidTr="00C90284">
        <w:trPr>
          <w:cantSplit/>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32"/>
          <w:jc w:val="center"/>
        </w:trPr>
        <w:tc>
          <w:tcPr>
            <w:tcW w:w="4809" w:type="dxa"/>
            <w:tcBorders>
              <w:right w:val="single" w:sz="12" w:space="0" w:color="00000A"/>
            </w:tcBorders>
            <w:shd w:val="clear" w:color="auto" w:fill="FFFFFF"/>
          </w:tcPr>
          <w:p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95"/>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jc w:val="right"/>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D0AAD">
        <w:trPr>
          <w:cantSplit/>
          <w:trHeight w:val="530"/>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p>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62270F" w:rsidRPr="00FC4AD0" w:rsidRDefault="0062270F" w:rsidP="0062270F">
            <w:pPr>
              <w:pStyle w:val="DefaultStyle"/>
              <w:spacing w:line="276" w:lineRule="auto"/>
              <w:jc w:val="center"/>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bl>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rsidR="007910E7" w:rsidRPr="00DA0F03" w:rsidRDefault="007910E7" w:rsidP="00DA0F03">
      <w:pPr>
        <w:pStyle w:val="NormalWeb"/>
        <w:spacing w:line="360" w:lineRule="auto"/>
        <w:jc w:val="both"/>
        <w:rPr>
          <w:rFonts w:ascii="Century Gothic" w:hAnsi="Century Gothic"/>
          <w:sz w:val="20"/>
          <w:szCs w:val="20"/>
        </w:rPr>
      </w:pPr>
    </w:p>
    <w:p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rsidR="008A47C9" w:rsidRDefault="008A47C9" w:rsidP="00C51171">
      <w:pPr>
        <w:pStyle w:val="DefaultStyle"/>
        <w:tabs>
          <w:tab w:val="right" w:pos="8789"/>
        </w:tabs>
        <w:spacing w:line="360" w:lineRule="auto"/>
        <w:rPr>
          <w:rFonts w:ascii="Century Gothic" w:hAnsi="Century Gothic"/>
          <w:sz w:val="20"/>
        </w:rPr>
      </w:pPr>
    </w:p>
    <w:p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rsidTr="0062270F">
        <w:trPr>
          <w:cantSplit/>
          <w:jc w:val="center"/>
        </w:trPr>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62270F" w:rsidRPr="00FC4AD0" w:rsidRDefault="0062270F" w:rsidP="00C51171">
            <w:pPr>
              <w:pStyle w:val="DefaultStyle"/>
              <w:tabs>
                <w:tab w:val="right" w:pos="8789"/>
              </w:tabs>
              <w:spacing w:line="360" w:lineRule="auto"/>
              <w:rPr>
                <w:rFonts w:ascii="Century Gothic" w:hAnsi="Century Gothic"/>
                <w:sz w:val="20"/>
              </w:rPr>
            </w:pPr>
          </w:p>
        </w:tc>
      </w:tr>
    </w:tbl>
    <w:p w:rsidR="00A96528" w:rsidRPr="00FC4AD0" w:rsidRDefault="00A96528">
      <w:pPr>
        <w:pStyle w:val="DefaultStyle"/>
        <w:spacing w:line="276" w:lineRule="auto"/>
        <w:jc w:val="both"/>
        <w:rPr>
          <w:rFonts w:ascii="Century Gothic" w:hAnsi="Century Gothic"/>
          <w:sz w:val="20"/>
        </w:rPr>
      </w:pP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9" w:name="__UnoMark__2709_2135027740"/>
      <w:bookmarkStart w:id="10" w:name="__UnoMark__1070_1933893160"/>
      <w:bookmarkEnd w:id="9"/>
      <w:bookmarkEnd w:id="10"/>
    </w:p>
    <w:p w:rsidR="00923CCC" w:rsidRDefault="00923CCC">
      <w:pPr>
        <w:pStyle w:val="DefaultStyle"/>
        <w:spacing w:line="276" w:lineRule="auto"/>
        <w:jc w:val="right"/>
        <w:rPr>
          <w:rFonts w:ascii="Century Gothic" w:hAnsi="Century Gothic"/>
          <w:b/>
          <w:sz w:val="20"/>
        </w:rPr>
      </w:pPr>
    </w:p>
    <w:p w:rsidR="00923CCC" w:rsidRDefault="00923CCC">
      <w:pPr>
        <w:pStyle w:val="DefaultStyle"/>
        <w:spacing w:line="276" w:lineRule="auto"/>
        <w:jc w:val="right"/>
        <w:rPr>
          <w:rFonts w:ascii="Century Gothic" w:hAnsi="Century Gothic"/>
          <w:b/>
          <w:sz w:val="20"/>
        </w:rPr>
      </w:pPr>
    </w:p>
    <w:p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rsidR="00A96528" w:rsidRPr="00FC4AD0" w:rsidRDefault="00A96528">
      <w:pPr>
        <w:pStyle w:val="DefaultStyle"/>
        <w:spacing w:line="276" w:lineRule="auto"/>
        <w:rPr>
          <w:rFonts w:ascii="Century Gothic" w:hAnsi="Century Gothic"/>
          <w:sz w:val="20"/>
        </w:rPr>
      </w:pPr>
    </w:p>
    <w:p w:rsidR="00784176" w:rsidRDefault="00784176">
      <w:pPr>
        <w:pStyle w:val="DefaultStyle"/>
        <w:spacing w:line="276" w:lineRule="auto"/>
        <w:rPr>
          <w:ins w:id="11" w:author="YAKUBU-GUMERY Yussif" w:date="2016-06-02T10:29:00Z"/>
          <w:rFonts w:ascii="Century Gothic" w:hAnsi="Century Gothic"/>
          <w:sz w:val="20"/>
        </w:rPr>
      </w:pPr>
    </w:p>
    <w:p w:rsidR="003138DD" w:rsidRDefault="003138DD">
      <w:pPr>
        <w:pStyle w:val="DefaultStyle"/>
        <w:spacing w:line="276" w:lineRule="auto"/>
        <w:rPr>
          <w:ins w:id="12" w:author="YAKUBU-GUMERY Yussif" w:date="2016-06-02T10:29:00Z"/>
          <w:rFonts w:ascii="Century Gothic" w:hAnsi="Century Gothic"/>
          <w:sz w:val="20"/>
        </w:rPr>
      </w:pPr>
    </w:p>
    <w:p w:rsidR="003138DD" w:rsidRDefault="003138DD">
      <w:pPr>
        <w:pStyle w:val="DefaultStyle"/>
        <w:spacing w:line="276" w:lineRule="auto"/>
        <w:rPr>
          <w:ins w:id="13" w:author="YAKUBU-GUMERY Yussif" w:date="2016-06-02T10:29:00Z"/>
          <w:rFonts w:ascii="Century Gothic" w:hAnsi="Century Gothic"/>
          <w:sz w:val="20"/>
        </w:rPr>
      </w:pPr>
    </w:p>
    <w:p w:rsidR="003138DD" w:rsidRPr="00FC4AD0" w:rsidRDefault="003138DD">
      <w:pPr>
        <w:pStyle w:val="DefaultStyle"/>
        <w:spacing w:line="276" w:lineRule="auto"/>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A96528" w:rsidRPr="00FC4AD0" w:rsidRDefault="00A96528">
      <w:pPr>
        <w:pStyle w:val="DefaultStyle"/>
        <w:spacing w:line="276" w:lineRule="auto"/>
        <w:rPr>
          <w:rFonts w:ascii="Century Gothic" w:hAnsi="Century Gothic"/>
          <w:sz w:val="20"/>
        </w:rPr>
      </w:pPr>
    </w:p>
    <w:p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bookmarkStart w:id="14" w:name="_GoBack"/>
      <w:bookmarkEnd w:id="14"/>
      <w:r w:rsidR="007E27B3">
        <w:rPr>
          <w:rFonts w:ascii="Century Gothic" w:hAnsi="Century Gothic"/>
          <w:b/>
          <w:sz w:val="20"/>
        </w:rPr>
        <w:t>2</w:t>
      </w:r>
    </w:p>
    <w:p w:rsidR="00A96528" w:rsidRPr="00FC4AD0" w:rsidRDefault="00A96528">
      <w:pPr>
        <w:pStyle w:val="DefaultStyle"/>
        <w:spacing w:line="276" w:lineRule="auto"/>
        <w:jc w:val="center"/>
        <w:rPr>
          <w:rFonts w:ascii="Century Gothic" w:hAnsi="Century Gothic"/>
          <w:sz w:val="20"/>
        </w:rPr>
      </w:pPr>
    </w:p>
    <w:p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A96528" w:rsidRPr="00FC4AD0" w:rsidRDefault="00A758F0" w:rsidP="00A758F0">
      <w:pPr>
        <w:pStyle w:val="DefaultStyle"/>
        <w:tabs>
          <w:tab w:val="left" w:pos="3030"/>
        </w:tabs>
        <w:spacing w:line="276" w:lineRule="auto"/>
        <w:jc w:val="both"/>
        <w:rPr>
          <w:rFonts w:ascii="Century Gothic" w:hAnsi="Century Gothic"/>
          <w:sz w:val="20"/>
        </w:rPr>
      </w:pPr>
      <w:ins w:id="15" w:author="OBENG Sandra" w:date="2017-02-15T10:30:00Z">
        <w:r>
          <w:rPr>
            <w:rFonts w:ascii="Century Gothic" w:hAnsi="Century Gothic"/>
            <w:sz w:val="20"/>
          </w:rPr>
          <w:tab/>
        </w:r>
      </w:ins>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rsidR="00B1127C" w:rsidRDefault="00B1127C">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A7692C" w:rsidRDefault="009C7A1D">
      <w:pPr>
        <w:pStyle w:val="DefaultStyle"/>
        <w:spacing w:line="276" w:lineRule="auto"/>
        <w:jc w:val="both"/>
        <w:rPr>
          <w:rFonts w:ascii="Century Gothic" w:hAnsi="Century Gothic"/>
          <w:i/>
          <w:sz w:val="20"/>
        </w:rPr>
      </w:pPr>
    </w:p>
    <w:p w:rsidR="009C7A1D" w:rsidRPr="00FC4AD0" w:rsidRDefault="009C7A1D">
      <w:pPr>
        <w:pStyle w:val="DefaultStyle"/>
        <w:spacing w:line="276" w:lineRule="auto"/>
        <w:jc w:val="both"/>
        <w:rPr>
          <w:rFonts w:ascii="Century Gothic" w:hAnsi="Century Gothic"/>
          <w:sz w:val="20"/>
        </w:rPr>
      </w:pPr>
    </w:p>
    <w:p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B72" w:rsidRDefault="00323B72" w:rsidP="009B2008">
      <w:pPr>
        <w:spacing w:after="0" w:line="240" w:lineRule="auto"/>
      </w:pPr>
      <w:r>
        <w:separator/>
      </w:r>
    </w:p>
  </w:endnote>
  <w:endnote w:type="continuationSeparator" w:id="0">
    <w:p w:rsidR="00323B72" w:rsidRDefault="00323B7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16" w:author="OBENG Sandra" w:date="2019-01-08T10:54:00Z">
          <w:r w:rsidR="007E27B3">
            <w:rPr>
              <w:rFonts w:ascii="Century Gothic" w:hAnsi="Century Gothic"/>
              <w:b/>
              <w:sz w:val="20"/>
            </w:rPr>
            <w:t>2</w:t>
          </w:r>
        </w:ins>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B72" w:rsidRDefault="00323B72" w:rsidP="009B2008">
      <w:pPr>
        <w:spacing w:after="0" w:line="240" w:lineRule="auto"/>
      </w:pPr>
      <w:r>
        <w:separator/>
      </w:r>
    </w:p>
  </w:footnote>
  <w:footnote w:type="continuationSeparator" w:id="0">
    <w:p w:rsidR="00323B72" w:rsidRDefault="00323B72" w:rsidP="009B200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72F71"/>
    <w:rsid w:val="00086E9C"/>
    <w:rsid w:val="00090F0F"/>
    <w:rsid w:val="000A7EDD"/>
    <w:rsid w:val="000C37A1"/>
    <w:rsid w:val="000D2157"/>
    <w:rsid w:val="00157F26"/>
    <w:rsid w:val="00174831"/>
    <w:rsid w:val="001B54F5"/>
    <w:rsid w:val="001E32C7"/>
    <w:rsid w:val="001E67E7"/>
    <w:rsid w:val="001E748B"/>
    <w:rsid w:val="00226BF2"/>
    <w:rsid w:val="00233BC7"/>
    <w:rsid w:val="00295A91"/>
    <w:rsid w:val="002B6F55"/>
    <w:rsid w:val="002E57D1"/>
    <w:rsid w:val="002E6B7A"/>
    <w:rsid w:val="002F18EB"/>
    <w:rsid w:val="002F3BD7"/>
    <w:rsid w:val="003111F1"/>
    <w:rsid w:val="003138DD"/>
    <w:rsid w:val="00323B72"/>
    <w:rsid w:val="003249CD"/>
    <w:rsid w:val="00336779"/>
    <w:rsid w:val="00337DE0"/>
    <w:rsid w:val="00346CB0"/>
    <w:rsid w:val="003859BC"/>
    <w:rsid w:val="003A771F"/>
    <w:rsid w:val="003A7966"/>
    <w:rsid w:val="00403BC6"/>
    <w:rsid w:val="00432A7B"/>
    <w:rsid w:val="00435A2C"/>
    <w:rsid w:val="00451BF3"/>
    <w:rsid w:val="004578A8"/>
    <w:rsid w:val="0046058D"/>
    <w:rsid w:val="00464DCE"/>
    <w:rsid w:val="00472FB3"/>
    <w:rsid w:val="00490687"/>
    <w:rsid w:val="0049273E"/>
    <w:rsid w:val="004C48EC"/>
    <w:rsid w:val="004C4BCD"/>
    <w:rsid w:val="004D6BDC"/>
    <w:rsid w:val="004E323E"/>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92158C"/>
    <w:rsid w:val="00923CCC"/>
    <w:rsid w:val="00971234"/>
    <w:rsid w:val="00984036"/>
    <w:rsid w:val="00993DFB"/>
    <w:rsid w:val="00994698"/>
    <w:rsid w:val="009B2008"/>
    <w:rsid w:val="009B67B3"/>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36A56"/>
    <w:rsid w:val="00C46AE9"/>
    <w:rsid w:val="00C51171"/>
    <w:rsid w:val="00C75A95"/>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14742-E1D4-4B03-9A1F-09FBB5F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OBENG Sandra</cp:lastModifiedBy>
  <cp:revision>2</cp:revision>
  <cp:lastPrinted>2016-06-10T10:18:00Z</cp:lastPrinted>
  <dcterms:created xsi:type="dcterms:W3CDTF">2019-01-08T10:58:00Z</dcterms:created>
  <dcterms:modified xsi:type="dcterms:W3CDTF">2019-01-08T10:58:00Z</dcterms:modified>
</cp:coreProperties>
</file>