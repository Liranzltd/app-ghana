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D7068"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702E3D37" w14:textId="77777777" w:rsidR="00A96528" w:rsidRPr="00FC4AD0" w:rsidRDefault="00A96528">
      <w:pPr>
        <w:pStyle w:val="DefaultStyle"/>
        <w:spacing w:line="276" w:lineRule="auto"/>
        <w:rPr>
          <w:rFonts w:ascii="Century Gothic" w:hAnsi="Century Gothic"/>
          <w:sz w:val="20"/>
        </w:rPr>
      </w:pPr>
    </w:p>
    <w:p w14:paraId="38EF555A" w14:textId="77777777" w:rsidR="00A96528" w:rsidRPr="00FC4AD0" w:rsidRDefault="00A96528">
      <w:pPr>
        <w:pStyle w:val="DefaultStyle"/>
        <w:spacing w:line="276" w:lineRule="auto"/>
        <w:rPr>
          <w:rFonts w:ascii="Century Gothic" w:hAnsi="Century Gothic"/>
          <w:sz w:val="20"/>
        </w:rPr>
      </w:pPr>
    </w:p>
    <w:p w14:paraId="50AA269A" w14:textId="77777777" w:rsidR="00A96528" w:rsidRPr="00FC4AD0" w:rsidRDefault="00A96528">
      <w:pPr>
        <w:pStyle w:val="DefaultStyle"/>
        <w:spacing w:line="276" w:lineRule="auto"/>
        <w:rPr>
          <w:rFonts w:ascii="Century Gothic" w:hAnsi="Century Gothic"/>
          <w:sz w:val="20"/>
        </w:rPr>
      </w:pPr>
    </w:p>
    <w:p w14:paraId="2A97B1AC"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1" w:author="AMISSAH Genevieve" w:date="2019-01-10T11:25:00Z">
        <w:r w:rsidR="000B5886">
          <w:rPr>
            <w:rFonts w:ascii="Century Gothic" w:hAnsi="Century Gothic"/>
            <w:b/>
            <w:sz w:val="20"/>
          </w:rPr>
          <w:t>31</w:t>
        </w:r>
      </w:ins>
      <w:del w:id="2" w:author="AMISSAH Genevieve" w:date="2019-01-10T11:25:00Z">
        <w:r w:rsidR="00B01808" w:rsidDel="00B054DC">
          <w:rPr>
            <w:rFonts w:ascii="Century Gothic" w:hAnsi="Century Gothic"/>
            <w:b/>
            <w:sz w:val="20"/>
          </w:rPr>
          <w:delText>2</w:delText>
        </w:r>
      </w:del>
      <w:del w:id="3" w:author="AMISSAH Genevieve" w:date="2019-01-10T10:50:00Z">
        <w:r w:rsidR="00B01808" w:rsidDel="00CC13A4">
          <w:rPr>
            <w:rFonts w:ascii="Century Gothic" w:hAnsi="Century Gothic"/>
            <w:b/>
            <w:sz w:val="20"/>
          </w:rPr>
          <w:delText>0</w:delText>
        </w:r>
      </w:del>
    </w:p>
    <w:p w14:paraId="1887D127" w14:textId="77777777" w:rsidR="00813687" w:rsidRDefault="00813687">
      <w:pPr>
        <w:pStyle w:val="DefaultStyle"/>
        <w:spacing w:line="276" w:lineRule="auto"/>
        <w:rPr>
          <w:ins w:id="4" w:author="OBENG Sandra" w:date="2019-01-08T10:45:00Z"/>
          <w:rFonts w:ascii="Century Gothic" w:hAnsi="Century Gothic"/>
          <w:b/>
          <w:sz w:val="20"/>
        </w:rPr>
      </w:pPr>
    </w:p>
    <w:p w14:paraId="2D6F8B7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B45A327"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2990E9FC" w14:textId="77777777" w:rsidR="00A96528" w:rsidRPr="00FC4AD0" w:rsidRDefault="00A96528">
      <w:pPr>
        <w:pStyle w:val="DefaultStyle"/>
        <w:spacing w:line="276" w:lineRule="auto"/>
        <w:jc w:val="both"/>
        <w:rPr>
          <w:rFonts w:ascii="Century Gothic" w:hAnsi="Century Gothic"/>
          <w:sz w:val="20"/>
        </w:rPr>
      </w:pPr>
    </w:p>
    <w:p w14:paraId="376D21B8" w14:textId="77777777" w:rsidR="00A96528" w:rsidRPr="00FC4AD0" w:rsidRDefault="00A96528">
      <w:pPr>
        <w:pStyle w:val="DefaultStyle"/>
        <w:spacing w:line="276" w:lineRule="auto"/>
        <w:rPr>
          <w:rFonts w:ascii="Century Gothic" w:hAnsi="Century Gothic"/>
          <w:sz w:val="20"/>
        </w:rPr>
      </w:pPr>
    </w:p>
    <w:p w14:paraId="70B35A05"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2B916B47"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4CD4735" w14:textId="77777777" w:rsidR="00A96528" w:rsidRPr="00FC4AD0" w:rsidRDefault="00A96528">
      <w:pPr>
        <w:pStyle w:val="DefaultStyle"/>
        <w:spacing w:line="276" w:lineRule="auto"/>
        <w:rPr>
          <w:rFonts w:ascii="Century Gothic" w:hAnsi="Century Gothic"/>
          <w:sz w:val="20"/>
        </w:rPr>
      </w:pPr>
    </w:p>
    <w:p w14:paraId="52316983"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4CA99557" w14:textId="77777777" w:rsidR="00A96528" w:rsidRPr="00FC4AD0" w:rsidRDefault="00A96528">
      <w:pPr>
        <w:pStyle w:val="DefaultStyle"/>
        <w:spacing w:line="276" w:lineRule="auto"/>
        <w:jc w:val="both"/>
        <w:rPr>
          <w:rFonts w:ascii="Century Gothic" w:hAnsi="Century Gothic"/>
          <w:sz w:val="20"/>
        </w:rPr>
      </w:pPr>
    </w:p>
    <w:p w14:paraId="20D300C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59D1816C" w14:textId="77777777" w:rsidR="00A96528" w:rsidRPr="00FC4AD0" w:rsidRDefault="00A96528">
      <w:pPr>
        <w:pStyle w:val="DefaultStyle"/>
        <w:spacing w:line="276" w:lineRule="auto"/>
        <w:jc w:val="both"/>
        <w:rPr>
          <w:rFonts w:ascii="Century Gothic" w:hAnsi="Century Gothic"/>
          <w:sz w:val="20"/>
        </w:rPr>
      </w:pPr>
    </w:p>
    <w:p w14:paraId="555EEFB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362007E4" w14:textId="77777777" w:rsidR="00A96528" w:rsidRPr="00FC4AD0" w:rsidRDefault="00A96528">
      <w:pPr>
        <w:pStyle w:val="DefaultStyle"/>
        <w:spacing w:line="276" w:lineRule="auto"/>
        <w:jc w:val="both"/>
        <w:rPr>
          <w:rFonts w:ascii="Century Gothic" w:hAnsi="Century Gothic"/>
          <w:sz w:val="20"/>
        </w:rPr>
      </w:pPr>
    </w:p>
    <w:p w14:paraId="05DB94B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53E3FC21" w14:textId="77777777" w:rsidR="00A96528" w:rsidRPr="00FC4AD0" w:rsidRDefault="00A96528">
      <w:pPr>
        <w:pStyle w:val="DefaultStyle"/>
        <w:spacing w:line="276" w:lineRule="auto"/>
        <w:jc w:val="both"/>
        <w:rPr>
          <w:rFonts w:ascii="Century Gothic" w:hAnsi="Century Gothic"/>
          <w:sz w:val="20"/>
        </w:rPr>
      </w:pPr>
    </w:p>
    <w:p w14:paraId="6C4C4FC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469E9F86" w14:textId="77777777" w:rsidR="00A96528" w:rsidRPr="00FC4AD0" w:rsidRDefault="00A96528">
      <w:pPr>
        <w:pStyle w:val="Header"/>
        <w:tabs>
          <w:tab w:val="left" w:pos="720"/>
        </w:tabs>
        <w:spacing w:line="276" w:lineRule="auto"/>
        <w:rPr>
          <w:rFonts w:ascii="Century Gothic" w:hAnsi="Century Gothic"/>
          <w:sz w:val="20"/>
        </w:rPr>
      </w:pPr>
    </w:p>
    <w:p w14:paraId="4E5AC41A" w14:textId="77777777" w:rsidR="005D79B3" w:rsidRPr="00FC4AD0" w:rsidRDefault="005D79B3">
      <w:pPr>
        <w:pStyle w:val="Header"/>
        <w:tabs>
          <w:tab w:val="left" w:pos="720"/>
        </w:tabs>
        <w:spacing w:line="276" w:lineRule="auto"/>
        <w:rPr>
          <w:rFonts w:ascii="Century Gothic" w:hAnsi="Century Gothic"/>
          <w:sz w:val="20"/>
        </w:rPr>
      </w:pPr>
    </w:p>
    <w:p w14:paraId="0B21ECEB"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2F8AB42F" w14:textId="77777777" w:rsidR="00EA5157" w:rsidRDefault="00EA5157">
      <w:pPr>
        <w:pStyle w:val="Header"/>
        <w:tabs>
          <w:tab w:val="left" w:pos="720"/>
        </w:tabs>
        <w:spacing w:line="276" w:lineRule="auto"/>
        <w:rPr>
          <w:rFonts w:ascii="Century Gothic" w:hAnsi="Century Gothic"/>
          <w:sz w:val="20"/>
        </w:rPr>
      </w:pPr>
    </w:p>
    <w:p w14:paraId="772F4D7B" w14:textId="77777777" w:rsidR="00EA5157" w:rsidRDefault="00EA5157">
      <w:pPr>
        <w:pStyle w:val="Header"/>
        <w:tabs>
          <w:tab w:val="left" w:pos="720"/>
        </w:tabs>
        <w:spacing w:line="276" w:lineRule="auto"/>
        <w:rPr>
          <w:rFonts w:ascii="Century Gothic" w:hAnsi="Century Gothic"/>
          <w:sz w:val="20"/>
        </w:rPr>
      </w:pPr>
    </w:p>
    <w:p w14:paraId="6CBC62CA"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226CA02"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7520747B"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79219701"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18AAF92D"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7225F7E8"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35A460D7"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7E23DEC2"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4125C3B2" w14:textId="77777777" w:rsidR="00D54BA3" w:rsidRDefault="00D54BA3" w:rsidP="00FC4AD0">
      <w:pPr>
        <w:pStyle w:val="DefaultStyle"/>
        <w:spacing w:line="276" w:lineRule="auto"/>
        <w:rPr>
          <w:rFonts w:ascii="Century Gothic" w:hAnsi="Century Gothic"/>
          <w:sz w:val="20"/>
        </w:rPr>
      </w:pPr>
    </w:p>
    <w:p w14:paraId="60D14A05" w14:textId="77777777" w:rsidR="00D54BA3" w:rsidRPr="00FC4AD0" w:rsidRDefault="00D54BA3" w:rsidP="00FC4AD0">
      <w:pPr>
        <w:pStyle w:val="DefaultStyle"/>
        <w:spacing w:line="276" w:lineRule="auto"/>
        <w:rPr>
          <w:rFonts w:ascii="Century Gothic" w:hAnsi="Century Gothic"/>
          <w:sz w:val="20"/>
        </w:rPr>
      </w:pPr>
    </w:p>
    <w:p w14:paraId="58119129"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4FAA896" w14:textId="77777777" w:rsidR="00A96528" w:rsidRPr="00FC4AD0" w:rsidRDefault="00A96528">
      <w:pPr>
        <w:pStyle w:val="TOAHeading"/>
        <w:tabs>
          <w:tab w:val="right" w:pos="9072"/>
        </w:tabs>
        <w:suppressAutoHyphens w:val="0"/>
        <w:rPr>
          <w:rFonts w:ascii="Century Gothic" w:hAnsi="Century Gothic"/>
          <w:sz w:val="20"/>
        </w:rPr>
      </w:pPr>
    </w:p>
    <w:p w14:paraId="0F226267"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10" w:author="AMISSAH Genevieve" w:date="2019-01-10T11:25:00Z">
        <w:r w:rsidR="000B5886">
          <w:rPr>
            <w:rFonts w:ascii="Century Gothic" w:hAnsi="Century Gothic"/>
            <w:b/>
            <w:sz w:val="20"/>
          </w:rPr>
          <w:t>31</w:t>
        </w:r>
      </w:ins>
      <w:del w:id="11" w:author="AMISSAH Genevieve" w:date="2019-01-10T11:25:00Z">
        <w:r w:rsidR="00B01808" w:rsidDel="00B054DC">
          <w:rPr>
            <w:rFonts w:ascii="Century Gothic" w:hAnsi="Century Gothic"/>
            <w:b/>
            <w:sz w:val="20"/>
          </w:rPr>
          <w:delText>2</w:delText>
        </w:r>
      </w:del>
      <w:del w:id="12" w:author="AMISSAH Genevieve" w:date="2019-01-10T10:51:00Z">
        <w:r w:rsidR="00B01808" w:rsidDel="00CC13A4">
          <w:rPr>
            <w:rFonts w:ascii="Century Gothic" w:hAnsi="Century Gothic"/>
            <w:b/>
            <w:sz w:val="20"/>
          </w:rPr>
          <w:delText>0</w:delText>
        </w:r>
      </w:del>
    </w:p>
    <w:p w14:paraId="3525D014" w14:textId="77777777" w:rsidR="00813687" w:rsidRDefault="00813687">
      <w:pPr>
        <w:pStyle w:val="DefaultStyle"/>
        <w:rPr>
          <w:rFonts w:ascii="Century Gothic" w:hAnsi="Century Gothic"/>
          <w:b/>
          <w:sz w:val="20"/>
        </w:rPr>
      </w:pPr>
    </w:p>
    <w:p w14:paraId="06AC4DC2"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1B2FD1B0" w14:textId="77777777" w:rsidR="00A96528" w:rsidRPr="00FC4AD0" w:rsidRDefault="00A96528">
      <w:pPr>
        <w:pStyle w:val="DefaultStyle"/>
        <w:rPr>
          <w:rFonts w:ascii="Century Gothic" w:hAnsi="Century Gothic"/>
          <w:sz w:val="18"/>
          <w:szCs w:val="18"/>
        </w:rPr>
      </w:pPr>
    </w:p>
    <w:p w14:paraId="148C07FC" w14:textId="77777777" w:rsidR="005E4EB4" w:rsidRDefault="005E4EB4">
      <w:pPr>
        <w:pStyle w:val="DefaultStyle"/>
        <w:rPr>
          <w:rFonts w:ascii="Century Gothic" w:hAnsi="Century Gothic"/>
          <w:sz w:val="20"/>
        </w:rPr>
      </w:pPr>
    </w:p>
    <w:p w14:paraId="5B1B071E" w14:textId="77777777" w:rsidR="00D54BA3" w:rsidRPr="00FC4AD0" w:rsidRDefault="00D54BA3">
      <w:pPr>
        <w:pStyle w:val="DefaultStyle"/>
        <w:rPr>
          <w:rFonts w:ascii="Century Gothic" w:hAnsi="Century Gothic"/>
          <w:sz w:val="20"/>
        </w:rPr>
      </w:pPr>
    </w:p>
    <w:p w14:paraId="36ECE90F"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39B5B227" w14:textId="77777777" w:rsidR="00A96528" w:rsidRPr="00FC4AD0" w:rsidRDefault="00A96528">
      <w:pPr>
        <w:pStyle w:val="DefaultStyle"/>
        <w:spacing w:line="276" w:lineRule="auto"/>
        <w:jc w:val="both"/>
        <w:rPr>
          <w:rFonts w:ascii="Century Gothic" w:hAnsi="Century Gothic"/>
          <w:sz w:val="20"/>
        </w:rPr>
      </w:pPr>
    </w:p>
    <w:p w14:paraId="0A804382"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75AA94AF"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15579680"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C170233" w14:textId="77777777" w:rsidR="00A96528" w:rsidRPr="00FC4AD0" w:rsidRDefault="00A96528">
            <w:pPr>
              <w:pStyle w:val="DefaultStyle"/>
              <w:spacing w:line="276" w:lineRule="auto"/>
              <w:jc w:val="center"/>
              <w:rPr>
                <w:rFonts w:ascii="Century Gothic" w:hAnsi="Century Gothic"/>
                <w:sz w:val="20"/>
              </w:rPr>
            </w:pPr>
          </w:p>
          <w:p w14:paraId="09BC257D"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1F6E06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70BF83B" w14:textId="77777777" w:rsidR="00A96528" w:rsidRPr="00FC4AD0" w:rsidRDefault="00A96528">
            <w:pPr>
              <w:pStyle w:val="DefaultStyle"/>
              <w:spacing w:line="276" w:lineRule="auto"/>
              <w:jc w:val="center"/>
              <w:rPr>
                <w:rFonts w:ascii="Century Gothic" w:hAnsi="Century Gothic"/>
                <w:sz w:val="20"/>
              </w:rPr>
            </w:pPr>
          </w:p>
          <w:p w14:paraId="313ED25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2182474" w14:textId="77777777" w:rsidR="00A96528" w:rsidRPr="00FC4AD0" w:rsidRDefault="00A96528">
            <w:pPr>
              <w:pStyle w:val="DefaultStyle"/>
              <w:spacing w:line="276" w:lineRule="auto"/>
              <w:jc w:val="center"/>
              <w:rPr>
                <w:rFonts w:ascii="Century Gothic" w:hAnsi="Century Gothic"/>
                <w:sz w:val="20"/>
              </w:rPr>
            </w:pPr>
          </w:p>
          <w:p w14:paraId="033B4F9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1569C281"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0DE89892"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C35697E"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081CDB12"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60D0247"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4C1D353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179017AA"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6A8C43A5"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2F31DB47" w14:textId="77777777" w:rsidR="00813687" w:rsidRDefault="00813687" w:rsidP="00A758F0">
            <w:pPr>
              <w:pStyle w:val="DefaultStyle"/>
              <w:tabs>
                <w:tab w:val="center" w:pos="224"/>
              </w:tabs>
              <w:spacing w:line="240" w:lineRule="auto"/>
              <w:rPr>
                <w:ins w:id="13" w:author="OBENG Sandra" w:date="2019-01-08T10:48:00Z"/>
                <w:rFonts w:ascii="Century Gothic" w:hAnsi="Century Gothic"/>
                <w:b/>
                <w:sz w:val="20"/>
              </w:rPr>
            </w:pPr>
          </w:p>
          <w:p w14:paraId="26B5FC26"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E9710FA" w14:textId="77777777" w:rsidR="00756048" w:rsidRDefault="00756048" w:rsidP="00C90284">
            <w:pPr>
              <w:pStyle w:val="DefaultStyle"/>
              <w:spacing w:line="240" w:lineRule="auto"/>
              <w:jc w:val="center"/>
              <w:rPr>
                <w:rFonts w:ascii="Century Gothic" w:hAnsi="Century Gothic"/>
                <w:b/>
                <w:sz w:val="20"/>
              </w:rPr>
            </w:pPr>
          </w:p>
          <w:p w14:paraId="7473121F" w14:textId="77777777" w:rsidR="00756048" w:rsidRDefault="00756048" w:rsidP="002E57D1">
            <w:pPr>
              <w:pStyle w:val="DefaultStyle"/>
              <w:spacing w:line="240" w:lineRule="auto"/>
              <w:rPr>
                <w:rFonts w:ascii="Century Gothic" w:hAnsi="Century Gothic"/>
                <w:b/>
                <w:sz w:val="20"/>
              </w:rPr>
            </w:pPr>
          </w:p>
          <w:p w14:paraId="7D8B1E27" w14:textId="77777777" w:rsidR="00756048" w:rsidRDefault="00756048" w:rsidP="002E57D1">
            <w:pPr>
              <w:pStyle w:val="DefaultStyle"/>
              <w:spacing w:line="240" w:lineRule="auto"/>
              <w:rPr>
                <w:rFonts w:ascii="Century Gothic" w:hAnsi="Century Gothic"/>
                <w:b/>
                <w:sz w:val="20"/>
              </w:rPr>
            </w:pPr>
          </w:p>
          <w:p w14:paraId="5D10B7C6"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65671FA3" w14:textId="77777777" w:rsidR="00756048" w:rsidRPr="00813687" w:rsidRDefault="000B5886">
            <w:pPr>
              <w:rPr>
                <w:rFonts w:ascii="Century Gothic" w:hAnsi="Century Gothic" w:cs="Calibri"/>
                <w:b/>
                <w:color w:val="000000"/>
                <w:sz w:val="20"/>
                <w:szCs w:val="20"/>
              </w:rPr>
            </w:pPr>
            <w:ins w:id="14" w:author="AMISSAH Genevieve" w:date="2019-01-10T12:10:00Z">
              <w:r>
                <w:rPr>
                  <w:rFonts w:ascii="Calibri" w:hAnsi="Calibri"/>
                  <w:b/>
                  <w:sz w:val="24"/>
                </w:rPr>
                <w:t>ATM RECEIPT ROLLS - NCR</w:t>
              </w:r>
            </w:ins>
            <w:del w:id="15" w:author="AMISSAH Genevieve" w:date="2019-01-10T10:51:00Z">
              <w:r w:rsidR="00B01808" w:rsidDel="00CC13A4">
                <w:rPr>
                  <w:rFonts w:ascii="Calibri" w:hAnsi="Calibri"/>
                  <w:b/>
                  <w:sz w:val="24"/>
                </w:rPr>
                <w:delText>PAPER CLIPS</w:delText>
              </w:r>
            </w:del>
            <w:del w:id="16"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035A1F5" w14:textId="77777777" w:rsidR="000B5886" w:rsidRDefault="000B5886" w:rsidP="002E57D1">
            <w:pPr>
              <w:pStyle w:val="DefaultStyle"/>
              <w:spacing w:line="240" w:lineRule="auto"/>
              <w:rPr>
                <w:ins w:id="17" w:author="AMISSAH Genevieve" w:date="2019-01-10T12:10:00Z"/>
                <w:rFonts w:ascii="Century Gothic" w:hAnsi="Century Gothic"/>
                <w:b/>
                <w:sz w:val="20"/>
              </w:rPr>
            </w:pPr>
          </w:p>
          <w:p w14:paraId="64930380" w14:textId="77777777" w:rsidR="000B5886" w:rsidRDefault="000B5886" w:rsidP="002E57D1">
            <w:pPr>
              <w:pStyle w:val="DefaultStyle"/>
              <w:spacing w:line="240" w:lineRule="auto"/>
              <w:rPr>
                <w:ins w:id="18" w:author="AMISSAH Genevieve" w:date="2019-01-10T12:10:00Z"/>
                <w:rFonts w:ascii="Century Gothic" w:hAnsi="Century Gothic"/>
                <w:b/>
                <w:sz w:val="20"/>
              </w:rPr>
            </w:pPr>
          </w:p>
          <w:p w14:paraId="76FA3AFC" w14:textId="77777777" w:rsidR="009522F0" w:rsidDel="002F2D6C" w:rsidRDefault="000B5886" w:rsidP="002E57D1">
            <w:pPr>
              <w:pStyle w:val="DefaultStyle"/>
              <w:spacing w:line="240" w:lineRule="auto"/>
              <w:rPr>
                <w:del w:id="19" w:author="AMISSAH Genevieve" w:date="2019-01-10T10:56:00Z"/>
                <w:rFonts w:ascii="Century Gothic" w:hAnsi="Century Gothic"/>
                <w:b/>
                <w:sz w:val="20"/>
              </w:rPr>
            </w:pPr>
            <w:ins w:id="20" w:author="AMISSAH Genevieve" w:date="2019-01-10T12:10:00Z">
              <w:r>
                <w:rPr>
                  <w:rFonts w:ascii="Century Gothic" w:hAnsi="Century Gothic"/>
                  <w:b/>
                  <w:sz w:val="20"/>
                </w:rPr>
                <w:t>300 PCS</w:t>
              </w:r>
            </w:ins>
          </w:p>
          <w:p w14:paraId="78B5CE8E" w14:textId="77777777" w:rsidR="009522F0" w:rsidDel="002F2D6C" w:rsidRDefault="009522F0" w:rsidP="002E57D1">
            <w:pPr>
              <w:pStyle w:val="DefaultStyle"/>
              <w:spacing w:line="240" w:lineRule="auto"/>
              <w:rPr>
                <w:del w:id="21" w:author="AMISSAH Genevieve" w:date="2019-01-10T10:56:00Z"/>
                <w:rFonts w:ascii="Century Gothic" w:hAnsi="Century Gothic"/>
                <w:b/>
                <w:sz w:val="20"/>
              </w:rPr>
            </w:pPr>
          </w:p>
          <w:p w14:paraId="71C204E9" w14:textId="77777777" w:rsidR="00833E03" w:rsidDel="002F2D6C" w:rsidRDefault="00B01808" w:rsidP="002E57D1">
            <w:pPr>
              <w:pStyle w:val="DefaultStyle"/>
              <w:spacing w:line="240" w:lineRule="auto"/>
              <w:rPr>
                <w:del w:id="22" w:author="AMISSAH Genevieve" w:date="2019-01-10T10:56:00Z"/>
                <w:rFonts w:ascii="Century Gothic" w:hAnsi="Century Gothic"/>
                <w:b/>
                <w:sz w:val="20"/>
              </w:rPr>
            </w:pPr>
            <w:del w:id="23"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4" w:author="OBENG Sandra" w:date="2019-01-10T10:47:00Z">
              <w:del w:id="25" w:author="AMISSAH Genevieve" w:date="2019-01-10T10:51:00Z">
                <w:r w:rsidDel="00CC13A4">
                  <w:rPr>
                    <w:rFonts w:ascii="Century Gothic" w:hAnsi="Century Gothic"/>
                    <w:b/>
                    <w:sz w:val="20"/>
                  </w:rPr>
                  <w:delText>pkt</w:delText>
                </w:r>
              </w:del>
            </w:ins>
            <w:ins w:id="26" w:author="OBENG Sandra" w:date="2019-01-10T10:48:00Z">
              <w:del w:id="27" w:author="AMISSAH Genevieve" w:date="2019-01-10T10:56:00Z">
                <w:r w:rsidDel="002F2D6C">
                  <w:rPr>
                    <w:rFonts w:ascii="Century Gothic" w:hAnsi="Century Gothic"/>
                    <w:b/>
                    <w:sz w:val="20"/>
                  </w:rPr>
                  <w:delText xml:space="preserve"> </w:delText>
                </w:r>
              </w:del>
            </w:ins>
            <w:del w:id="28" w:author="AMISSAH Genevieve" w:date="2019-01-10T10:56:00Z">
              <w:r w:rsidR="00055B00" w:rsidDel="002F2D6C">
                <w:rPr>
                  <w:rFonts w:ascii="Century Gothic" w:hAnsi="Century Gothic"/>
                  <w:b/>
                  <w:sz w:val="20"/>
                </w:rPr>
                <w:delText xml:space="preserve"> </w:delText>
              </w:r>
            </w:del>
          </w:p>
          <w:p w14:paraId="3B434B11" w14:textId="77777777" w:rsidR="00833E03" w:rsidRDefault="00833E03" w:rsidP="002E57D1">
            <w:pPr>
              <w:pStyle w:val="DefaultStyle"/>
              <w:spacing w:line="240" w:lineRule="auto"/>
              <w:rPr>
                <w:rFonts w:ascii="Century Gothic" w:hAnsi="Century Gothic"/>
                <w:b/>
                <w:sz w:val="20"/>
              </w:rPr>
            </w:pPr>
          </w:p>
          <w:p w14:paraId="1FA39EB9"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30CE6FD"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01065234" w14:textId="77777777" w:rsidR="00756048" w:rsidRPr="00FC4AD0" w:rsidRDefault="00756048" w:rsidP="00C90284">
            <w:pPr>
              <w:pStyle w:val="DefaultStyle"/>
              <w:spacing w:line="240" w:lineRule="auto"/>
              <w:rPr>
                <w:rFonts w:ascii="Century Gothic" w:hAnsi="Century Gothic"/>
                <w:sz w:val="20"/>
              </w:rPr>
            </w:pPr>
          </w:p>
        </w:tc>
      </w:tr>
    </w:tbl>
    <w:p w14:paraId="220BF7F9" w14:textId="77777777" w:rsidR="00DA0F03" w:rsidRPr="00FC4AD0" w:rsidDel="003E7B5D" w:rsidRDefault="00DA0F03" w:rsidP="00C90284">
      <w:pPr>
        <w:pStyle w:val="DefaultStyle"/>
        <w:rPr>
          <w:del w:id="29" w:author="OBENG Sandra" w:date="2019-01-08T11:09:00Z"/>
          <w:rFonts w:ascii="Century Gothic" w:hAnsi="Century Gothic"/>
          <w:sz w:val="18"/>
          <w:szCs w:val="18"/>
        </w:rPr>
      </w:pPr>
    </w:p>
    <w:p w14:paraId="4034C108" w14:textId="77777777" w:rsidR="00D54BA3" w:rsidRDefault="00D54BA3" w:rsidP="005B36B3">
      <w:pPr>
        <w:pStyle w:val="Subtitle"/>
      </w:pPr>
    </w:p>
    <w:p w14:paraId="42DE24E0"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5F397E77" w14:textId="77777777" w:rsidR="00923CCC" w:rsidRDefault="00923CCC" w:rsidP="005E4EB4">
      <w:pPr>
        <w:pStyle w:val="DefaultStyle"/>
        <w:tabs>
          <w:tab w:val="right" w:pos="9072"/>
        </w:tabs>
        <w:spacing w:after="120" w:line="276" w:lineRule="auto"/>
        <w:rPr>
          <w:rFonts w:ascii="Century Gothic" w:hAnsi="Century Gothic"/>
          <w:sz w:val="20"/>
        </w:rPr>
      </w:pPr>
    </w:p>
    <w:p w14:paraId="3BB573F2"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3B2DE727" w14:textId="77777777" w:rsidR="00923CCC" w:rsidRDefault="00923CCC" w:rsidP="005E4EB4">
      <w:pPr>
        <w:pStyle w:val="DefaultStyle"/>
        <w:tabs>
          <w:tab w:val="right" w:pos="9072"/>
        </w:tabs>
        <w:spacing w:after="120" w:line="276" w:lineRule="auto"/>
        <w:rPr>
          <w:rFonts w:ascii="Century Gothic" w:hAnsi="Century Gothic"/>
          <w:sz w:val="20"/>
        </w:rPr>
      </w:pPr>
    </w:p>
    <w:p w14:paraId="6B098DA5"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4754843D" w14:textId="77777777" w:rsidTr="00C90284">
        <w:trPr>
          <w:cantSplit/>
          <w:jc w:val="center"/>
        </w:trPr>
        <w:tc>
          <w:tcPr>
            <w:tcW w:w="4809" w:type="dxa"/>
            <w:tcBorders>
              <w:right w:val="single" w:sz="12" w:space="0" w:color="00000A"/>
            </w:tcBorders>
            <w:shd w:val="clear" w:color="auto" w:fill="FFFFFF"/>
          </w:tcPr>
          <w:p w14:paraId="688BE1E8"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596681E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4C9382F1" w14:textId="77777777" w:rsidR="0062270F" w:rsidRPr="00FC4AD0" w:rsidRDefault="0062270F" w:rsidP="0062270F">
            <w:pPr>
              <w:pStyle w:val="DefaultStyle"/>
              <w:spacing w:line="276" w:lineRule="auto"/>
              <w:rPr>
                <w:rFonts w:ascii="Century Gothic" w:hAnsi="Century Gothic"/>
                <w:sz w:val="20"/>
              </w:rPr>
            </w:pPr>
          </w:p>
          <w:p w14:paraId="52133E94"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2DAC1E1E" w14:textId="77777777" w:rsidTr="00C90284">
        <w:trPr>
          <w:cantSplit/>
          <w:trHeight w:val="332"/>
          <w:jc w:val="center"/>
        </w:trPr>
        <w:tc>
          <w:tcPr>
            <w:tcW w:w="4809" w:type="dxa"/>
            <w:tcBorders>
              <w:right w:val="single" w:sz="12" w:space="0" w:color="00000A"/>
            </w:tcBorders>
            <w:shd w:val="clear" w:color="auto" w:fill="FFFFFF"/>
          </w:tcPr>
          <w:p w14:paraId="1061F526"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906763E" w14:textId="77777777" w:rsidR="0062270F" w:rsidRPr="00FC4AD0" w:rsidRDefault="0062270F" w:rsidP="0062270F">
            <w:pPr>
              <w:pStyle w:val="DefaultStyle"/>
              <w:spacing w:line="276" w:lineRule="auto"/>
              <w:rPr>
                <w:rFonts w:ascii="Century Gothic" w:hAnsi="Century Gothic"/>
                <w:sz w:val="20"/>
              </w:rPr>
            </w:pPr>
          </w:p>
          <w:p w14:paraId="27F2EE4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3C39662D" w14:textId="77777777" w:rsidTr="00C90284">
        <w:trPr>
          <w:cantSplit/>
          <w:trHeight w:val="395"/>
          <w:jc w:val="center"/>
        </w:trPr>
        <w:tc>
          <w:tcPr>
            <w:tcW w:w="4809" w:type="dxa"/>
            <w:tcBorders>
              <w:right w:val="single" w:sz="12" w:space="0" w:color="00000A"/>
            </w:tcBorders>
            <w:shd w:val="clear" w:color="auto" w:fill="FFFFFF"/>
          </w:tcPr>
          <w:p w14:paraId="3F0C3632"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5287F913" w14:textId="77777777" w:rsidR="0062270F" w:rsidRPr="00FC4AD0" w:rsidRDefault="0062270F" w:rsidP="0062270F">
            <w:pPr>
              <w:pStyle w:val="DefaultStyle"/>
              <w:spacing w:line="276" w:lineRule="auto"/>
              <w:jc w:val="right"/>
              <w:rPr>
                <w:rFonts w:ascii="Century Gothic" w:hAnsi="Century Gothic"/>
                <w:sz w:val="20"/>
              </w:rPr>
            </w:pPr>
          </w:p>
          <w:p w14:paraId="456B30BC"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BD987C" w14:textId="77777777" w:rsidTr="00CD0AAD">
        <w:trPr>
          <w:cantSplit/>
          <w:trHeight w:val="530"/>
          <w:jc w:val="center"/>
        </w:trPr>
        <w:tc>
          <w:tcPr>
            <w:tcW w:w="4809" w:type="dxa"/>
            <w:tcBorders>
              <w:right w:val="single" w:sz="12" w:space="0" w:color="00000A"/>
            </w:tcBorders>
            <w:shd w:val="clear" w:color="auto" w:fill="FFFFFF"/>
          </w:tcPr>
          <w:p w14:paraId="0111A9F0" w14:textId="77777777" w:rsidR="0062270F" w:rsidRPr="00FC4AD0" w:rsidRDefault="0062270F" w:rsidP="0062270F">
            <w:pPr>
              <w:pStyle w:val="DefaultStyle"/>
              <w:spacing w:line="276" w:lineRule="auto"/>
              <w:jc w:val="both"/>
              <w:rPr>
                <w:rFonts w:ascii="Century Gothic" w:hAnsi="Century Gothic"/>
                <w:sz w:val="20"/>
              </w:rPr>
            </w:pPr>
          </w:p>
          <w:p w14:paraId="1DB10AA5"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2BF22719" w14:textId="77777777" w:rsidR="0062270F" w:rsidRPr="00FC4AD0" w:rsidRDefault="0062270F" w:rsidP="0062270F">
            <w:pPr>
              <w:pStyle w:val="DefaultStyle"/>
              <w:spacing w:line="276" w:lineRule="auto"/>
              <w:jc w:val="center"/>
              <w:rPr>
                <w:rFonts w:ascii="Century Gothic" w:hAnsi="Century Gothic"/>
                <w:sz w:val="20"/>
              </w:rPr>
            </w:pPr>
          </w:p>
          <w:p w14:paraId="03D2B02E" w14:textId="77777777" w:rsidR="0062270F" w:rsidRPr="00FC4AD0" w:rsidRDefault="0062270F" w:rsidP="0062270F">
            <w:pPr>
              <w:pStyle w:val="DefaultStyle"/>
              <w:spacing w:line="276" w:lineRule="auto"/>
              <w:rPr>
                <w:rFonts w:ascii="Century Gothic" w:hAnsi="Century Gothic"/>
                <w:sz w:val="20"/>
              </w:rPr>
            </w:pPr>
          </w:p>
        </w:tc>
      </w:tr>
    </w:tbl>
    <w:p w14:paraId="388F9EF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78D2E1BD"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D2B18B4"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095F93C6" w14:textId="77777777" w:rsidR="007910E7" w:rsidRPr="00DA0F03" w:rsidRDefault="007910E7" w:rsidP="00DA0F03">
      <w:pPr>
        <w:pStyle w:val="NormalWeb"/>
        <w:spacing w:line="360" w:lineRule="auto"/>
        <w:jc w:val="both"/>
        <w:rPr>
          <w:rFonts w:ascii="Century Gothic" w:hAnsi="Century Gothic"/>
          <w:sz w:val="20"/>
          <w:szCs w:val="20"/>
        </w:rPr>
      </w:pPr>
    </w:p>
    <w:p w14:paraId="32B4D95D"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5F0394BB" w14:textId="77777777" w:rsidR="008A47C9" w:rsidRDefault="008A47C9" w:rsidP="00C51171">
      <w:pPr>
        <w:pStyle w:val="DefaultStyle"/>
        <w:tabs>
          <w:tab w:val="right" w:pos="8789"/>
        </w:tabs>
        <w:spacing w:line="360" w:lineRule="auto"/>
        <w:rPr>
          <w:rFonts w:ascii="Century Gothic" w:hAnsi="Century Gothic"/>
          <w:sz w:val="20"/>
        </w:rPr>
      </w:pPr>
    </w:p>
    <w:p w14:paraId="276DC2D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38D99EEF"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51B0FD12" w14:textId="77777777" w:rsidTr="0062270F">
        <w:trPr>
          <w:cantSplit/>
          <w:jc w:val="center"/>
        </w:trPr>
        <w:tc>
          <w:tcPr>
            <w:tcW w:w="3045" w:type="dxa"/>
            <w:shd w:val="clear" w:color="auto" w:fill="FFFFFF"/>
          </w:tcPr>
          <w:p w14:paraId="0FB2F9F7" w14:textId="77777777" w:rsidR="0062270F" w:rsidRPr="00FC4AD0" w:rsidRDefault="0062270F" w:rsidP="00C51171">
            <w:pPr>
              <w:pStyle w:val="DefaultStyle"/>
              <w:tabs>
                <w:tab w:val="right" w:pos="8789"/>
              </w:tabs>
              <w:spacing w:line="360" w:lineRule="auto"/>
              <w:rPr>
                <w:rFonts w:ascii="Century Gothic" w:hAnsi="Century Gothic"/>
                <w:sz w:val="20"/>
              </w:rPr>
            </w:pPr>
          </w:p>
          <w:p w14:paraId="602C229D"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838CF7B"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567C717B" w14:textId="77777777" w:rsidR="0062270F" w:rsidRPr="00FC4AD0" w:rsidRDefault="0062270F" w:rsidP="00C51171">
            <w:pPr>
              <w:pStyle w:val="DefaultStyle"/>
              <w:tabs>
                <w:tab w:val="right" w:pos="8789"/>
              </w:tabs>
              <w:spacing w:line="360" w:lineRule="auto"/>
              <w:rPr>
                <w:rFonts w:ascii="Century Gothic" w:hAnsi="Century Gothic"/>
                <w:sz w:val="20"/>
              </w:rPr>
            </w:pPr>
          </w:p>
          <w:p w14:paraId="7F1A66AD"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32E209BD"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249C5A20" w14:textId="77777777" w:rsidR="0062270F" w:rsidRPr="00FC4AD0" w:rsidRDefault="0062270F" w:rsidP="00C51171">
            <w:pPr>
              <w:pStyle w:val="DefaultStyle"/>
              <w:tabs>
                <w:tab w:val="right" w:pos="8789"/>
              </w:tabs>
              <w:spacing w:line="360" w:lineRule="auto"/>
              <w:rPr>
                <w:rFonts w:ascii="Century Gothic" w:hAnsi="Century Gothic"/>
                <w:sz w:val="20"/>
              </w:rPr>
            </w:pPr>
          </w:p>
          <w:p w14:paraId="1D3A3586"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5D241C7C"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4D65B3D6"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0DE97DB3" w14:textId="77777777" w:rsidR="00A96528" w:rsidRPr="00FC4AD0" w:rsidRDefault="00A96528">
      <w:pPr>
        <w:pStyle w:val="DefaultStyle"/>
        <w:spacing w:line="276" w:lineRule="auto"/>
        <w:jc w:val="both"/>
        <w:rPr>
          <w:rFonts w:ascii="Century Gothic" w:hAnsi="Century Gothic"/>
          <w:sz w:val="20"/>
        </w:rPr>
      </w:pPr>
    </w:p>
    <w:p w14:paraId="5187ED8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66B13CE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387A150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3E848BD9"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DF5DE6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C629FDD"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E9BB7D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46E811FD"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006E5CF"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3AB1A4E"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0" w:name="__UnoMark__2709_2135027740"/>
      <w:bookmarkStart w:id="31" w:name="__UnoMark__1070_1933893160"/>
      <w:bookmarkEnd w:id="30"/>
      <w:bookmarkEnd w:id="31"/>
    </w:p>
    <w:p w14:paraId="461CEF96" w14:textId="77777777" w:rsidR="00923CCC" w:rsidRDefault="00923CCC">
      <w:pPr>
        <w:pStyle w:val="DefaultStyle"/>
        <w:spacing w:line="276" w:lineRule="auto"/>
        <w:jc w:val="right"/>
        <w:rPr>
          <w:rFonts w:ascii="Century Gothic" w:hAnsi="Century Gothic"/>
          <w:b/>
          <w:sz w:val="20"/>
        </w:rPr>
      </w:pPr>
    </w:p>
    <w:p w14:paraId="5F2031BF" w14:textId="77777777" w:rsidR="00923CCC" w:rsidRDefault="00923CCC">
      <w:pPr>
        <w:pStyle w:val="DefaultStyle"/>
        <w:spacing w:line="276" w:lineRule="auto"/>
        <w:jc w:val="right"/>
        <w:rPr>
          <w:rFonts w:ascii="Century Gothic" w:hAnsi="Century Gothic"/>
          <w:b/>
          <w:sz w:val="20"/>
        </w:rPr>
      </w:pPr>
    </w:p>
    <w:p w14:paraId="7121479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4C3AE6B" w14:textId="77777777" w:rsidR="00A96528" w:rsidRPr="00FC4AD0" w:rsidRDefault="00A96528">
      <w:pPr>
        <w:pStyle w:val="DefaultStyle"/>
        <w:spacing w:line="276" w:lineRule="auto"/>
        <w:rPr>
          <w:rFonts w:ascii="Century Gothic" w:hAnsi="Century Gothic"/>
          <w:sz w:val="20"/>
        </w:rPr>
      </w:pPr>
    </w:p>
    <w:p w14:paraId="0206F473" w14:textId="77777777" w:rsidR="00784176" w:rsidRDefault="00784176">
      <w:pPr>
        <w:pStyle w:val="DefaultStyle"/>
        <w:spacing w:line="276" w:lineRule="auto"/>
        <w:rPr>
          <w:ins w:id="32" w:author="YAKUBU-GUMERY Yussif" w:date="2016-06-02T10:29:00Z"/>
          <w:rFonts w:ascii="Century Gothic" w:hAnsi="Century Gothic"/>
          <w:sz w:val="20"/>
        </w:rPr>
      </w:pPr>
    </w:p>
    <w:p w14:paraId="5FDC8E62" w14:textId="77777777" w:rsidR="003138DD" w:rsidRDefault="003138DD">
      <w:pPr>
        <w:pStyle w:val="DefaultStyle"/>
        <w:spacing w:line="276" w:lineRule="auto"/>
        <w:rPr>
          <w:ins w:id="33" w:author="YAKUBU-GUMERY Yussif" w:date="2016-06-02T10:29:00Z"/>
          <w:rFonts w:ascii="Century Gothic" w:hAnsi="Century Gothic"/>
          <w:sz w:val="20"/>
        </w:rPr>
      </w:pPr>
    </w:p>
    <w:p w14:paraId="2B4F1EB2" w14:textId="77777777" w:rsidR="003138DD" w:rsidRDefault="003138DD">
      <w:pPr>
        <w:pStyle w:val="DefaultStyle"/>
        <w:spacing w:line="276" w:lineRule="auto"/>
        <w:rPr>
          <w:ins w:id="34" w:author="YAKUBU-GUMERY Yussif" w:date="2016-06-02T10:29:00Z"/>
          <w:rFonts w:ascii="Century Gothic" w:hAnsi="Century Gothic"/>
          <w:sz w:val="20"/>
        </w:rPr>
      </w:pPr>
    </w:p>
    <w:p w14:paraId="15595C06" w14:textId="77777777" w:rsidR="003138DD" w:rsidRPr="00FC4AD0" w:rsidRDefault="003138DD">
      <w:pPr>
        <w:pStyle w:val="DefaultStyle"/>
        <w:spacing w:line="276" w:lineRule="auto"/>
        <w:rPr>
          <w:rFonts w:ascii="Century Gothic" w:hAnsi="Century Gothic"/>
          <w:sz w:val="20"/>
        </w:rPr>
      </w:pPr>
    </w:p>
    <w:p w14:paraId="202BFEF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52E1FB36" w14:textId="77777777" w:rsidR="00A96528" w:rsidRPr="00FC4AD0" w:rsidRDefault="00A96528">
      <w:pPr>
        <w:pStyle w:val="DefaultStyle"/>
        <w:spacing w:line="276" w:lineRule="auto"/>
        <w:rPr>
          <w:rFonts w:ascii="Century Gothic" w:hAnsi="Century Gothic"/>
          <w:sz w:val="20"/>
        </w:rPr>
      </w:pPr>
    </w:p>
    <w:p w14:paraId="426F3583"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35" w:author="AMISSAH Genevieve" w:date="2019-01-10T11:26:00Z">
        <w:r w:rsidR="000B5886">
          <w:rPr>
            <w:rFonts w:ascii="Century Gothic" w:hAnsi="Century Gothic"/>
            <w:b/>
            <w:sz w:val="20"/>
          </w:rPr>
          <w:t>31</w:t>
        </w:r>
      </w:ins>
      <w:del w:id="36" w:author="AMISSAH Genevieve" w:date="2019-01-10T11:26:00Z">
        <w:r w:rsidR="00B01808" w:rsidDel="00B054DC">
          <w:rPr>
            <w:rFonts w:ascii="Century Gothic" w:hAnsi="Century Gothic"/>
            <w:b/>
            <w:sz w:val="20"/>
          </w:rPr>
          <w:delText>2</w:delText>
        </w:r>
      </w:del>
      <w:del w:id="37" w:author="AMISSAH Genevieve" w:date="2019-01-10T10:51:00Z">
        <w:r w:rsidR="00B01808" w:rsidDel="00CC13A4">
          <w:rPr>
            <w:rFonts w:ascii="Century Gothic" w:hAnsi="Century Gothic"/>
            <w:b/>
            <w:sz w:val="20"/>
          </w:rPr>
          <w:delText>0</w:delText>
        </w:r>
      </w:del>
    </w:p>
    <w:p w14:paraId="3F64B5D6" w14:textId="77777777" w:rsidR="00A96528" w:rsidRPr="00FC4AD0" w:rsidRDefault="00A96528">
      <w:pPr>
        <w:pStyle w:val="DefaultStyle"/>
        <w:spacing w:line="276" w:lineRule="auto"/>
        <w:jc w:val="center"/>
        <w:rPr>
          <w:rFonts w:ascii="Century Gothic" w:hAnsi="Century Gothic"/>
          <w:sz w:val="20"/>
        </w:rPr>
      </w:pPr>
    </w:p>
    <w:p w14:paraId="15A0A50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4EE74EDD" w14:textId="77777777" w:rsidR="00A96528" w:rsidRPr="00FC4AD0" w:rsidRDefault="00A96528">
      <w:pPr>
        <w:pStyle w:val="DefaultStyle"/>
        <w:spacing w:line="276" w:lineRule="auto"/>
        <w:jc w:val="both"/>
        <w:rPr>
          <w:rFonts w:ascii="Century Gothic" w:hAnsi="Century Gothic"/>
          <w:sz w:val="20"/>
        </w:rPr>
      </w:pPr>
    </w:p>
    <w:p w14:paraId="1AC947E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36D85E08"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38" w:author="OBENG Sandra" w:date="2017-02-15T10:30:00Z">
        <w:r>
          <w:rPr>
            <w:rFonts w:ascii="Century Gothic" w:hAnsi="Century Gothic"/>
            <w:sz w:val="20"/>
          </w:rPr>
          <w:tab/>
        </w:r>
      </w:ins>
    </w:p>
    <w:p w14:paraId="259C2F1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73C6C165" w14:textId="77777777" w:rsidR="00A96528" w:rsidRPr="00FC4AD0" w:rsidRDefault="00A96528">
      <w:pPr>
        <w:pStyle w:val="DefaultStyle"/>
        <w:spacing w:line="276" w:lineRule="auto"/>
        <w:jc w:val="both"/>
        <w:rPr>
          <w:rFonts w:ascii="Century Gothic" w:hAnsi="Century Gothic"/>
          <w:sz w:val="20"/>
        </w:rPr>
      </w:pPr>
    </w:p>
    <w:p w14:paraId="2AF623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3FB11765" w14:textId="77777777" w:rsidR="00B1127C" w:rsidRDefault="00B1127C">
      <w:pPr>
        <w:pStyle w:val="DefaultStyle"/>
        <w:spacing w:line="276" w:lineRule="auto"/>
        <w:jc w:val="both"/>
        <w:rPr>
          <w:rFonts w:ascii="Century Gothic" w:hAnsi="Century Gothic"/>
          <w:sz w:val="20"/>
        </w:rPr>
      </w:pPr>
    </w:p>
    <w:p w14:paraId="07DB5C8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057A656B" w14:textId="77777777" w:rsidR="00A96528" w:rsidRPr="00FC4AD0" w:rsidRDefault="00A96528">
      <w:pPr>
        <w:pStyle w:val="DefaultStyle"/>
        <w:spacing w:line="276" w:lineRule="auto"/>
        <w:jc w:val="both"/>
        <w:rPr>
          <w:rFonts w:ascii="Century Gothic" w:hAnsi="Century Gothic"/>
          <w:sz w:val="20"/>
        </w:rPr>
      </w:pPr>
    </w:p>
    <w:p w14:paraId="4391655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3BE92ED8" w14:textId="77777777" w:rsidR="00A96528" w:rsidRPr="00FC4AD0" w:rsidRDefault="00A96528">
      <w:pPr>
        <w:pStyle w:val="DefaultStyle"/>
        <w:spacing w:line="276" w:lineRule="auto"/>
        <w:jc w:val="both"/>
        <w:rPr>
          <w:rFonts w:ascii="Century Gothic" w:hAnsi="Century Gothic"/>
          <w:sz w:val="20"/>
        </w:rPr>
      </w:pPr>
    </w:p>
    <w:p w14:paraId="7BB6DA7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E760A5" w14:textId="77777777" w:rsidR="00A96528" w:rsidRPr="00FC4AD0" w:rsidRDefault="00A96528">
      <w:pPr>
        <w:pStyle w:val="DefaultStyle"/>
        <w:spacing w:line="276" w:lineRule="auto"/>
        <w:jc w:val="both"/>
        <w:rPr>
          <w:rFonts w:ascii="Century Gothic" w:hAnsi="Century Gothic"/>
          <w:sz w:val="20"/>
        </w:rPr>
      </w:pPr>
    </w:p>
    <w:p w14:paraId="37735EF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00E7547" w14:textId="77777777" w:rsidR="00A96528" w:rsidRPr="00FC4AD0" w:rsidRDefault="00A96528">
      <w:pPr>
        <w:pStyle w:val="DefaultStyle"/>
        <w:spacing w:line="276" w:lineRule="auto"/>
        <w:jc w:val="both"/>
        <w:rPr>
          <w:rFonts w:ascii="Century Gothic" w:hAnsi="Century Gothic"/>
          <w:sz w:val="20"/>
        </w:rPr>
      </w:pPr>
    </w:p>
    <w:p w14:paraId="25B61F4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56DBA623" w14:textId="77777777" w:rsidR="009C7A1D" w:rsidRPr="00FC4AD0" w:rsidRDefault="009C7A1D">
      <w:pPr>
        <w:pStyle w:val="DefaultStyle"/>
        <w:spacing w:line="276" w:lineRule="auto"/>
        <w:jc w:val="both"/>
        <w:rPr>
          <w:rFonts w:ascii="Century Gothic" w:hAnsi="Century Gothic"/>
          <w:sz w:val="20"/>
        </w:rPr>
      </w:pPr>
    </w:p>
    <w:p w14:paraId="43816C66" w14:textId="77777777" w:rsidR="009C7A1D" w:rsidRPr="00FC4AD0" w:rsidRDefault="009C7A1D">
      <w:pPr>
        <w:pStyle w:val="DefaultStyle"/>
        <w:spacing w:line="276" w:lineRule="auto"/>
        <w:jc w:val="both"/>
        <w:rPr>
          <w:rFonts w:ascii="Century Gothic" w:hAnsi="Century Gothic"/>
          <w:sz w:val="20"/>
        </w:rPr>
      </w:pPr>
    </w:p>
    <w:p w14:paraId="57285D2B" w14:textId="77777777" w:rsidR="009C7A1D" w:rsidRPr="00FC4AD0" w:rsidRDefault="009C7A1D">
      <w:pPr>
        <w:pStyle w:val="DefaultStyle"/>
        <w:spacing w:line="276" w:lineRule="auto"/>
        <w:jc w:val="both"/>
        <w:rPr>
          <w:rFonts w:ascii="Century Gothic" w:hAnsi="Century Gothic"/>
          <w:sz w:val="20"/>
        </w:rPr>
      </w:pPr>
    </w:p>
    <w:p w14:paraId="428B2BD7" w14:textId="77777777" w:rsidR="009C7A1D" w:rsidRPr="00FC4AD0" w:rsidRDefault="009C7A1D">
      <w:pPr>
        <w:pStyle w:val="DefaultStyle"/>
        <w:spacing w:line="276" w:lineRule="auto"/>
        <w:jc w:val="both"/>
        <w:rPr>
          <w:rFonts w:ascii="Century Gothic" w:hAnsi="Century Gothic"/>
          <w:sz w:val="20"/>
        </w:rPr>
      </w:pPr>
    </w:p>
    <w:p w14:paraId="701D9C30" w14:textId="77777777" w:rsidR="009C7A1D" w:rsidRPr="00FC4AD0" w:rsidRDefault="009C7A1D">
      <w:pPr>
        <w:pStyle w:val="DefaultStyle"/>
        <w:spacing w:line="276" w:lineRule="auto"/>
        <w:jc w:val="both"/>
        <w:rPr>
          <w:rFonts w:ascii="Century Gothic" w:hAnsi="Century Gothic"/>
          <w:sz w:val="20"/>
        </w:rPr>
      </w:pPr>
    </w:p>
    <w:p w14:paraId="3AFDC969" w14:textId="77777777" w:rsidR="009C7A1D" w:rsidRPr="00FC4AD0" w:rsidRDefault="009C7A1D">
      <w:pPr>
        <w:pStyle w:val="DefaultStyle"/>
        <w:spacing w:line="276" w:lineRule="auto"/>
        <w:jc w:val="both"/>
        <w:rPr>
          <w:rFonts w:ascii="Century Gothic" w:hAnsi="Century Gothic"/>
          <w:sz w:val="20"/>
        </w:rPr>
      </w:pPr>
    </w:p>
    <w:p w14:paraId="3524913E" w14:textId="77777777" w:rsidR="009C7A1D" w:rsidRPr="00FC4AD0" w:rsidRDefault="009C7A1D">
      <w:pPr>
        <w:pStyle w:val="DefaultStyle"/>
        <w:spacing w:line="276" w:lineRule="auto"/>
        <w:jc w:val="both"/>
        <w:rPr>
          <w:rFonts w:ascii="Century Gothic" w:hAnsi="Century Gothic"/>
          <w:sz w:val="20"/>
        </w:rPr>
      </w:pPr>
    </w:p>
    <w:p w14:paraId="56E4D808" w14:textId="77777777" w:rsidR="009C7A1D" w:rsidRPr="00A7692C" w:rsidRDefault="009C7A1D">
      <w:pPr>
        <w:pStyle w:val="DefaultStyle"/>
        <w:spacing w:line="276" w:lineRule="auto"/>
        <w:jc w:val="both"/>
        <w:rPr>
          <w:rFonts w:ascii="Century Gothic" w:hAnsi="Century Gothic"/>
          <w:i/>
          <w:sz w:val="20"/>
        </w:rPr>
      </w:pPr>
    </w:p>
    <w:p w14:paraId="244082F3" w14:textId="77777777" w:rsidR="009C7A1D" w:rsidRPr="00FC4AD0" w:rsidRDefault="009C7A1D">
      <w:pPr>
        <w:pStyle w:val="DefaultStyle"/>
        <w:spacing w:line="276" w:lineRule="auto"/>
        <w:jc w:val="both"/>
        <w:rPr>
          <w:rFonts w:ascii="Century Gothic" w:hAnsi="Century Gothic"/>
          <w:sz w:val="20"/>
        </w:rPr>
      </w:pPr>
    </w:p>
    <w:p w14:paraId="59EC6829"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436BB" w14:textId="77777777" w:rsidR="00377DE2" w:rsidRDefault="00377DE2" w:rsidP="009B2008">
      <w:pPr>
        <w:spacing w:after="0" w:line="240" w:lineRule="auto"/>
      </w:pPr>
      <w:r>
        <w:separator/>
      </w:r>
    </w:p>
  </w:endnote>
  <w:endnote w:type="continuationSeparator" w:id="0">
    <w:p w14:paraId="7FAC908E" w14:textId="77777777" w:rsidR="00377DE2" w:rsidRDefault="00377DE2"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237440DB"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39" w:author="AMISSAH Genevieve" w:date="2019-01-10T10:52:00Z">
          <w:r w:rsidR="000B5886">
            <w:rPr>
              <w:rFonts w:ascii="Century Gothic" w:hAnsi="Century Gothic"/>
              <w:b/>
              <w:sz w:val="20"/>
            </w:rPr>
            <w:t>31</w:t>
          </w:r>
        </w:ins>
        <w:del w:id="40"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3DE8DFEF"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4DC76" w14:textId="77777777" w:rsidR="00377DE2" w:rsidRDefault="00377DE2" w:rsidP="009B2008">
      <w:pPr>
        <w:spacing w:after="0" w:line="240" w:lineRule="auto"/>
      </w:pPr>
      <w:r>
        <w:separator/>
      </w:r>
    </w:p>
  </w:footnote>
  <w:footnote w:type="continuationSeparator" w:id="0">
    <w:p w14:paraId="6EB556C6" w14:textId="77777777" w:rsidR="00377DE2" w:rsidRDefault="00377DE2"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B5886"/>
    <w:rsid w:val="000C37A1"/>
    <w:rsid w:val="000D2157"/>
    <w:rsid w:val="00157F26"/>
    <w:rsid w:val="00174831"/>
    <w:rsid w:val="001B54F5"/>
    <w:rsid w:val="001E32C7"/>
    <w:rsid w:val="001E3D80"/>
    <w:rsid w:val="001E67E7"/>
    <w:rsid w:val="001E748B"/>
    <w:rsid w:val="00226BF2"/>
    <w:rsid w:val="00233BC7"/>
    <w:rsid w:val="00295A91"/>
    <w:rsid w:val="002B6F55"/>
    <w:rsid w:val="002D7BD9"/>
    <w:rsid w:val="002E57D1"/>
    <w:rsid w:val="002E6B7A"/>
    <w:rsid w:val="002F18EB"/>
    <w:rsid w:val="002F2D6C"/>
    <w:rsid w:val="002F3BD7"/>
    <w:rsid w:val="00305411"/>
    <w:rsid w:val="003111F1"/>
    <w:rsid w:val="003138DD"/>
    <w:rsid w:val="003249CD"/>
    <w:rsid w:val="00336779"/>
    <w:rsid w:val="00337DE0"/>
    <w:rsid w:val="00346CB0"/>
    <w:rsid w:val="00365B21"/>
    <w:rsid w:val="00377DE2"/>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0B9E"/>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D1CF84"/>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3FB2B-CD46-47A0-B721-2F837D7C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4846</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2019-01-11T13:42:00Z</dcterms:created>
  <dcterms:modified xsi:type="dcterms:W3CDTF">2019-01-11T13:42:00Z</dcterms:modified>
</cp:coreProperties>
</file>