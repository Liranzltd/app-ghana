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rsidR="00A96528" w:rsidRPr="00FC4AD0" w:rsidRDefault="00A96528">
      <w:pPr>
        <w:pStyle w:val="DefaultStyle"/>
        <w:spacing w:line="276" w:lineRule="auto"/>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295A91">
        <w:rPr>
          <w:rFonts w:ascii="Century Gothic" w:hAnsi="Century Gothic"/>
          <w:b/>
          <w:sz w:val="20"/>
        </w:rPr>
        <w:t>0</w:t>
      </w:r>
      <w:r w:rsidR="003E7B5D">
        <w:rPr>
          <w:rFonts w:ascii="Century Gothic" w:hAnsi="Century Gothic"/>
          <w:b/>
          <w:sz w:val="20"/>
        </w:rPr>
        <w:t>5</w:t>
      </w:r>
    </w:p>
    <w:p w:rsidR="00813687" w:rsidRDefault="00813687">
      <w:pPr>
        <w:pStyle w:val="DefaultStyle"/>
        <w:spacing w:line="276" w:lineRule="auto"/>
        <w:rPr>
          <w:ins w:id="0" w:author="OBENG Sandra" w:date="2019-01-08T10:45:00Z"/>
          <w:rFonts w:ascii="Century Gothic" w:hAnsi="Century Gothic"/>
          <w:b/>
          <w:sz w:val="20"/>
        </w:rPr>
      </w:pP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rsidR="00A96528" w:rsidRPr="00FC4AD0" w:rsidRDefault="00A96528">
      <w:pPr>
        <w:pStyle w:val="DefaultStyle"/>
        <w:spacing w:line="276" w:lineRule="auto"/>
        <w:jc w:val="both"/>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1" w:author="OFORI George" w:date="2016-02-22T09:10:00Z">
        <w:r w:rsidRPr="00FC4AD0" w:rsidDel="00EA420B">
          <w:rPr>
            <w:rFonts w:ascii="Century Gothic" w:hAnsi="Century Gothic"/>
            <w:sz w:val="20"/>
          </w:rPr>
          <w:delText xml:space="preserve"> </w:delText>
        </w:r>
      </w:del>
    </w:p>
    <w:p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rsidR="00A96528" w:rsidRPr="00FC4AD0" w:rsidRDefault="00A96528">
      <w:pPr>
        <w:pStyle w:val="DefaultStyle"/>
        <w:spacing w:line="276" w:lineRule="auto"/>
        <w:rPr>
          <w:rFonts w:ascii="Century Gothic" w:hAnsi="Century Gothic"/>
          <w:sz w:val="20"/>
        </w:rPr>
      </w:pPr>
    </w:p>
    <w:p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rsidR="00A96528" w:rsidRPr="00FC4AD0" w:rsidRDefault="00A96528">
      <w:pPr>
        <w:pStyle w:val="Header"/>
        <w:tabs>
          <w:tab w:val="left" w:pos="720"/>
        </w:tabs>
        <w:spacing w:line="276" w:lineRule="auto"/>
        <w:rPr>
          <w:rFonts w:ascii="Century Gothic" w:hAnsi="Century Gothic"/>
          <w:sz w:val="20"/>
        </w:rPr>
      </w:pPr>
    </w:p>
    <w:p w:rsidR="005D79B3" w:rsidRPr="00FC4AD0" w:rsidRDefault="005D79B3">
      <w:pPr>
        <w:pStyle w:val="Header"/>
        <w:tabs>
          <w:tab w:val="left" w:pos="720"/>
        </w:tabs>
        <w:spacing w:line="276" w:lineRule="auto"/>
        <w:rPr>
          <w:rFonts w:ascii="Century Gothic" w:hAnsi="Century Gothic"/>
          <w:sz w:val="20"/>
        </w:rPr>
      </w:pPr>
    </w:p>
    <w:p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rsidR="00EA5157" w:rsidRDefault="00EA5157">
      <w:pPr>
        <w:pStyle w:val="Header"/>
        <w:tabs>
          <w:tab w:val="left" w:pos="720"/>
        </w:tabs>
        <w:spacing w:line="276" w:lineRule="auto"/>
        <w:rPr>
          <w:rFonts w:ascii="Century Gothic" w:hAnsi="Century Gothic"/>
          <w:sz w:val="20"/>
        </w:rPr>
      </w:pPr>
    </w:p>
    <w:p w:rsidR="00EA5157" w:rsidRDefault="00EA5157">
      <w:pPr>
        <w:pStyle w:val="Header"/>
        <w:tabs>
          <w:tab w:val="left" w:pos="720"/>
        </w:tabs>
        <w:spacing w:line="276" w:lineRule="auto"/>
        <w:rPr>
          <w:rFonts w:ascii="Century Gothic" w:hAnsi="Century Gothic"/>
          <w:sz w:val="20"/>
        </w:rPr>
      </w:pPr>
    </w:p>
    <w:p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rsidR="00EA5157" w:rsidRPr="00FC4AD0" w:rsidDel="00A758F0" w:rsidRDefault="00EA5157">
      <w:pPr>
        <w:pStyle w:val="Header"/>
        <w:tabs>
          <w:tab w:val="left" w:pos="720"/>
        </w:tabs>
        <w:spacing w:line="276" w:lineRule="auto"/>
        <w:rPr>
          <w:del w:id="2" w:author="OBENG Sandra" w:date="2017-02-15T10:29:00Z"/>
          <w:rFonts w:ascii="Century Gothic" w:hAnsi="Century Gothic"/>
          <w:sz w:val="20"/>
        </w:rPr>
      </w:pPr>
    </w:p>
    <w:p w:rsidR="00A96528" w:rsidRPr="00FC4AD0" w:rsidDel="00A758F0" w:rsidRDefault="00A96528">
      <w:pPr>
        <w:pStyle w:val="Heading2"/>
        <w:spacing w:line="276" w:lineRule="auto"/>
        <w:rPr>
          <w:del w:id="3" w:author="OBENG Sandra" w:date="2017-02-15T10:29:00Z"/>
          <w:rFonts w:ascii="Century Gothic" w:hAnsi="Century Gothic"/>
          <w:sz w:val="20"/>
        </w:rPr>
      </w:pPr>
    </w:p>
    <w:p w:rsidR="005D79B3" w:rsidRPr="00FC4AD0" w:rsidDel="00A758F0" w:rsidRDefault="005D79B3">
      <w:pPr>
        <w:pStyle w:val="Header1"/>
        <w:spacing w:after="0" w:line="276" w:lineRule="auto"/>
        <w:rPr>
          <w:del w:id="4" w:author="OBENG Sandra" w:date="2017-02-15T10:29:00Z"/>
          <w:rFonts w:ascii="Century Gothic" w:hAnsi="Century Gothic"/>
          <w:sz w:val="20"/>
        </w:rPr>
      </w:pPr>
    </w:p>
    <w:p w:rsidR="00D54BA3" w:rsidDel="00A758F0" w:rsidRDefault="00D54BA3" w:rsidP="00FC4AD0">
      <w:pPr>
        <w:pStyle w:val="DefaultStyle"/>
        <w:spacing w:line="276" w:lineRule="auto"/>
        <w:rPr>
          <w:del w:id="5" w:author="OBENG Sandra" w:date="2017-02-15T10:29:00Z"/>
          <w:rFonts w:ascii="Century Gothic" w:hAnsi="Century Gothic"/>
          <w:sz w:val="20"/>
        </w:rPr>
      </w:pPr>
    </w:p>
    <w:p w:rsidR="00D54BA3" w:rsidRDefault="00D54BA3" w:rsidP="00FC4AD0">
      <w:pPr>
        <w:pStyle w:val="DefaultStyle"/>
        <w:spacing w:line="276" w:lineRule="auto"/>
        <w:rPr>
          <w:rFonts w:ascii="Century Gothic" w:hAnsi="Century Gothic"/>
          <w:sz w:val="20"/>
        </w:rPr>
      </w:pPr>
    </w:p>
    <w:p w:rsidR="00D54BA3" w:rsidRPr="00FC4AD0" w:rsidRDefault="00D54BA3" w:rsidP="00FC4AD0">
      <w:pPr>
        <w:pStyle w:val="DefaultStyle"/>
        <w:spacing w:line="276" w:lineRule="auto"/>
        <w:rPr>
          <w:rFonts w:ascii="Century Gothic" w:hAnsi="Century Gothic"/>
          <w:sz w:val="20"/>
        </w:rPr>
      </w:pPr>
    </w:p>
    <w:p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rsidR="00A96528" w:rsidRPr="00FC4AD0" w:rsidRDefault="00A96528">
      <w:pPr>
        <w:pStyle w:val="TOAHeading"/>
        <w:tabs>
          <w:tab w:val="right" w:pos="9072"/>
        </w:tabs>
        <w:suppressAutoHyphens w:val="0"/>
        <w:rPr>
          <w:rFonts w:ascii="Century Gothic" w:hAnsi="Century Gothic"/>
          <w:sz w:val="20"/>
        </w:rPr>
      </w:pPr>
    </w:p>
    <w:p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EGH/ BNK/ RFQ /JAN/2019 000</w:t>
      </w:r>
      <w:r w:rsidR="003E7B5D">
        <w:rPr>
          <w:rFonts w:ascii="Century Gothic" w:hAnsi="Century Gothic"/>
          <w:b/>
          <w:sz w:val="20"/>
        </w:rPr>
        <w:t>5</w:t>
      </w:r>
    </w:p>
    <w:p w:rsidR="00813687" w:rsidRDefault="00813687">
      <w:pPr>
        <w:pStyle w:val="DefaultStyle"/>
        <w:rPr>
          <w:rFonts w:ascii="Century Gothic" w:hAnsi="Century Gothic"/>
          <w:b/>
          <w:sz w:val="20"/>
        </w:rPr>
      </w:pPr>
    </w:p>
    <w:p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rsidR="00A96528" w:rsidRPr="00FC4AD0" w:rsidRDefault="00A96528">
      <w:pPr>
        <w:pStyle w:val="DefaultStyle"/>
        <w:rPr>
          <w:rFonts w:ascii="Century Gothic" w:hAnsi="Century Gothic"/>
          <w:sz w:val="18"/>
          <w:szCs w:val="18"/>
        </w:rPr>
      </w:pPr>
    </w:p>
    <w:p w:rsidR="005E4EB4" w:rsidRDefault="005E4EB4">
      <w:pPr>
        <w:pStyle w:val="DefaultStyle"/>
        <w:rPr>
          <w:rFonts w:ascii="Century Gothic" w:hAnsi="Century Gothic"/>
          <w:sz w:val="20"/>
        </w:rPr>
      </w:pPr>
    </w:p>
    <w:p w:rsidR="00D54BA3" w:rsidRPr="00FC4AD0" w:rsidRDefault="00D54BA3">
      <w:pPr>
        <w:pStyle w:val="DefaultStyle"/>
        <w:rPr>
          <w:rFonts w:ascii="Century Gothic" w:hAnsi="Century Gothic"/>
          <w:sz w:val="20"/>
        </w:rPr>
      </w:pPr>
    </w:p>
    <w:p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rsidR="00A96528" w:rsidRPr="00FC4AD0" w:rsidRDefault="00A96528">
      <w:pPr>
        <w:pStyle w:val="DefaultStyle"/>
        <w:spacing w:line="276" w:lineRule="auto"/>
        <w:jc w:val="both"/>
        <w:rPr>
          <w:rFonts w:ascii="Century Gothic" w:hAnsi="Century Gothic"/>
          <w:sz w:val="20"/>
        </w:rPr>
      </w:pPr>
    </w:p>
    <w:p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
      <w:tr w:rsidR="00A96528" w:rsidRPr="00FC4AD0"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rsidTr="00756048">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rsidR="00813687" w:rsidRDefault="00813687" w:rsidP="00A758F0">
            <w:pPr>
              <w:pStyle w:val="DefaultStyle"/>
              <w:tabs>
                <w:tab w:val="center" w:pos="224"/>
              </w:tabs>
              <w:spacing w:line="240" w:lineRule="auto"/>
              <w:rPr>
                <w:ins w:id="6" w:author="OBENG Sandra" w:date="2019-01-08T10:48:00Z"/>
                <w:rFonts w:ascii="Century Gothic" w:hAnsi="Century Gothic"/>
                <w:b/>
                <w:sz w:val="20"/>
              </w:rPr>
            </w:pPr>
          </w:p>
          <w:p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rsidR="00756048" w:rsidRDefault="00756048" w:rsidP="00C90284">
            <w:pPr>
              <w:pStyle w:val="DefaultStyle"/>
              <w:spacing w:line="240" w:lineRule="auto"/>
              <w:jc w:val="center"/>
              <w:rPr>
                <w:rFonts w:ascii="Century Gothic" w:hAnsi="Century Gothic"/>
                <w:b/>
                <w:sz w:val="20"/>
              </w:rPr>
            </w:pPr>
          </w:p>
          <w:p w:rsidR="00756048" w:rsidRDefault="00756048" w:rsidP="002E57D1">
            <w:pPr>
              <w:pStyle w:val="DefaultStyle"/>
              <w:spacing w:line="240" w:lineRule="auto"/>
              <w:rPr>
                <w:rFonts w:ascii="Century Gothic" w:hAnsi="Century Gothic"/>
                <w:b/>
                <w:sz w:val="20"/>
              </w:rPr>
            </w:pPr>
          </w:p>
          <w:p w:rsidR="00756048" w:rsidRDefault="00756048" w:rsidP="002E57D1">
            <w:pPr>
              <w:pStyle w:val="DefaultStyle"/>
              <w:spacing w:line="240" w:lineRule="auto"/>
              <w:rPr>
                <w:rFonts w:ascii="Century Gothic" w:hAnsi="Century Gothic"/>
                <w:b/>
                <w:sz w:val="20"/>
              </w:rPr>
            </w:pPr>
          </w:p>
          <w:p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rsidR="00756048" w:rsidRPr="00813687" w:rsidRDefault="003E7B5D" w:rsidP="004F33A1">
            <w:pPr>
              <w:rPr>
                <w:rFonts w:ascii="Century Gothic" w:hAnsi="Century Gothic" w:cs="Calibri"/>
                <w:b/>
                <w:color w:val="000000"/>
                <w:sz w:val="20"/>
                <w:szCs w:val="20"/>
              </w:rPr>
            </w:pPr>
            <w:r>
              <w:rPr>
                <w:rFonts w:ascii="Calibri" w:hAnsi="Calibri"/>
                <w:b/>
                <w:sz w:val="24"/>
              </w:rPr>
              <w:t>STAPLE PINS</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rsidR="00994698" w:rsidRDefault="00994698" w:rsidP="002E57D1">
            <w:pPr>
              <w:pStyle w:val="DefaultStyle"/>
              <w:spacing w:line="240" w:lineRule="auto"/>
              <w:rPr>
                <w:ins w:id="7" w:author="OBENG Sandra" w:date="2017-02-17T09:29:00Z"/>
                <w:rFonts w:ascii="Century Gothic" w:hAnsi="Century Gothic"/>
                <w:b/>
                <w:sz w:val="20"/>
              </w:rPr>
            </w:pPr>
          </w:p>
          <w:p w:rsidR="00994698" w:rsidRDefault="00994698" w:rsidP="002E57D1">
            <w:pPr>
              <w:pStyle w:val="DefaultStyle"/>
              <w:spacing w:line="240" w:lineRule="auto"/>
              <w:rPr>
                <w:ins w:id="8" w:author="OBENG Sandra" w:date="2017-02-17T09:29:00Z"/>
                <w:rFonts w:ascii="Century Gothic" w:hAnsi="Century Gothic"/>
                <w:b/>
                <w:sz w:val="20"/>
              </w:rPr>
            </w:pPr>
          </w:p>
          <w:p w:rsidR="00833E03" w:rsidRDefault="003E7B5D" w:rsidP="002E57D1">
            <w:pPr>
              <w:pStyle w:val="DefaultStyle"/>
              <w:spacing w:line="240" w:lineRule="auto"/>
              <w:rPr>
                <w:rFonts w:ascii="Century Gothic" w:hAnsi="Century Gothic"/>
                <w:b/>
                <w:sz w:val="20"/>
              </w:rPr>
            </w:pPr>
            <w:r>
              <w:rPr>
                <w:rFonts w:ascii="Century Gothic" w:hAnsi="Century Gothic"/>
                <w:b/>
                <w:sz w:val="20"/>
              </w:rPr>
              <w:t>10</w:t>
            </w:r>
            <w:r w:rsidR="004F33A1">
              <w:rPr>
                <w:rFonts w:ascii="Century Gothic" w:hAnsi="Century Gothic"/>
                <w:b/>
                <w:sz w:val="20"/>
              </w:rPr>
              <w:t>00</w:t>
            </w:r>
            <w:r w:rsidR="008E6D74">
              <w:rPr>
                <w:rFonts w:ascii="Century Gothic" w:hAnsi="Century Gothic"/>
                <w:b/>
                <w:sz w:val="20"/>
              </w:rPr>
              <w:t xml:space="preserve"> </w:t>
            </w:r>
            <w:r w:rsidR="00833E03">
              <w:rPr>
                <w:rFonts w:ascii="Century Gothic" w:hAnsi="Century Gothic"/>
                <w:b/>
                <w:sz w:val="20"/>
              </w:rPr>
              <w:t>pcs</w:t>
            </w:r>
          </w:p>
          <w:p w:rsidR="00833E03" w:rsidRDefault="00833E03" w:rsidP="002E57D1">
            <w:pPr>
              <w:pStyle w:val="DefaultStyle"/>
              <w:spacing w:line="240" w:lineRule="auto"/>
              <w:rPr>
                <w:rFonts w:ascii="Century Gothic" w:hAnsi="Century Gothic"/>
                <w:b/>
                <w:sz w:val="20"/>
              </w:rPr>
            </w:pPr>
          </w:p>
          <w:p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rsidR="00756048" w:rsidRPr="00FC4AD0" w:rsidRDefault="00756048" w:rsidP="00C90284">
            <w:pPr>
              <w:pStyle w:val="DefaultStyle"/>
              <w:spacing w:line="240" w:lineRule="auto"/>
              <w:rPr>
                <w:rFonts w:ascii="Century Gothic" w:hAnsi="Century Gothic"/>
                <w:sz w:val="20"/>
              </w:rPr>
            </w:pPr>
          </w:p>
        </w:tc>
      </w:tr>
    </w:tbl>
    <w:p w:rsidR="00DA0F03" w:rsidRPr="00FC4AD0" w:rsidDel="003E7B5D" w:rsidRDefault="00DA0F03" w:rsidP="00C90284">
      <w:pPr>
        <w:pStyle w:val="DefaultStyle"/>
        <w:rPr>
          <w:del w:id="9" w:author="OBENG Sandra" w:date="2019-01-08T11:09:00Z"/>
          <w:rFonts w:ascii="Century Gothic" w:hAnsi="Century Gothic"/>
          <w:sz w:val="18"/>
          <w:szCs w:val="18"/>
        </w:rPr>
      </w:pPr>
    </w:p>
    <w:p w:rsidR="00D54BA3" w:rsidRDefault="00D54BA3" w:rsidP="005B36B3">
      <w:pPr>
        <w:pStyle w:val="Subtitle"/>
      </w:pPr>
    </w:p>
    <w:p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rsidR="00923CCC" w:rsidRDefault="00923CCC" w:rsidP="005E4EB4">
      <w:pPr>
        <w:pStyle w:val="DefaultStyle"/>
        <w:tabs>
          <w:tab w:val="right" w:pos="9072"/>
        </w:tabs>
        <w:spacing w:after="120" w:line="276" w:lineRule="auto"/>
        <w:rPr>
          <w:rFonts w:ascii="Century Gothic" w:hAnsi="Century Gothic"/>
          <w:sz w:val="20"/>
        </w:rPr>
      </w:pPr>
    </w:p>
    <w:p w:rsidR="00923CCC" w:rsidRDefault="00923CCC" w:rsidP="00A758F0">
      <w:pPr>
        <w:pStyle w:val="DefaultStyle"/>
        <w:tabs>
          <w:tab w:val="right" w:pos="9072"/>
        </w:tabs>
        <w:spacing w:after="120" w:line="276" w:lineRule="auto"/>
        <w:jc w:val="center"/>
        <w:rPr>
          <w:rFonts w:ascii="Century Gothic" w:hAnsi="Century Gothic"/>
          <w:sz w:val="20"/>
        </w:rPr>
      </w:pPr>
    </w:p>
    <w:p w:rsidR="00923CCC" w:rsidRDefault="00923CCC" w:rsidP="005E4EB4">
      <w:pPr>
        <w:pStyle w:val="DefaultStyle"/>
        <w:tabs>
          <w:tab w:val="right" w:pos="9072"/>
        </w:tabs>
        <w:spacing w:after="120" w:line="276" w:lineRule="auto"/>
        <w:rPr>
          <w:rFonts w:ascii="Century Gothic" w:hAnsi="Century Gothic"/>
          <w:sz w:val="20"/>
        </w:rPr>
      </w:pPr>
    </w:p>
    <w:p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rsidTr="00C90284">
        <w:trPr>
          <w:cantSplit/>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90284">
        <w:trPr>
          <w:cantSplit/>
          <w:trHeight w:val="332"/>
          <w:jc w:val="center"/>
        </w:trPr>
        <w:tc>
          <w:tcPr>
            <w:tcW w:w="4809" w:type="dxa"/>
            <w:tcBorders>
              <w:right w:val="single" w:sz="12" w:space="0" w:color="00000A"/>
            </w:tcBorders>
            <w:shd w:val="clear" w:color="auto" w:fill="FFFFFF"/>
          </w:tcPr>
          <w:p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90284">
        <w:trPr>
          <w:cantSplit/>
          <w:trHeight w:val="395"/>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w:t>
            </w:r>
            <w:proofErr w:type="gramStart"/>
            <w:r w:rsidRPr="00FC4AD0">
              <w:rPr>
                <w:rFonts w:ascii="Century Gothic" w:hAnsi="Century Gothic"/>
                <w:sz w:val="20"/>
              </w:rPr>
              <w:t>_%</w:t>
            </w:r>
            <w:proofErr w:type="gramEnd"/>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jc w:val="right"/>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D0AAD">
        <w:trPr>
          <w:cantSplit/>
          <w:trHeight w:val="530"/>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p>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rsidR="0062270F" w:rsidRPr="00FC4AD0" w:rsidRDefault="0062270F" w:rsidP="0062270F">
            <w:pPr>
              <w:pStyle w:val="DefaultStyle"/>
              <w:spacing w:line="276" w:lineRule="auto"/>
              <w:jc w:val="center"/>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bl>
    <w:p w:rsidR="00D82EF6" w:rsidRDefault="00D82EF6" w:rsidP="00DA0F03">
      <w:pPr>
        <w:pStyle w:val="NormalWeb"/>
        <w:spacing w:line="360" w:lineRule="auto"/>
        <w:jc w:val="both"/>
        <w:rPr>
          <w:rFonts w:ascii="Century Gothic" w:hAnsi="Century Gothic" w:cs="Times New Roman"/>
          <w:color w:val="00000A"/>
          <w:sz w:val="20"/>
          <w:szCs w:val="20"/>
          <w:lang w:val="en-GB"/>
        </w:rPr>
      </w:pPr>
    </w:p>
    <w:p w:rsidR="00D82EF6" w:rsidRDefault="00D82EF6" w:rsidP="00DA0F03">
      <w:pPr>
        <w:pStyle w:val="NormalWeb"/>
        <w:spacing w:line="360" w:lineRule="auto"/>
        <w:jc w:val="both"/>
        <w:rPr>
          <w:rFonts w:ascii="Century Gothic" w:hAnsi="Century Gothic" w:cs="Times New Roman"/>
          <w:color w:val="00000A"/>
          <w:sz w:val="20"/>
          <w:szCs w:val="20"/>
          <w:lang w:val="en-GB"/>
        </w:rPr>
      </w:pPr>
    </w:p>
    <w:p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lastRenderedPageBreak/>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rsidR="007910E7" w:rsidRPr="00DA0F03" w:rsidRDefault="007910E7" w:rsidP="00DA0F03">
      <w:pPr>
        <w:pStyle w:val="NormalWeb"/>
        <w:spacing w:line="360" w:lineRule="auto"/>
        <w:jc w:val="both"/>
        <w:rPr>
          <w:rFonts w:ascii="Century Gothic" w:hAnsi="Century Gothic"/>
          <w:sz w:val="20"/>
          <w:szCs w:val="20"/>
        </w:rPr>
      </w:pPr>
    </w:p>
    <w:p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rsidR="008A47C9" w:rsidRDefault="008A47C9" w:rsidP="00C51171">
      <w:pPr>
        <w:pStyle w:val="DefaultStyle"/>
        <w:tabs>
          <w:tab w:val="right" w:pos="8789"/>
        </w:tabs>
        <w:spacing w:line="360" w:lineRule="auto"/>
        <w:rPr>
          <w:rFonts w:ascii="Century Gothic" w:hAnsi="Century Gothic"/>
          <w:sz w:val="20"/>
        </w:rPr>
      </w:pPr>
    </w:p>
    <w:p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rsidTr="0062270F">
        <w:trPr>
          <w:cantSplit/>
          <w:jc w:val="center"/>
        </w:trPr>
        <w:tc>
          <w:tcPr>
            <w:tcW w:w="3045"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rsidR="0062270F" w:rsidRPr="00FC4AD0" w:rsidRDefault="0062270F" w:rsidP="00C51171">
            <w:pPr>
              <w:pStyle w:val="DefaultStyle"/>
              <w:tabs>
                <w:tab w:val="right" w:pos="8789"/>
              </w:tabs>
              <w:spacing w:line="360" w:lineRule="auto"/>
              <w:rPr>
                <w:rFonts w:ascii="Century Gothic" w:hAnsi="Century Gothic"/>
                <w:sz w:val="20"/>
              </w:rPr>
            </w:pPr>
          </w:p>
        </w:tc>
      </w:tr>
    </w:tbl>
    <w:p w:rsidR="00A96528" w:rsidRPr="00FC4AD0" w:rsidRDefault="00A96528">
      <w:pPr>
        <w:pStyle w:val="DefaultStyle"/>
        <w:spacing w:line="276" w:lineRule="auto"/>
        <w:jc w:val="both"/>
        <w:rPr>
          <w:rFonts w:ascii="Century Gothic" w:hAnsi="Century Gothic"/>
          <w:sz w:val="20"/>
        </w:rPr>
      </w:pP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0" w:name="__UnoMark__2709_2135027740"/>
      <w:bookmarkStart w:id="11" w:name="__UnoMark__1070_1933893160"/>
      <w:bookmarkEnd w:id="10"/>
      <w:bookmarkEnd w:id="11"/>
    </w:p>
    <w:p w:rsidR="00923CCC" w:rsidRDefault="00923CCC">
      <w:pPr>
        <w:pStyle w:val="DefaultStyle"/>
        <w:spacing w:line="276" w:lineRule="auto"/>
        <w:jc w:val="right"/>
        <w:rPr>
          <w:rFonts w:ascii="Century Gothic" w:hAnsi="Century Gothic"/>
          <w:b/>
          <w:sz w:val="20"/>
        </w:rPr>
      </w:pPr>
    </w:p>
    <w:p w:rsidR="00923CCC" w:rsidRDefault="00923CCC">
      <w:pPr>
        <w:pStyle w:val="DefaultStyle"/>
        <w:spacing w:line="276" w:lineRule="auto"/>
        <w:jc w:val="right"/>
        <w:rPr>
          <w:rFonts w:ascii="Century Gothic" w:hAnsi="Century Gothic"/>
          <w:b/>
          <w:sz w:val="20"/>
        </w:rPr>
      </w:pPr>
    </w:p>
    <w:p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rsidR="00A96528" w:rsidRPr="00FC4AD0" w:rsidRDefault="00A96528">
      <w:pPr>
        <w:pStyle w:val="DefaultStyle"/>
        <w:spacing w:line="276" w:lineRule="auto"/>
        <w:rPr>
          <w:rFonts w:ascii="Century Gothic" w:hAnsi="Century Gothic"/>
          <w:sz w:val="20"/>
        </w:rPr>
      </w:pPr>
    </w:p>
    <w:p w:rsidR="00784176" w:rsidRDefault="00784176">
      <w:pPr>
        <w:pStyle w:val="DefaultStyle"/>
        <w:spacing w:line="276" w:lineRule="auto"/>
        <w:rPr>
          <w:ins w:id="12" w:author="YAKUBU-GUMERY Yussif" w:date="2016-06-02T10:29:00Z"/>
          <w:rFonts w:ascii="Century Gothic" w:hAnsi="Century Gothic"/>
          <w:sz w:val="20"/>
        </w:rPr>
      </w:pPr>
    </w:p>
    <w:p w:rsidR="003138DD" w:rsidRDefault="003138DD">
      <w:pPr>
        <w:pStyle w:val="DefaultStyle"/>
        <w:spacing w:line="276" w:lineRule="auto"/>
        <w:rPr>
          <w:ins w:id="13" w:author="YAKUBU-GUMERY Yussif" w:date="2016-06-02T10:29:00Z"/>
          <w:rFonts w:ascii="Century Gothic" w:hAnsi="Century Gothic"/>
          <w:sz w:val="20"/>
        </w:rPr>
      </w:pPr>
    </w:p>
    <w:p w:rsidR="003138DD" w:rsidRDefault="003138DD">
      <w:pPr>
        <w:pStyle w:val="DefaultStyle"/>
        <w:spacing w:line="276" w:lineRule="auto"/>
        <w:rPr>
          <w:ins w:id="14" w:author="YAKUBU-GUMERY Yussif" w:date="2016-06-02T10:29:00Z"/>
          <w:rFonts w:ascii="Century Gothic" w:hAnsi="Century Gothic"/>
          <w:sz w:val="20"/>
        </w:rPr>
      </w:pPr>
    </w:p>
    <w:p w:rsidR="003138DD" w:rsidRPr="00FC4AD0" w:rsidRDefault="003138DD">
      <w:pPr>
        <w:pStyle w:val="DefaultStyle"/>
        <w:spacing w:line="276" w:lineRule="auto"/>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rsidR="00A96528" w:rsidRPr="00FC4AD0" w:rsidRDefault="00A96528">
      <w:pPr>
        <w:pStyle w:val="DefaultStyle"/>
        <w:spacing w:line="276" w:lineRule="auto"/>
        <w:rPr>
          <w:rFonts w:ascii="Century Gothic" w:hAnsi="Century Gothic"/>
          <w:sz w:val="20"/>
        </w:rPr>
      </w:pPr>
    </w:p>
    <w:p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bookmarkStart w:id="15" w:name="_GoBack"/>
      <w:bookmarkEnd w:id="15"/>
      <w:r w:rsidR="003E7B5D">
        <w:rPr>
          <w:rFonts w:ascii="Century Gothic" w:hAnsi="Century Gothic"/>
          <w:b/>
          <w:sz w:val="20"/>
        </w:rPr>
        <w:t>5</w:t>
      </w:r>
    </w:p>
    <w:p w:rsidR="00A96528" w:rsidRPr="00FC4AD0" w:rsidRDefault="00A96528">
      <w:pPr>
        <w:pStyle w:val="DefaultStyle"/>
        <w:spacing w:line="276" w:lineRule="auto"/>
        <w:jc w:val="center"/>
        <w:rPr>
          <w:rFonts w:ascii="Century Gothic" w:hAnsi="Century Gothic"/>
          <w:sz w:val="20"/>
        </w:rPr>
      </w:pPr>
    </w:p>
    <w:p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rsidR="00A96528" w:rsidRPr="00FC4AD0" w:rsidRDefault="00A758F0" w:rsidP="00A758F0">
      <w:pPr>
        <w:pStyle w:val="DefaultStyle"/>
        <w:tabs>
          <w:tab w:val="left" w:pos="3030"/>
        </w:tabs>
        <w:spacing w:line="276" w:lineRule="auto"/>
        <w:jc w:val="both"/>
        <w:rPr>
          <w:rFonts w:ascii="Century Gothic" w:hAnsi="Century Gothic"/>
          <w:sz w:val="20"/>
        </w:rPr>
      </w:pPr>
      <w:ins w:id="16" w:author="OBENG Sandra" w:date="2017-02-15T10:30:00Z">
        <w:r>
          <w:rPr>
            <w:rFonts w:ascii="Century Gothic" w:hAnsi="Century Gothic"/>
            <w:sz w:val="20"/>
          </w:rPr>
          <w:tab/>
        </w:r>
      </w:ins>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rsidR="00B1127C" w:rsidRDefault="00B1127C">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A7692C" w:rsidRDefault="009C7A1D">
      <w:pPr>
        <w:pStyle w:val="DefaultStyle"/>
        <w:spacing w:line="276" w:lineRule="auto"/>
        <w:jc w:val="both"/>
        <w:rPr>
          <w:rFonts w:ascii="Century Gothic" w:hAnsi="Century Gothic"/>
          <w:i/>
          <w:sz w:val="20"/>
        </w:rPr>
      </w:pPr>
    </w:p>
    <w:p w:rsidR="009C7A1D" w:rsidRPr="00FC4AD0" w:rsidRDefault="009C7A1D">
      <w:pPr>
        <w:pStyle w:val="DefaultStyle"/>
        <w:spacing w:line="276" w:lineRule="auto"/>
        <w:jc w:val="both"/>
        <w:rPr>
          <w:rFonts w:ascii="Century Gothic" w:hAnsi="Century Gothic"/>
          <w:sz w:val="20"/>
        </w:rPr>
      </w:pPr>
    </w:p>
    <w:p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572" w:rsidRDefault="000A6572" w:rsidP="009B2008">
      <w:pPr>
        <w:spacing w:after="0" w:line="240" w:lineRule="auto"/>
      </w:pPr>
      <w:r>
        <w:separator/>
      </w:r>
    </w:p>
  </w:endnote>
  <w:endnote w:type="continuationSeparator" w:id="0">
    <w:p w:rsidR="000A6572" w:rsidRDefault="000A6572"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r w:rsidR="003E7B5D">
          <w:rPr>
            <w:rFonts w:ascii="Century Gothic" w:hAnsi="Century Gothic"/>
            <w:b/>
            <w:sz w:val="20"/>
          </w:rPr>
          <w:t>5</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572" w:rsidRDefault="000A6572" w:rsidP="009B2008">
      <w:pPr>
        <w:spacing w:after="0" w:line="240" w:lineRule="auto"/>
      </w:pPr>
      <w:r>
        <w:separator/>
      </w:r>
    </w:p>
  </w:footnote>
  <w:footnote w:type="continuationSeparator" w:id="0">
    <w:p w:rsidR="000A6572" w:rsidRDefault="000A6572" w:rsidP="009B200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72F71"/>
    <w:rsid w:val="00086E9C"/>
    <w:rsid w:val="00090F0F"/>
    <w:rsid w:val="000A6572"/>
    <w:rsid w:val="000A7EDD"/>
    <w:rsid w:val="000C37A1"/>
    <w:rsid w:val="000D2157"/>
    <w:rsid w:val="00157F26"/>
    <w:rsid w:val="00174831"/>
    <w:rsid w:val="001B54F5"/>
    <w:rsid w:val="001E32C7"/>
    <w:rsid w:val="001E67E7"/>
    <w:rsid w:val="001E748B"/>
    <w:rsid w:val="00226BF2"/>
    <w:rsid w:val="00233BC7"/>
    <w:rsid w:val="00295A91"/>
    <w:rsid w:val="002B6F55"/>
    <w:rsid w:val="002E57D1"/>
    <w:rsid w:val="002E6B7A"/>
    <w:rsid w:val="002F18EB"/>
    <w:rsid w:val="002F3BD7"/>
    <w:rsid w:val="003111F1"/>
    <w:rsid w:val="003138DD"/>
    <w:rsid w:val="003249CD"/>
    <w:rsid w:val="00336779"/>
    <w:rsid w:val="00337DE0"/>
    <w:rsid w:val="00346CB0"/>
    <w:rsid w:val="003859BC"/>
    <w:rsid w:val="003A771F"/>
    <w:rsid w:val="003A7966"/>
    <w:rsid w:val="003E7B5D"/>
    <w:rsid w:val="00403BC6"/>
    <w:rsid w:val="00432A7B"/>
    <w:rsid w:val="00435A2C"/>
    <w:rsid w:val="00451BF3"/>
    <w:rsid w:val="004578A8"/>
    <w:rsid w:val="0046058D"/>
    <w:rsid w:val="00464DCE"/>
    <w:rsid w:val="00472FB3"/>
    <w:rsid w:val="00490687"/>
    <w:rsid w:val="0049273E"/>
    <w:rsid w:val="004C48EC"/>
    <w:rsid w:val="004C4BCD"/>
    <w:rsid w:val="004D6BDC"/>
    <w:rsid w:val="004E323E"/>
    <w:rsid w:val="004F33A1"/>
    <w:rsid w:val="004F4584"/>
    <w:rsid w:val="00507B7D"/>
    <w:rsid w:val="005157D3"/>
    <w:rsid w:val="00516BB5"/>
    <w:rsid w:val="005214BE"/>
    <w:rsid w:val="00566C77"/>
    <w:rsid w:val="005822B6"/>
    <w:rsid w:val="005831D3"/>
    <w:rsid w:val="005B36B3"/>
    <w:rsid w:val="005C7CD5"/>
    <w:rsid w:val="005D79B3"/>
    <w:rsid w:val="005E4EB4"/>
    <w:rsid w:val="0061617A"/>
    <w:rsid w:val="0062270F"/>
    <w:rsid w:val="00630DE3"/>
    <w:rsid w:val="006414FA"/>
    <w:rsid w:val="00644F6F"/>
    <w:rsid w:val="006806E5"/>
    <w:rsid w:val="00683E18"/>
    <w:rsid w:val="006A0EBA"/>
    <w:rsid w:val="006D759D"/>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D4B9E"/>
    <w:rsid w:val="008E6D74"/>
    <w:rsid w:val="0092158C"/>
    <w:rsid w:val="00923CCC"/>
    <w:rsid w:val="00971234"/>
    <w:rsid w:val="00984036"/>
    <w:rsid w:val="00993DFB"/>
    <w:rsid w:val="00994698"/>
    <w:rsid w:val="009B2008"/>
    <w:rsid w:val="009B67B3"/>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C0B01"/>
    <w:rsid w:val="00BC330A"/>
    <w:rsid w:val="00BD478D"/>
    <w:rsid w:val="00BE5161"/>
    <w:rsid w:val="00C0352B"/>
    <w:rsid w:val="00C36A56"/>
    <w:rsid w:val="00C46AE9"/>
    <w:rsid w:val="00C51171"/>
    <w:rsid w:val="00C75A95"/>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506B0-8609-44D7-A386-1DB0572A0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OBENG Sandra</cp:lastModifiedBy>
  <cp:revision>2</cp:revision>
  <cp:lastPrinted>2016-06-10T10:18:00Z</cp:lastPrinted>
  <dcterms:created xsi:type="dcterms:W3CDTF">2019-01-08T11:17:00Z</dcterms:created>
  <dcterms:modified xsi:type="dcterms:W3CDTF">2019-01-08T11:17:00Z</dcterms:modified>
</cp:coreProperties>
</file>